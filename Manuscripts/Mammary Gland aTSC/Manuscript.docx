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1F1975" w14:textId="6AF50133" w:rsidR="00212CBF" w:rsidRPr="00EF5551" w:rsidRDefault="0019645D" w:rsidP="00C55AF5">
      <w:pPr>
        <w:pStyle w:val="Title"/>
      </w:pPr>
      <w:r>
        <w:t>Activation of</w:t>
      </w:r>
      <w:r w:rsidR="00877D08">
        <w:t xml:space="preserve"> adipocyte mTORC1 </w:t>
      </w:r>
      <w:r>
        <w:t xml:space="preserve">increases milk </w:t>
      </w:r>
      <w:r w:rsidR="003A2354">
        <w:t xml:space="preserve">lipids </w:t>
      </w:r>
      <w:r>
        <w:t>in a mouse model of lactation</w:t>
      </w:r>
      <w:r w:rsidR="00877D08">
        <w:t>.</w:t>
      </w:r>
    </w:p>
    <w:p w14:paraId="2A206D3B" w14:textId="77777777" w:rsidR="00212CBF" w:rsidRPr="00EF5551" w:rsidRDefault="00212CBF" w:rsidP="00C55AF5">
      <w:pPr>
        <w:rPr>
          <w:rFonts w:ascii="Arial" w:hAnsi="Arial" w:cs="Arial"/>
          <w:color w:val="000000" w:themeColor="text1"/>
          <w:sz w:val="22"/>
          <w:szCs w:val="22"/>
        </w:rPr>
      </w:pPr>
    </w:p>
    <w:p w14:paraId="390B2E1A"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Author names and affiliations:</w:t>
      </w:r>
    </w:p>
    <w:p w14:paraId="302E7ACD" w14:textId="1ACB0F53" w:rsidR="00212CBF" w:rsidRPr="00EF5551" w:rsidRDefault="00212CBF" w:rsidP="00C55AF5">
      <w:pPr>
        <w:rPr>
          <w:rFonts w:ascii="Arial" w:eastAsiaTheme="minorEastAsia" w:hAnsi="Arial" w:cs="Arial"/>
          <w:bCs/>
          <w:color w:val="000000" w:themeColor="text1"/>
          <w:sz w:val="22"/>
          <w:szCs w:val="22"/>
          <w:vertAlign w:val="superscript"/>
        </w:rPr>
      </w:pPr>
      <w:proofErr w:type="spellStart"/>
      <w:r w:rsidRPr="00EF5551">
        <w:rPr>
          <w:rFonts w:ascii="Arial" w:eastAsiaTheme="minorEastAsia" w:hAnsi="Arial" w:cs="Arial"/>
          <w:bCs/>
          <w:color w:val="000000" w:themeColor="text1"/>
          <w:sz w:val="22"/>
          <w:szCs w:val="22"/>
        </w:rPr>
        <w:t>Noura</w:t>
      </w:r>
      <w:proofErr w:type="spellEnd"/>
      <w:r w:rsidRPr="00EF5551">
        <w:rPr>
          <w:rFonts w:ascii="Arial" w:eastAsiaTheme="minorEastAsia" w:hAnsi="Arial" w:cs="Arial"/>
          <w:bCs/>
          <w:color w:val="000000" w:themeColor="text1"/>
          <w:sz w:val="22"/>
          <w:szCs w:val="22"/>
        </w:rPr>
        <w:t xml:space="preserve"> El Habbal</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C535D7">
        <w:rPr>
          <w:rFonts w:ascii="Arial" w:eastAsiaTheme="minorEastAsia" w:hAnsi="Arial" w:cs="Arial"/>
          <w:bCs/>
          <w:color w:val="000000" w:themeColor="text1"/>
          <w:sz w:val="22"/>
          <w:szCs w:val="22"/>
        </w:rPr>
        <w:t>Allison C. Meyer</w:t>
      </w:r>
      <w:r w:rsidR="00C535D7">
        <w:rPr>
          <w:rFonts w:ascii="Arial" w:eastAsiaTheme="minorEastAsia" w:hAnsi="Arial" w:cs="Arial"/>
          <w:bCs/>
          <w:color w:val="000000" w:themeColor="text1"/>
          <w:sz w:val="22"/>
          <w:szCs w:val="22"/>
          <w:vertAlign w:val="superscript"/>
        </w:rPr>
        <w:t>1</w:t>
      </w:r>
      <w:r w:rsidR="00C535D7">
        <w:rPr>
          <w:rFonts w:ascii="Arial" w:eastAsiaTheme="minorEastAsia" w:hAnsi="Arial" w:cs="Arial"/>
          <w:bCs/>
          <w:color w:val="000000" w:themeColor="text1"/>
          <w:sz w:val="22"/>
          <w:szCs w:val="22"/>
        </w:rPr>
        <w:t>, H</w:t>
      </w:r>
      <w:r w:rsidRPr="00EF5551">
        <w:rPr>
          <w:rFonts w:ascii="Arial" w:eastAsiaTheme="minorEastAsia" w:hAnsi="Arial" w:cs="Arial"/>
          <w:bCs/>
          <w:color w:val="000000" w:themeColor="text1"/>
          <w:sz w:val="22"/>
          <w:szCs w:val="22"/>
        </w:rPr>
        <w:t>annah Hafner</w:t>
      </w:r>
      <w:r w:rsidRPr="00EF5551">
        <w:rPr>
          <w:rFonts w:ascii="Arial" w:eastAsiaTheme="minorEastAsia" w:hAnsi="Arial" w:cs="Arial"/>
          <w:bCs/>
          <w:color w:val="000000" w:themeColor="text1"/>
          <w:sz w:val="22"/>
          <w:szCs w:val="22"/>
          <w:vertAlign w:val="superscript"/>
        </w:rPr>
        <w:t>2</w:t>
      </w:r>
      <w:r w:rsidRPr="00EF5551">
        <w:rPr>
          <w:rFonts w:ascii="Arial" w:eastAsiaTheme="minorEastAsia" w:hAnsi="Arial" w:cs="Arial"/>
          <w:bCs/>
          <w:color w:val="000000" w:themeColor="text1"/>
          <w:sz w:val="22"/>
          <w:szCs w:val="22"/>
        </w:rPr>
        <w:t xml:space="preserve">, </w:t>
      </w:r>
      <w:proofErr w:type="spellStart"/>
      <w:r w:rsidRPr="00EF5551">
        <w:rPr>
          <w:rFonts w:ascii="Arial" w:eastAsiaTheme="minorEastAsia" w:hAnsi="Arial" w:cs="Arial"/>
          <w:bCs/>
          <w:color w:val="000000" w:themeColor="text1"/>
          <w:sz w:val="22"/>
          <w:szCs w:val="22"/>
        </w:rPr>
        <w:t>JeAnna</w:t>
      </w:r>
      <w:proofErr w:type="spellEnd"/>
      <w:r w:rsidRPr="00EF5551">
        <w:rPr>
          <w:rFonts w:ascii="Arial" w:eastAsiaTheme="minorEastAsia" w:hAnsi="Arial" w:cs="Arial"/>
          <w:bCs/>
          <w:color w:val="000000" w:themeColor="text1"/>
          <w:sz w:val="22"/>
          <w:szCs w:val="22"/>
        </w:rPr>
        <w:t xml:space="preserve"> R. Redd</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 xml:space="preserve">, </w:t>
      </w:r>
      <w:r w:rsidR="00A46275" w:rsidRPr="00EF5551">
        <w:rPr>
          <w:rFonts w:ascii="Arial" w:eastAsiaTheme="minorEastAsia" w:hAnsi="Arial" w:cs="Arial"/>
          <w:bCs/>
          <w:color w:val="000000" w:themeColor="text1"/>
          <w:sz w:val="22"/>
          <w:szCs w:val="22"/>
        </w:rPr>
        <w:t>Zach Carlson</w:t>
      </w:r>
      <w:r w:rsidR="00A46275" w:rsidRPr="00EF5551">
        <w:rPr>
          <w:rFonts w:ascii="Arial" w:eastAsiaTheme="minorEastAsia" w:hAnsi="Arial" w:cs="Arial"/>
          <w:bCs/>
          <w:color w:val="000000" w:themeColor="text1"/>
          <w:sz w:val="22"/>
          <w:szCs w:val="22"/>
          <w:vertAlign w:val="superscript"/>
        </w:rPr>
        <w:t>2</w:t>
      </w:r>
      <w:r w:rsidR="00A46275">
        <w:rPr>
          <w:rFonts w:ascii="Arial" w:eastAsiaTheme="minorEastAsia" w:hAnsi="Arial" w:cs="Arial"/>
          <w:bCs/>
          <w:color w:val="000000" w:themeColor="text1"/>
          <w:sz w:val="22"/>
          <w:szCs w:val="22"/>
        </w:rPr>
        <w:t>, M</w:t>
      </w:r>
      <w:r w:rsidRPr="00EF5551">
        <w:rPr>
          <w:rFonts w:ascii="Arial" w:eastAsiaTheme="minorEastAsia" w:hAnsi="Arial" w:cs="Arial"/>
          <w:bCs/>
          <w:color w:val="000000" w:themeColor="text1"/>
          <w:sz w:val="22"/>
          <w:szCs w:val="22"/>
        </w:rPr>
        <w:t>olly C. Mulcahy</w:t>
      </w:r>
      <w:r w:rsidRPr="00EF5551">
        <w:rPr>
          <w:rFonts w:ascii="Arial" w:eastAsiaTheme="minorEastAsia" w:hAnsi="Arial" w:cs="Arial"/>
          <w:bCs/>
          <w:color w:val="000000" w:themeColor="text1"/>
          <w:sz w:val="22"/>
          <w:szCs w:val="22"/>
          <w:vertAlign w:val="superscript"/>
        </w:rPr>
        <w:t>1</w:t>
      </w:r>
      <w:r w:rsidRPr="00EF5551">
        <w:rPr>
          <w:rFonts w:ascii="Arial" w:eastAsiaTheme="minorEastAsia" w:hAnsi="Arial" w:cs="Arial"/>
          <w:bCs/>
          <w:color w:val="000000" w:themeColor="text1"/>
          <w:sz w:val="22"/>
          <w:szCs w:val="22"/>
        </w:rPr>
        <w:t>,</w:t>
      </w:r>
      <w:r w:rsidR="008623C4">
        <w:rPr>
          <w:rFonts w:ascii="Arial" w:eastAsiaTheme="minorEastAsia" w:hAnsi="Arial" w:cs="Arial"/>
          <w:bCs/>
          <w:color w:val="000000" w:themeColor="text1"/>
          <w:sz w:val="22"/>
          <w:szCs w:val="22"/>
        </w:rPr>
        <w:t xml:space="preserve"> </w:t>
      </w:r>
      <w:r w:rsidRPr="00EF5551">
        <w:rPr>
          <w:rFonts w:ascii="Arial" w:eastAsiaTheme="minorEastAsia" w:hAnsi="Arial" w:cs="Arial"/>
          <w:bCs/>
          <w:color w:val="000000" w:themeColor="text1"/>
          <w:sz w:val="22"/>
          <w:szCs w:val="22"/>
        </w:rPr>
        <w:t>Brigid Gregg</w:t>
      </w:r>
      <w:r w:rsidRPr="00EF5551">
        <w:rPr>
          <w:rFonts w:ascii="Arial" w:eastAsiaTheme="minorEastAsia" w:hAnsi="Arial" w:cs="Arial"/>
          <w:bCs/>
          <w:color w:val="000000" w:themeColor="text1"/>
          <w:sz w:val="22"/>
          <w:szCs w:val="22"/>
          <w:vertAlign w:val="superscript"/>
        </w:rPr>
        <w:t>1,</w:t>
      </w:r>
      <w:r w:rsidRPr="004D15A4">
        <w:rPr>
          <w:rFonts w:ascii="Arial" w:eastAsiaTheme="minorEastAsia" w:hAnsi="Arial" w:cs="Arial"/>
          <w:bCs/>
          <w:color w:val="000000" w:themeColor="text1"/>
          <w:sz w:val="22"/>
          <w:szCs w:val="22"/>
          <w:vertAlign w:val="superscript"/>
        </w:rPr>
        <w:t>2</w:t>
      </w:r>
      <w:r w:rsidR="004D15A4">
        <w:rPr>
          <w:rFonts w:ascii="Arial" w:eastAsiaTheme="minorEastAsia" w:hAnsi="Arial" w:cs="Arial"/>
          <w:bCs/>
          <w:color w:val="000000" w:themeColor="text1"/>
          <w:sz w:val="22"/>
          <w:szCs w:val="22"/>
        </w:rPr>
        <w:t xml:space="preserve">, </w:t>
      </w:r>
      <w:r w:rsidR="004D15A4" w:rsidRPr="004D15A4">
        <w:rPr>
          <w:rFonts w:ascii="Arial" w:eastAsiaTheme="minorEastAsia" w:hAnsi="Arial" w:cs="Arial"/>
          <w:bCs/>
          <w:color w:val="000000" w:themeColor="text1"/>
          <w:sz w:val="22"/>
          <w:szCs w:val="22"/>
        </w:rPr>
        <w:t>and Dave Bridges</w:t>
      </w:r>
      <w:r w:rsidR="004D15A4" w:rsidRPr="004D15A4">
        <w:rPr>
          <w:rFonts w:ascii="Arial" w:eastAsiaTheme="minorEastAsia" w:hAnsi="Arial" w:cs="Arial"/>
          <w:bCs/>
          <w:color w:val="000000" w:themeColor="text1"/>
          <w:sz w:val="22"/>
          <w:szCs w:val="22"/>
          <w:vertAlign w:val="superscript"/>
        </w:rPr>
        <w:t>1</w:t>
      </w:r>
    </w:p>
    <w:p w14:paraId="22A5BAA0" w14:textId="77777777" w:rsidR="00842D3F" w:rsidRDefault="00842D3F" w:rsidP="00C55AF5">
      <w:pPr>
        <w:rPr>
          <w:rFonts w:ascii="Arial" w:hAnsi="Arial" w:cs="Arial"/>
          <w:color w:val="000000" w:themeColor="text1"/>
          <w:sz w:val="22"/>
          <w:szCs w:val="22"/>
        </w:rPr>
      </w:pPr>
    </w:p>
    <w:p w14:paraId="5B3351AC" w14:textId="4AF54200" w:rsidR="002539DB"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1</w:t>
      </w:r>
      <w:r w:rsidR="002539DB" w:rsidRPr="00465001">
        <w:rPr>
          <w:rFonts w:ascii="Arial" w:hAnsi="Arial" w:cs="Arial"/>
          <w:color w:val="000000" w:themeColor="text1"/>
          <w:sz w:val="22"/>
          <w:szCs w:val="22"/>
        </w:rPr>
        <w:t xml:space="preserve">Department of Nutritional Sciences, University of Michigan School of Public Health, Ann Arbor, Michigan, U.S.A.  </w:t>
      </w:r>
    </w:p>
    <w:p w14:paraId="2AA4ED36" w14:textId="5164BE02" w:rsidR="00212CBF" w:rsidRPr="00465001" w:rsidRDefault="00842D3F" w:rsidP="00C55AF5">
      <w:pPr>
        <w:rPr>
          <w:rFonts w:ascii="Arial" w:hAnsi="Arial" w:cs="Arial"/>
          <w:color w:val="000000" w:themeColor="text1"/>
          <w:sz w:val="22"/>
          <w:szCs w:val="22"/>
        </w:rPr>
      </w:pPr>
      <w:r w:rsidRPr="00465001">
        <w:rPr>
          <w:rFonts w:ascii="Arial" w:hAnsi="Arial" w:cs="Arial"/>
          <w:color w:val="000000" w:themeColor="text1"/>
          <w:sz w:val="22"/>
          <w:szCs w:val="22"/>
          <w:vertAlign w:val="superscript"/>
        </w:rPr>
        <w:t>2</w:t>
      </w:r>
      <w:r w:rsidR="002539DB" w:rsidRPr="00465001">
        <w:rPr>
          <w:rFonts w:ascii="Arial" w:hAnsi="Arial" w:cs="Arial"/>
          <w:color w:val="000000" w:themeColor="text1"/>
          <w:sz w:val="22"/>
          <w:szCs w:val="22"/>
        </w:rPr>
        <w:t>Department of Pediatrics, University of Michigan</w:t>
      </w:r>
      <w:r w:rsidR="00494187" w:rsidRPr="00465001">
        <w:rPr>
          <w:rFonts w:ascii="Arial" w:hAnsi="Arial" w:cs="Arial"/>
          <w:color w:val="000000" w:themeColor="text1"/>
          <w:sz w:val="22"/>
          <w:szCs w:val="22"/>
        </w:rPr>
        <w:t xml:space="preserve"> Medical School, Ann Arbor, Michigan,</w:t>
      </w:r>
      <w:r w:rsidR="002539DB" w:rsidRPr="00465001">
        <w:rPr>
          <w:rFonts w:ascii="Arial" w:hAnsi="Arial" w:cs="Arial"/>
          <w:color w:val="000000" w:themeColor="text1"/>
          <w:sz w:val="22"/>
          <w:szCs w:val="22"/>
        </w:rPr>
        <w:t xml:space="preserve"> U.S.A. </w:t>
      </w:r>
    </w:p>
    <w:p w14:paraId="09302C92" w14:textId="77777777" w:rsidR="00494187" w:rsidRPr="00EF5551" w:rsidRDefault="00494187" w:rsidP="00C55AF5">
      <w:pPr>
        <w:rPr>
          <w:rFonts w:ascii="Arial" w:hAnsi="Arial" w:cs="Arial"/>
          <w:color w:val="000000" w:themeColor="text1"/>
          <w:sz w:val="22"/>
          <w:szCs w:val="22"/>
        </w:rPr>
      </w:pPr>
    </w:p>
    <w:p w14:paraId="6E6B1601" w14:textId="4EDB5368"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Corresponding author:</w:t>
      </w:r>
    </w:p>
    <w:p w14:paraId="1D381C07" w14:textId="77777777" w:rsidR="00212CBF"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Dave Bridges</w:t>
      </w:r>
      <w:r w:rsidRPr="00EF5551">
        <w:rPr>
          <w:rFonts w:ascii="Arial" w:hAnsi="Arial" w:cs="Arial"/>
          <w:color w:val="000000" w:themeColor="text1"/>
          <w:sz w:val="22"/>
          <w:szCs w:val="22"/>
        </w:rPr>
        <w:tab/>
        <w:t xml:space="preserve">Email address: </w:t>
      </w:r>
      <w:hyperlink r:id="rId8" w:history="1">
        <w:r w:rsidRPr="00EF5551">
          <w:rPr>
            <w:rStyle w:val="Hyperlink"/>
            <w:rFonts w:ascii="Arial" w:hAnsi="Arial" w:cs="Arial"/>
            <w:color w:val="000000" w:themeColor="text1"/>
            <w:sz w:val="22"/>
            <w:szCs w:val="22"/>
          </w:rPr>
          <w:t>davebrid@umich.edu</w:t>
        </w:r>
      </w:hyperlink>
      <w:r w:rsidRPr="00EF5551">
        <w:rPr>
          <w:rFonts w:ascii="Arial" w:hAnsi="Arial" w:cs="Arial"/>
          <w:color w:val="000000" w:themeColor="text1"/>
          <w:sz w:val="22"/>
          <w:szCs w:val="22"/>
        </w:rPr>
        <w:t xml:space="preserve"> </w:t>
      </w:r>
    </w:p>
    <w:p w14:paraId="0C97EF2B" w14:textId="4A961B84" w:rsidR="00212CBF" w:rsidRPr="00EF5551" w:rsidRDefault="00212CBF" w:rsidP="00C55AF5">
      <w:pPr>
        <w:ind w:left="1440"/>
        <w:rPr>
          <w:rFonts w:ascii="Arial" w:hAnsi="Arial" w:cs="Arial"/>
          <w:color w:val="000000" w:themeColor="text1"/>
          <w:sz w:val="22"/>
          <w:szCs w:val="22"/>
        </w:rPr>
      </w:pPr>
      <w:r w:rsidRPr="00EF5551">
        <w:rPr>
          <w:rFonts w:ascii="Arial" w:hAnsi="Arial" w:cs="Arial"/>
          <w:color w:val="000000" w:themeColor="text1"/>
          <w:sz w:val="22"/>
          <w:szCs w:val="22"/>
        </w:rPr>
        <w:t>Postal address: 3866 SPH I 1415 Washington Heights</w:t>
      </w:r>
      <w:r w:rsidR="00A2667E">
        <w:rPr>
          <w:rFonts w:ascii="Arial" w:hAnsi="Arial" w:cs="Arial"/>
          <w:color w:val="000000" w:themeColor="text1"/>
          <w:sz w:val="22"/>
          <w:szCs w:val="22"/>
        </w:rPr>
        <w:t>,</w:t>
      </w:r>
      <w:r w:rsidRPr="00EF5551">
        <w:rPr>
          <w:rFonts w:ascii="Arial" w:hAnsi="Arial" w:cs="Arial"/>
          <w:color w:val="000000" w:themeColor="text1"/>
          <w:sz w:val="22"/>
          <w:szCs w:val="22"/>
        </w:rPr>
        <w:t xml:space="preserve"> Ann Arbor, Michigan 48109-2029 Telephone: +1 (734) 764-1266</w:t>
      </w:r>
    </w:p>
    <w:p w14:paraId="30B51F14" w14:textId="2F761716" w:rsidR="00212CBF" w:rsidRPr="00EF5551" w:rsidRDefault="00212CBF" w:rsidP="00C55AF5">
      <w:pPr>
        <w:rPr>
          <w:rFonts w:ascii="Arial" w:hAnsi="Arial" w:cs="Arial"/>
          <w:color w:val="000000" w:themeColor="text1"/>
          <w:sz w:val="22"/>
          <w:szCs w:val="22"/>
        </w:rPr>
      </w:pPr>
    </w:p>
    <w:p w14:paraId="6F07D665" w14:textId="77777777" w:rsidR="00212CBF" w:rsidRPr="00EF5551" w:rsidRDefault="00212CBF" w:rsidP="00C55AF5">
      <w:pPr>
        <w:rPr>
          <w:rFonts w:ascii="Arial" w:hAnsi="Arial" w:cs="Arial"/>
          <w:b/>
          <w:bCs/>
          <w:color w:val="000000" w:themeColor="text1"/>
          <w:sz w:val="22"/>
          <w:szCs w:val="22"/>
        </w:rPr>
      </w:pPr>
      <w:r w:rsidRPr="00EF5551">
        <w:rPr>
          <w:rFonts w:ascii="Arial" w:hAnsi="Arial" w:cs="Arial"/>
          <w:b/>
          <w:bCs/>
          <w:color w:val="000000" w:themeColor="text1"/>
          <w:sz w:val="22"/>
          <w:szCs w:val="22"/>
        </w:rPr>
        <w:t>Declaration of Interests</w:t>
      </w:r>
    </w:p>
    <w:p w14:paraId="01C9FBF9" w14:textId="5045FB84" w:rsidR="00494187" w:rsidRPr="00EF5551" w:rsidRDefault="00212CBF" w:rsidP="00C55AF5">
      <w:pPr>
        <w:rPr>
          <w:rFonts w:ascii="Arial" w:hAnsi="Arial" w:cs="Arial"/>
          <w:color w:val="000000" w:themeColor="text1"/>
          <w:sz w:val="22"/>
          <w:szCs w:val="22"/>
        </w:rPr>
      </w:pPr>
      <w:r w:rsidRPr="00EF5551">
        <w:rPr>
          <w:rFonts w:ascii="Arial" w:hAnsi="Arial" w:cs="Arial"/>
          <w:color w:val="000000" w:themeColor="text1"/>
          <w:sz w:val="22"/>
          <w:szCs w:val="22"/>
        </w:rPr>
        <w:t>The authors have no competing interests to declare</w:t>
      </w:r>
      <w:r w:rsidR="00494187" w:rsidRPr="00EF5551">
        <w:rPr>
          <w:rFonts w:ascii="Arial" w:hAnsi="Arial" w:cs="Arial"/>
          <w:color w:val="000000" w:themeColor="text1"/>
          <w:sz w:val="22"/>
          <w:szCs w:val="22"/>
        </w:rPr>
        <w:t>.</w:t>
      </w:r>
    </w:p>
    <w:p w14:paraId="65CF70C2" w14:textId="77777777" w:rsidR="003A2354" w:rsidRDefault="003A2354" w:rsidP="00C55AF5">
      <w:pPr>
        <w:rPr>
          <w:rFonts w:asciiTheme="majorHAnsi" w:eastAsia="MS PMincho" w:hAnsiTheme="majorHAnsi" w:cstheme="majorBidi"/>
          <w:color w:val="535356" w:themeColor="accent1" w:themeShade="BF"/>
          <w:sz w:val="32"/>
          <w:szCs w:val="32"/>
        </w:rPr>
      </w:pPr>
      <w:r>
        <w:rPr>
          <w:rFonts w:eastAsia="MS PMincho"/>
        </w:rPr>
        <w:br w:type="page"/>
      </w:r>
    </w:p>
    <w:p w14:paraId="333FD1AC" w14:textId="7B17A217" w:rsidR="00494187" w:rsidRPr="00EF5551" w:rsidRDefault="00494187" w:rsidP="00C55AF5">
      <w:pPr>
        <w:pStyle w:val="Heading1"/>
        <w:rPr>
          <w:rFonts w:eastAsia="MS PMincho"/>
        </w:rPr>
      </w:pPr>
      <w:r w:rsidRPr="00EF5551">
        <w:rPr>
          <w:rFonts w:eastAsia="MS PMincho"/>
        </w:rPr>
        <w:lastRenderedPageBreak/>
        <w:t>Abstract</w:t>
      </w:r>
    </w:p>
    <w:p w14:paraId="3DCD1389" w14:textId="53A23F80" w:rsidR="00494187" w:rsidRPr="00EF5551" w:rsidRDefault="00407194" w:rsidP="00C55AF5">
      <w:pPr>
        <w:rPr>
          <w:rFonts w:ascii="Arial" w:hAnsi="Arial" w:cs="Arial"/>
          <w:color w:val="000000" w:themeColor="text1"/>
          <w:sz w:val="22"/>
          <w:szCs w:val="22"/>
        </w:rPr>
      </w:pPr>
      <w:r>
        <w:rPr>
          <w:rFonts w:ascii="Arial" w:hAnsi="Arial" w:cs="Arial"/>
          <w:color w:val="000000" w:themeColor="text1"/>
          <w:sz w:val="22"/>
          <w:szCs w:val="22"/>
        </w:rPr>
        <w:t>Milk is the primary nutrient source for newborns.</w:t>
      </w:r>
      <w:r w:rsidRPr="00EF5551">
        <w:rPr>
          <w:rFonts w:ascii="Arial" w:hAnsi="Arial" w:cs="Arial"/>
          <w:color w:val="000000" w:themeColor="text1"/>
          <w:sz w:val="22"/>
          <w:szCs w:val="22"/>
        </w:rPr>
        <w:t xml:space="preserve"> </w:t>
      </w:r>
      <w:r>
        <w:rPr>
          <w:rFonts w:ascii="Arial" w:hAnsi="Arial" w:cs="Arial"/>
          <w:color w:val="000000" w:themeColor="text1"/>
          <w:sz w:val="22"/>
          <w:szCs w:val="22"/>
        </w:rPr>
        <w:t>The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contribution</w:t>
      </w:r>
      <w:r>
        <w:rPr>
          <w:rFonts w:ascii="Arial" w:hAnsi="Arial" w:cs="Arial"/>
          <w:color w:val="000000" w:themeColor="text1"/>
          <w:sz w:val="22"/>
          <w:szCs w:val="22"/>
        </w:rPr>
        <w:t>s of mammary adipocytes and the intersections between nutrient sensing and</w:t>
      </w:r>
      <w:r w:rsidR="00494187" w:rsidRPr="00EF5551">
        <w:rPr>
          <w:rFonts w:ascii="Arial" w:hAnsi="Arial" w:cs="Arial"/>
          <w:color w:val="000000" w:themeColor="text1"/>
          <w:sz w:val="22"/>
          <w:szCs w:val="22"/>
        </w:rPr>
        <w:t xml:space="preserve"> milk </w:t>
      </w:r>
      <w:r>
        <w:rPr>
          <w:rFonts w:ascii="Arial" w:hAnsi="Arial" w:cs="Arial"/>
          <w:color w:val="000000" w:themeColor="text1"/>
          <w:sz w:val="22"/>
          <w:szCs w:val="22"/>
        </w:rPr>
        <w:t>lipids</w:t>
      </w:r>
      <w:r w:rsidRPr="00EF5551">
        <w:rPr>
          <w:rFonts w:ascii="Arial" w:hAnsi="Arial" w:cs="Arial"/>
          <w:color w:val="000000" w:themeColor="text1"/>
          <w:sz w:val="22"/>
          <w:szCs w:val="22"/>
        </w:rPr>
        <w:t xml:space="preserve"> </w:t>
      </w:r>
      <w:r>
        <w:rPr>
          <w:rFonts w:ascii="Arial" w:hAnsi="Arial" w:cs="Arial"/>
          <w:color w:val="000000" w:themeColor="text1"/>
          <w:sz w:val="22"/>
          <w:szCs w:val="22"/>
        </w:rPr>
        <w:t>are</w:t>
      </w:r>
      <w:r w:rsidRPr="00EF5551">
        <w:rPr>
          <w:rFonts w:ascii="Arial" w:hAnsi="Arial" w:cs="Arial"/>
          <w:color w:val="000000" w:themeColor="text1"/>
          <w:sz w:val="22"/>
          <w:szCs w:val="22"/>
        </w:rPr>
        <w:t xml:space="preserve"> </w:t>
      </w:r>
      <w:r w:rsidR="00A46275">
        <w:rPr>
          <w:rFonts w:ascii="Arial" w:hAnsi="Arial" w:cs="Arial"/>
          <w:color w:val="000000" w:themeColor="text1"/>
          <w:sz w:val="22"/>
          <w:szCs w:val="22"/>
        </w:rPr>
        <w:t>not fully understood</w:t>
      </w:r>
      <w:r w:rsidR="00494187" w:rsidRPr="00EF5551">
        <w:rPr>
          <w:rFonts w:ascii="Arial" w:hAnsi="Arial" w:cs="Arial"/>
          <w:color w:val="000000" w:themeColor="text1"/>
          <w:sz w:val="22"/>
          <w:szCs w:val="22"/>
        </w:rPr>
        <w:t xml:space="preserve">. A major nutrient sensor in most tissues is the mechanistic target of rapamycin 1 (mTORC1). </w:t>
      </w:r>
      <w:r>
        <w:rPr>
          <w:rFonts w:ascii="Arial" w:hAnsi="Arial" w:cs="Arial"/>
          <w:color w:val="000000" w:themeColor="text1"/>
          <w:sz w:val="22"/>
          <w:szCs w:val="22"/>
        </w:rPr>
        <w:t>In this work, we used a model of</w:t>
      </w:r>
      <w:r w:rsidR="00494187" w:rsidRPr="00EF5551">
        <w:rPr>
          <w:rFonts w:ascii="Arial" w:hAnsi="Arial" w:cs="Arial"/>
          <w:color w:val="000000" w:themeColor="text1"/>
          <w:sz w:val="22"/>
          <w:szCs w:val="22"/>
        </w:rPr>
        <w:t xml:space="preserve"> adipocyte mTORC1 hyperactivation </w:t>
      </w:r>
      <w:r>
        <w:rPr>
          <w:rFonts w:ascii="Arial" w:hAnsi="Arial" w:cs="Arial"/>
          <w:color w:val="000000" w:themeColor="text1"/>
          <w:sz w:val="22"/>
          <w:szCs w:val="22"/>
        </w:rPr>
        <w:t>to evaluate</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mammary gland</w:t>
      </w:r>
      <w:r>
        <w:rPr>
          <w:rFonts w:ascii="Arial" w:hAnsi="Arial" w:cs="Arial"/>
          <w:color w:val="000000" w:themeColor="text1"/>
          <w:sz w:val="22"/>
          <w:szCs w:val="22"/>
        </w:rPr>
        <w:t xml:space="preserve"> structure,</w:t>
      </w:r>
      <w:r w:rsidR="00494187" w:rsidRPr="00EF5551">
        <w:rPr>
          <w:rFonts w:ascii="Arial" w:hAnsi="Arial" w:cs="Arial"/>
          <w:color w:val="000000" w:themeColor="text1"/>
          <w:sz w:val="22"/>
          <w:szCs w:val="22"/>
        </w:rPr>
        <w:t xml:space="preserve"> function, milk composition, and offspring </w:t>
      </w:r>
      <w:r>
        <w:rPr>
          <w:rFonts w:ascii="Arial" w:hAnsi="Arial" w:cs="Arial"/>
          <w:color w:val="000000" w:themeColor="text1"/>
          <w:sz w:val="22"/>
          <w:szCs w:val="22"/>
        </w:rPr>
        <w:t>weights</w:t>
      </w:r>
      <w:r w:rsidRPr="00EF5551">
        <w:rPr>
          <w:rFonts w:ascii="Arial" w:hAnsi="Arial" w:cs="Arial"/>
          <w:color w:val="000000" w:themeColor="text1"/>
          <w:sz w:val="22"/>
          <w:szCs w:val="22"/>
        </w:rPr>
        <w:t xml:space="preserve"> </w:t>
      </w:r>
      <w:r>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 xml:space="preserve">an </w:t>
      </w:r>
      <w:r w:rsidR="00FB3258">
        <w:rPr>
          <w:rFonts w:ascii="Arial" w:hAnsi="Arial" w:cs="Arial"/>
          <w:color w:val="000000" w:themeColor="text1"/>
          <w:sz w:val="22"/>
          <w:szCs w:val="22"/>
        </w:rPr>
        <w:t>A</w:t>
      </w:r>
      <w:r w:rsidR="00494187" w:rsidRPr="00EF5551">
        <w:rPr>
          <w:rFonts w:ascii="Arial" w:hAnsi="Arial" w:cs="Arial"/>
          <w:color w:val="000000" w:themeColor="text1"/>
          <w:sz w:val="22"/>
          <w:szCs w:val="22"/>
        </w:rPr>
        <w:t>diponectin-</w:t>
      </w:r>
      <w:proofErr w:type="spellStart"/>
      <w:r w:rsidR="00494187" w:rsidRPr="00EF5551">
        <w:rPr>
          <w:rFonts w:ascii="Arial" w:hAnsi="Arial" w:cs="Arial"/>
          <w:color w:val="000000" w:themeColor="text1"/>
          <w:sz w:val="22"/>
          <w:szCs w:val="22"/>
        </w:rPr>
        <w:t>Cre</w:t>
      </w:r>
      <w:proofErr w:type="spellEnd"/>
      <w:r>
        <w:rPr>
          <w:rFonts w:ascii="Arial" w:hAnsi="Arial" w:cs="Arial"/>
          <w:color w:val="000000" w:themeColor="text1"/>
          <w:sz w:val="22"/>
          <w:szCs w:val="22"/>
        </w:rPr>
        <w:t xml:space="preserve"> driven</w:t>
      </w:r>
      <w:r w:rsidR="00494187" w:rsidRPr="00EF5551">
        <w:rPr>
          <w:rFonts w:ascii="Arial" w:hAnsi="Arial" w:cs="Arial"/>
          <w:color w:val="000000" w:themeColor="text1"/>
          <w:sz w:val="22"/>
          <w:szCs w:val="22"/>
        </w:rPr>
        <w:t xml:space="preserve"> </w:t>
      </w:r>
      <w:r w:rsidR="00494187" w:rsidRPr="00EF5551">
        <w:rPr>
          <w:rFonts w:ascii="Arial" w:hAnsi="Arial" w:cs="Arial"/>
          <w:i/>
          <w:color w:val="000000" w:themeColor="text1"/>
          <w:sz w:val="22"/>
          <w:szCs w:val="22"/>
        </w:rPr>
        <w:t>Tsc1</w:t>
      </w:r>
      <w:r w:rsidR="00494187" w:rsidRPr="00EF5551">
        <w:rPr>
          <w:rFonts w:ascii="Arial" w:hAnsi="Arial" w:cs="Arial"/>
          <w:color w:val="000000" w:themeColor="text1"/>
          <w:sz w:val="22"/>
          <w:szCs w:val="22"/>
        </w:rPr>
        <w:t xml:space="preserve"> knockout. Our results show that </w:t>
      </w:r>
      <w:r>
        <w:rPr>
          <w:rFonts w:ascii="Arial" w:hAnsi="Arial" w:cs="Arial"/>
          <w:color w:val="000000" w:themeColor="text1"/>
          <w:sz w:val="22"/>
          <w:szCs w:val="22"/>
        </w:rPr>
        <w:t xml:space="preserve">knockout </w:t>
      </w:r>
      <w:r w:rsidR="00A46275">
        <w:rPr>
          <w:rFonts w:ascii="Arial" w:hAnsi="Arial" w:cs="Arial"/>
          <w:color w:val="000000" w:themeColor="text1"/>
          <w:sz w:val="22"/>
          <w:szCs w:val="22"/>
        </w:rPr>
        <w:t xml:space="preserve">dams </w:t>
      </w:r>
      <w:r>
        <w:rPr>
          <w:rFonts w:ascii="Arial" w:hAnsi="Arial" w:cs="Arial"/>
          <w:color w:val="000000" w:themeColor="text1"/>
          <w:sz w:val="22"/>
          <w:szCs w:val="22"/>
        </w:rPr>
        <w:t xml:space="preserve">have </w:t>
      </w:r>
      <w:r w:rsidR="00A46275">
        <w:rPr>
          <w:rFonts w:ascii="Arial" w:hAnsi="Arial" w:cs="Arial"/>
          <w:color w:val="000000" w:themeColor="text1"/>
          <w:sz w:val="22"/>
          <w:szCs w:val="22"/>
        </w:rPr>
        <w:t xml:space="preserve">higher </w:t>
      </w:r>
      <w:r w:rsidR="00494187" w:rsidRPr="00EF5551">
        <w:rPr>
          <w:rFonts w:ascii="Arial" w:hAnsi="Arial" w:cs="Arial"/>
          <w:color w:val="000000" w:themeColor="text1"/>
          <w:sz w:val="22"/>
          <w:szCs w:val="22"/>
        </w:rPr>
        <w:t xml:space="preserve">milk </w:t>
      </w:r>
      <w:r w:rsidR="00A46275">
        <w:rPr>
          <w:rFonts w:ascii="Arial" w:hAnsi="Arial" w:cs="Arial"/>
          <w:color w:val="000000" w:themeColor="text1"/>
          <w:sz w:val="22"/>
          <w:szCs w:val="22"/>
        </w:rPr>
        <w:t xml:space="preserve">fat </w:t>
      </w:r>
      <w:r w:rsidR="00494187" w:rsidRPr="00EF5551">
        <w:rPr>
          <w:rFonts w:ascii="Arial" w:hAnsi="Arial" w:cs="Arial"/>
          <w:color w:val="000000" w:themeColor="text1"/>
          <w:sz w:val="22"/>
          <w:szCs w:val="22"/>
        </w:rPr>
        <w:t>composition</w:t>
      </w:r>
      <w:r w:rsidR="005F3894">
        <w:rPr>
          <w:rFonts w:ascii="Arial" w:hAnsi="Arial" w:cs="Arial"/>
          <w:color w:val="000000" w:themeColor="text1"/>
          <w:sz w:val="22"/>
          <w:szCs w:val="22"/>
        </w:rPr>
        <w:t>, contributing to higher milk caloric density and heavier offspring weight during lactation</w:t>
      </w:r>
      <w:r w:rsidR="00A46275">
        <w:rPr>
          <w:rFonts w:ascii="Arial" w:hAnsi="Arial" w:cs="Arial"/>
          <w:color w:val="000000" w:themeColor="text1"/>
          <w:sz w:val="22"/>
          <w:szCs w:val="22"/>
        </w:rPr>
        <w:t xml:space="preserve">. Additionally, </w:t>
      </w:r>
      <w:r w:rsidR="005F3894">
        <w:rPr>
          <w:rFonts w:ascii="Arial" w:hAnsi="Arial" w:cs="Arial"/>
          <w:color w:val="000000" w:themeColor="text1"/>
          <w:sz w:val="22"/>
          <w:szCs w:val="22"/>
        </w:rPr>
        <w:t xml:space="preserve">milk of </w:t>
      </w:r>
      <w:r w:rsidR="00A46275">
        <w:rPr>
          <w:rFonts w:ascii="Arial" w:hAnsi="Arial" w:cs="Arial"/>
          <w:color w:val="000000" w:themeColor="text1"/>
          <w:sz w:val="22"/>
          <w:szCs w:val="22"/>
        </w:rPr>
        <w:t xml:space="preserve">KO dams </w:t>
      </w:r>
      <w:r w:rsidR="005F3894">
        <w:rPr>
          <w:rFonts w:ascii="Arial" w:hAnsi="Arial" w:cs="Arial"/>
          <w:color w:val="000000" w:themeColor="text1"/>
          <w:sz w:val="22"/>
          <w:szCs w:val="22"/>
        </w:rPr>
        <w:t xml:space="preserve">displayed </w:t>
      </w:r>
      <w:r>
        <w:rPr>
          <w:rFonts w:ascii="Arial" w:hAnsi="Arial" w:cs="Arial"/>
          <w:color w:val="000000" w:themeColor="text1"/>
          <w:sz w:val="22"/>
          <w:szCs w:val="22"/>
        </w:rPr>
        <w:t xml:space="preserve">a </w:t>
      </w:r>
      <w:r w:rsidR="00294453">
        <w:rPr>
          <w:rFonts w:ascii="Arial" w:hAnsi="Arial" w:cs="Arial"/>
          <w:color w:val="000000" w:themeColor="text1"/>
          <w:sz w:val="22"/>
          <w:szCs w:val="22"/>
        </w:rPr>
        <w:t xml:space="preserve">lower percentage </w:t>
      </w:r>
      <w:r w:rsidR="00465001">
        <w:rPr>
          <w:rFonts w:ascii="Arial" w:hAnsi="Arial" w:cs="Arial"/>
          <w:color w:val="000000" w:themeColor="text1"/>
          <w:sz w:val="22"/>
          <w:szCs w:val="22"/>
        </w:rPr>
        <w:t xml:space="preserve">of </w:t>
      </w:r>
      <w:r w:rsidR="00294453">
        <w:rPr>
          <w:rFonts w:ascii="Arial" w:hAnsi="Arial" w:cs="Arial"/>
          <w:color w:val="000000" w:themeColor="text1"/>
          <w:sz w:val="22"/>
          <w:szCs w:val="22"/>
        </w:rPr>
        <w:t>saturated fatty acids, higher percentage of monounsaturated fatty acids, and</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a </w:t>
      </w:r>
      <w:r w:rsidR="00A46275">
        <w:rPr>
          <w:rFonts w:ascii="Arial" w:hAnsi="Arial" w:cs="Arial"/>
          <w:color w:val="000000" w:themeColor="text1"/>
          <w:sz w:val="22"/>
          <w:szCs w:val="22"/>
        </w:rPr>
        <w:t xml:space="preserve">lower milk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t xml:space="preserve"> </w:t>
      </w:r>
      <w:r w:rsidR="004818E3" w:rsidRPr="00D66383">
        <w:rPr>
          <w:rFonts w:ascii="Arial" w:hAnsi="Arial" w:cs="Arial"/>
          <w:color w:val="000000" w:themeColor="text1"/>
          <w:sz w:val="22"/>
          <w:szCs w:val="22"/>
        </w:rPr>
        <w:sym w:font="Symbol" w:char="F077"/>
      </w:r>
      <w:r w:rsidR="00A46275" w:rsidRPr="00D66383">
        <w:rPr>
          <w:rFonts w:ascii="Arial" w:hAnsi="Arial" w:cs="Arial"/>
          <w:color w:val="000000" w:themeColor="text1"/>
          <w:sz w:val="22"/>
          <w:szCs w:val="22"/>
        </w:rPr>
        <w:t>3</w:t>
      </w:r>
      <w:r w:rsidR="00A46275">
        <w:rPr>
          <w:rFonts w:ascii="Arial" w:hAnsi="Arial" w:cs="Arial"/>
          <w:color w:val="000000" w:themeColor="text1"/>
          <w:sz w:val="22"/>
          <w:szCs w:val="22"/>
        </w:rPr>
        <w:t xml:space="preserve"> ratio</w:t>
      </w:r>
      <w:r>
        <w:rPr>
          <w:rFonts w:ascii="Arial" w:hAnsi="Arial" w:cs="Arial"/>
          <w:color w:val="000000" w:themeColor="text1"/>
          <w:sz w:val="22"/>
          <w:szCs w:val="22"/>
        </w:rPr>
        <w:t xml:space="preserve"> driven by increases in DHA</w:t>
      </w:r>
      <w:r w:rsidR="00A46275">
        <w:rPr>
          <w:rFonts w:ascii="Arial" w:hAnsi="Arial" w:cs="Arial"/>
          <w:color w:val="000000" w:themeColor="text1"/>
          <w:sz w:val="22"/>
          <w:szCs w:val="22"/>
        </w:rPr>
        <w:t xml:space="preserve">. Gene expression </w:t>
      </w:r>
      <w:r>
        <w:rPr>
          <w:rFonts w:ascii="Arial" w:hAnsi="Arial" w:cs="Arial"/>
          <w:color w:val="000000" w:themeColor="text1"/>
          <w:sz w:val="22"/>
          <w:szCs w:val="22"/>
        </w:rPr>
        <w:t>analyses identified changes in eicosanoid metabolism, adaptive immune function and contractile gene expression</w:t>
      </w:r>
      <w:r w:rsidR="00CB192F">
        <w:rPr>
          <w:rFonts w:ascii="Arial" w:hAnsi="Arial" w:cs="Arial"/>
          <w:color w:val="000000" w:themeColor="text1"/>
          <w:sz w:val="22"/>
          <w:szCs w:val="22"/>
        </w:rPr>
        <w:t>.</w:t>
      </w:r>
      <w:r w:rsidR="00A46275">
        <w:rPr>
          <w:rFonts w:ascii="Arial" w:hAnsi="Arial" w:cs="Arial"/>
          <w:color w:val="000000" w:themeColor="text1"/>
          <w:sz w:val="22"/>
          <w:szCs w:val="22"/>
        </w:rPr>
        <w:t xml:space="preserve"> </w:t>
      </w:r>
      <w:r>
        <w:rPr>
          <w:rFonts w:ascii="Arial" w:hAnsi="Arial" w:cs="Arial"/>
          <w:color w:val="000000" w:themeColor="text1"/>
          <w:sz w:val="22"/>
          <w:szCs w:val="22"/>
        </w:rPr>
        <w:t xml:space="preserve">Together, these </w:t>
      </w:r>
      <w:r w:rsidR="00CB192F">
        <w:rPr>
          <w:rFonts w:ascii="Arial" w:hAnsi="Arial" w:cs="Arial"/>
          <w:color w:val="000000" w:themeColor="text1"/>
          <w:sz w:val="22"/>
          <w:szCs w:val="22"/>
        </w:rPr>
        <w:t xml:space="preserve">results </w:t>
      </w:r>
      <w:r w:rsidR="00494187" w:rsidRPr="00EF5551">
        <w:rPr>
          <w:rFonts w:ascii="Arial" w:hAnsi="Arial" w:cs="Arial"/>
          <w:color w:val="000000" w:themeColor="text1"/>
          <w:sz w:val="22"/>
          <w:szCs w:val="22"/>
        </w:rPr>
        <w:t xml:space="preserve">suggest a </w:t>
      </w:r>
      <w:r>
        <w:rPr>
          <w:rFonts w:ascii="Arial" w:hAnsi="Arial" w:cs="Arial"/>
          <w:color w:val="000000" w:themeColor="text1"/>
          <w:sz w:val="22"/>
          <w:szCs w:val="22"/>
        </w:rPr>
        <w:t>novel</w:t>
      </w:r>
      <w:r w:rsidRPr="00EF5551">
        <w:rPr>
          <w:rFonts w:ascii="Arial" w:hAnsi="Arial" w:cs="Arial"/>
          <w:color w:val="000000" w:themeColor="text1"/>
          <w:sz w:val="22"/>
          <w:szCs w:val="22"/>
        </w:rPr>
        <w:t xml:space="preserve"> </w:t>
      </w:r>
      <w:r w:rsidR="00494187" w:rsidRPr="00EF5551">
        <w:rPr>
          <w:rFonts w:ascii="Arial" w:hAnsi="Arial" w:cs="Arial"/>
          <w:color w:val="000000" w:themeColor="text1"/>
          <w:sz w:val="22"/>
          <w:szCs w:val="22"/>
        </w:rPr>
        <w:t>role of adipocyte mTORC1 in mammary gland function</w:t>
      </w:r>
      <w:r w:rsidR="005F3894">
        <w:rPr>
          <w:rFonts w:ascii="Arial" w:hAnsi="Arial" w:cs="Arial"/>
          <w:color w:val="000000" w:themeColor="text1"/>
          <w:sz w:val="22"/>
          <w:szCs w:val="22"/>
        </w:rPr>
        <w:t xml:space="preserve"> and morphology</w:t>
      </w:r>
      <w:r w:rsidR="00494187" w:rsidRPr="00EF5551">
        <w:rPr>
          <w:rFonts w:ascii="Arial" w:hAnsi="Arial" w:cs="Arial"/>
          <w:color w:val="000000" w:themeColor="text1"/>
          <w:sz w:val="22"/>
          <w:szCs w:val="22"/>
        </w:rPr>
        <w:t>, milk composition, and offspring health.</w:t>
      </w:r>
      <w:r w:rsidRPr="00407194">
        <w:rPr>
          <w:rFonts w:ascii="Arial" w:hAnsi="Arial" w:cs="Arial"/>
          <w:color w:val="000000" w:themeColor="text1"/>
          <w:sz w:val="22"/>
          <w:szCs w:val="22"/>
        </w:rPr>
        <w:t xml:space="preserve"> </w:t>
      </w:r>
    </w:p>
    <w:p w14:paraId="5605C62E" w14:textId="3690A79B" w:rsidR="00494187" w:rsidRPr="00EF5551" w:rsidRDefault="00494187" w:rsidP="00C55AF5">
      <w:pPr>
        <w:rPr>
          <w:rFonts w:ascii="Arial" w:hAnsi="Arial" w:cs="Arial"/>
          <w:color w:val="000000" w:themeColor="text1"/>
          <w:sz w:val="22"/>
          <w:szCs w:val="22"/>
        </w:rPr>
      </w:pPr>
    </w:p>
    <w:p w14:paraId="0CDBD3CD" w14:textId="08B64F0D" w:rsidR="00494187" w:rsidRPr="00EF5551" w:rsidRDefault="00494187" w:rsidP="00C55AF5">
      <w:pPr>
        <w:rPr>
          <w:rFonts w:ascii="Arial" w:hAnsi="Arial" w:cs="Arial"/>
          <w:color w:val="000000" w:themeColor="text1"/>
          <w:sz w:val="22"/>
          <w:szCs w:val="22"/>
        </w:rPr>
      </w:pPr>
      <w:r w:rsidRPr="00EF5551">
        <w:rPr>
          <w:rFonts w:ascii="Arial" w:hAnsi="Arial" w:cs="Arial"/>
          <w:b/>
          <w:bCs/>
          <w:color w:val="000000" w:themeColor="text1"/>
          <w:sz w:val="22"/>
          <w:szCs w:val="22"/>
        </w:rPr>
        <w:t>Key words</w:t>
      </w:r>
      <w:r w:rsidRPr="00EF5551">
        <w:rPr>
          <w:rFonts w:ascii="Arial" w:hAnsi="Arial" w:cs="Arial"/>
          <w:color w:val="000000" w:themeColor="text1"/>
          <w:sz w:val="22"/>
          <w:szCs w:val="22"/>
        </w:rPr>
        <w:t>: Mammary glands, Milk composition, Adipocytes, mTORC1</w:t>
      </w:r>
      <w:r w:rsidR="00AC6ED4">
        <w:rPr>
          <w:rFonts w:ascii="Arial" w:hAnsi="Arial" w:cs="Arial"/>
          <w:color w:val="000000" w:themeColor="text1"/>
          <w:sz w:val="22"/>
          <w:szCs w:val="22"/>
        </w:rPr>
        <w:t xml:space="preserve">, </w:t>
      </w:r>
      <w:r w:rsidR="00FB3258">
        <w:rPr>
          <w:rFonts w:ascii="Arial" w:hAnsi="Arial" w:cs="Arial"/>
          <w:color w:val="000000" w:themeColor="text1"/>
          <w:sz w:val="22"/>
          <w:szCs w:val="22"/>
        </w:rPr>
        <w:t>Polyunsaturated Fatty Acids</w:t>
      </w:r>
    </w:p>
    <w:p w14:paraId="4C989697" w14:textId="14D603F0" w:rsidR="00494187" w:rsidRPr="00EF5551" w:rsidRDefault="00494187" w:rsidP="00C55AF5">
      <w:pPr>
        <w:rPr>
          <w:rFonts w:ascii="Arial" w:hAnsi="Arial" w:cs="Arial"/>
          <w:color w:val="000000" w:themeColor="text1"/>
          <w:sz w:val="22"/>
          <w:szCs w:val="22"/>
        </w:rPr>
      </w:pPr>
    </w:p>
    <w:p w14:paraId="38B7A57B" w14:textId="77777777" w:rsidR="00002EF6" w:rsidRDefault="00002EF6"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3AD2BA3F" w14:textId="18BCD0DF" w:rsidR="00494187" w:rsidRPr="00EF5551" w:rsidRDefault="00494187" w:rsidP="00C55AF5">
      <w:pPr>
        <w:pStyle w:val="Heading1"/>
        <w:rPr>
          <w:rFonts w:eastAsia="MS PMincho"/>
        </w:rPr>
      </w:pPr>
      <w:r w:rsidRPr="00EF5551">
        <w:rPr>
          <w:rFonts w:eastAsia="MS PMincho"/>
        </w:rPr>
        <w:lastRenderedPageBreak/>
        <w:t>Introduction</w:t>
      </w:r>
    </w:p>
    <w:p w14:paraId="37860245" w14:textId="5F0E3B52" w:rsidR="004818E3" w:rsidRPr="00EF5551" w:rsidRDefault="00494187" w:rsidP="00C55AF5">
      <w:pPr>
        <w:rPr>
          <w:rFonts w:ascii="Arial" w:hAnsi="Arial" w:cs="Arial"/>
          <w:color w:val="000000" w:themeColor="text1"/>
          <w:sz w:val="22"/>
          <w:szCs w:val="22"/>
        </w:rPr>
      </w:pPr>
      <w:r w:rsidRPr="00EF5551">
        <w:rPr>
          <w:rFonts w:ascii="Arial" w:hAnsi="Arial" w:cs="Arial"/>
          <w:color w:val="000000" w:themeColor="text1"/>
          <w:sz w:val="22"/>
          <w:szCs w:val="22"/>
        </w:rPr>
        <w:t>Maternal obesity</w:t>
      </w:r>
      <w:r w:rsidR="004125BF" w:rsidRPr="00EF5551">
        <w:rPr>
          <w:rFonts w:ascii="Arial" w:hAnsi="Arial" w:cs="Arial"/>
          <w:color w:val="000000" w:themeColor="text1"/>
          <w:sz w:val="22"/>
          <w:szCs w:val="22"/>
        </w:rPr>
        <w:t xml:space="preserve"> </w:t>
      </w:r>
      <w:r w:rsidR="00C535D7">
        <w:rPr>
          <w:rFonts w:ascii="Arial" w:hAnsi="Arial" w:cs="Arial"/>
          <w:color w:val="000000" w:themeColor="text1"/>
          <w:sz w:val="22"/>
          <w:szCs w:val="22"/>
        </w:rPr>
        <w:t xml:space="preserve">increased by 11% from 2016 to 2019 and has reached 29% </w:t>
      </w:r>
      <w:r w:rsidR="00C535D7">
        <w:rPr>
          <w:rFonts w:ascii="Arial" w:hAnsi="Arial" w:cs="Arial"/>
          <w:color w:val="000000" w:themeColor="text1"/>
          <w:sz w:val="22"/>
          <w:szCs w:val="22"/>
        </w:rPr>
        <w:fldChar w:fldCharType="begin" w:fldLock="1"/>
      </w:r>
      <w:r w:rsidR="007464D2">
        <w:rPr>
          <w:rFonts w:ascii="Arial" w:hAnsi="Arial" w:cs="Arial"/>
          <w:color w:val="000000" w:themeColor="text1"/>
          <w:sz w:val="22"/>
          <w:szCs w:val="22"/>
        </w:rPr>
        <w:instrText>ADDIN CSL_CITATION {"citationItems":[{"id":"ITEM-1","itemData":{"URL":"https://www.cdc.gov/nchs/products/databriefs/db392.htm","accessed":{"date-parts":[["2021","4","6"]]},"id":"ITEM-1","issued":{"date-parts":[["0"]]},"title":"Products - Data Briefs - Number 392 - November 2020","type":"webpage"},"uris":["http://www.mendeley.com/documents/?uuid=28ef3600-a8c1-3035-8363-e26242470c4e"]}],"mendeley":{"formattedCitation":"(1)","plainTextFormattedCitation":"(1)","previouslyFormattedCitation":"(1)"},"properties":{"noteIndex":0},"schema":"https://github.com/citation-style-language/schema/raw/master/csl-citation.json"}</w:instrText>
      </w:r>
      <w:r w:rsidR="00C535D7">
        <w:rPr>
          <w:rFonts w:ascii="Arial" w:hAnsi="Arial" w:cs="Arial"/>
          <w:color w:val="000000" w:themeColor="text1"/>
          <w:sz w:val="22"/>
          <w:szCs w:val="22"/>
        </w:rPr>
        <w:fldChar w:fldCharType="separate"/>
      </w:r>
      <w:r w:rsidR="00C535D7" w:rsidRPr="00C535D7">
        <w:rPr>
          <w:rFonts w:ascii="Arial" w:hAnsi="Arial" w:cs="Arial"/>
          <w:noProof/>
          <w:color w:val="000000" w:themeColor="text1"/>
          <w:sz w:val="22"/>
          <w:szCs w:val="22"/>
        </w:rPr>
        <w:t>(1)</w:t>
      </w:r>
      <w:r w:rsidR="00C535D7">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sidR="009F5662">
        <w:rPr>
          <w:rFonts w:ascii="Arial" w:hAnsi="Arial" w:cs="Arial"/>
          <w:color w:val="000000" w:themeColor="text1"/>
          <w:sz w:val="22"/>
          <w:szCs w:val="22"/>
        </w:rPr>
        <w:t xml:space="preserve"> </w:t>
      </w:r>
      <w:r w:rsidR="00D5511E">
        <w:rPr>
          <w:rFonts w:ascii="Arial" w:hAnsi="Arial" w:cs="Arial"/>
          <w:color w:val="000000" w:themeColor="text1"/>
          <w:sz w:val="22"/>
          <w:szCs w:val="22"/>
        </w:rPr>
        <w:t>T</w:t>
      </w:r>
      <w:r w:rsidR="007464D2" w:rsidRPr="00EF5551">
        <w:rPr>
          <w:rFonts w:ascii="Arial" w:hAnsi="Arial" w:cs="Arial"/>
          <w:color w:val="000000" w:themeColor="text1"/>
          <w:sz w:val="22"/>
          <w:szCs w:val="22"/>
        </w:rPr>
        <w:t xml:space="preserve">he health of offspring is highly influenced by intrauterine and early postnatal exposures </w:t>
      </w:r>
      <w:r w:rsidR="007464D2"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{"citationItems":[{"id":"ITEM-1","itemData":{"DOI":"10.1111/j.1365-2796.2007.01809.x","ISSN":"0954-6820","author":[{"dropping-particle":"","family":"Barker","given":"D. J. P.","non-dropping-particle":"","parse-names":false,"suffix":""}],"container-title":"Journal of Internal Medicine","id":"ITEM-1","issue":"5","issued":{"date-parts":[["2007","5","1"]]},"page":"412-417","publisher":"John Wiley &amp; Sons, Ltd (10.1111)","title":"The origins of the developmental origins theory","type":"article-journal","volume":"261"},"uris":["http://www.mendeley.com/documents/?uuid=7773284c-b318-428a-bb6c-02fde3710187"]}],"mendeley":{"formattedCitation":"(2)","plainTextFormattedCitation":"(2)","previouslyFormattedCitation":"(2)"},"properties":{"noteIndex":0},"schema":"https://github.com/citation-style-language/schema/raw/master/csl-citation.json"}</w:instrText>
      </w:r>
      <w:r w:rsidR="007464D2"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w:t>
      </w:r>
      <w:r w:rsidR="007464D2" w:rsidRPr="00EF5551">
        <w:rPr>
          <w:rFonts w:ascii="Arial" w:hAnsi="Arial" w:cs="Arial"/>
          <w:color w:val="000000" w:themeColor="text1"/>
          <w:sz w:val="22"/>
          <w:szCs w:val="22"/>
        </w:rPr>
        <w:fldChar w:fldCharType="end"/>
      </w:r>
      <w:r w:rsidR="007464D2" w:rsidRPr="00EF5551">
        <w:rPr>
          <w:rFonts w:ascii="Arial" w:hAnsi="Arial" w:cs="Arial"/>
          <w:color w:val="000000" w:themeColor="text1"/>
          <w:sz w:val="22"/>
          <w:szCs w:val="22"/>
        </w:rPr>
        <w:t>.</w:t>
      </w:r>
      <w:r w:rsidR="007464D2">
        <w:rPr>
          <w:rFonts w:ascii="Arial" w:hAnsi="Arial" w:cs="Arial"/>
          <w:color w:val="000000" w:themeColor="text1"/>
          <w:sz w:val="22"/>
          <w:szCs w:val="22"/>
        </w:rPr>
        <w:t xml:space="preserve"> During </w:t>
      </w:r>
      <w:r w:rsidR="004125BF" w:rsidRPr="00EF5551">
        <w:rPr>
          <w:rFonts w:ascii="Arial" w:hAnsi="Arial" w:cs="Arial"/>
          <w:color w:val="000000" w:themeColor="text1"/>
          <w:sz w:val="22"/>
          <w:szCs w:val="22"/>
        </w:rPr>
        <w:t>early postnatal life</w:t>
      </w:r>
      <w:r w:rsidR="007464D2">
        <w:rPr>
          <w:rFonts w:ascii="Arial" w:hAnsi="Arial" w:cs="Arial"/>
          <w:color w:val="000000" w:themeColor="text1"/>
          <w:sz w:val="22"/>
          <w:szCs w:val="22"/>
        </w:rPr>
        <w:t xml:space="preserve"> and the critical </w:t>
      </w:r>
      <w:r w:rsidR="00D5511E">
        <w:rPr>
          <w:rFonts w:ascii="Arial" w:hAnsi="Arial" w:cs="Arial"/>
          <w:color w:val="000000" w:themeColor="text1"/>
          <w:sz w:val="22"/>
          <w:szCs w:val="22"/>
        </w:rPr>
        <w:t xml:space="preserve">developmental </w:t>
      </w:r>
      <w:r w:rsidR="007464D2">
        <w:rPr>
          <w:rFonts w:ascii="Arial" w:hAnsi="Arial" w:cs="Arial"/>
          <w:color w:val="000000" w:themeColor="text1"/>
          <w:sz w:val="22"/>
          <w:szCs w:val="22"/>
        </w:rPr>
        <w:t xml:space="preserve">window of </w:t>
      </w:r>
      <w:r w:rsidR="00D5511E">
        <w:rPr>
          <w:rFonts w:ascii="Arial" w:hAnsi="Arial" w:cs="Arial"/>
          <w:color w:val="000000" w:themeColor="text1"/>
          <w:sz w:val="22"/>
          <w:szCs w:val="22"/>
        </w:rPr>
        <w:t>lactation</w:t>
      </w:r>
      <w:r w:rsidR="007464D2">
        <w:rPr>
          <w:rFonts w:ascii="Arial" w:hAnsi="Arial" w:cs="Arial"/>
          <w:color w:val="000000" w:themeColor="text1"/>
          <w:sz w:val="22"/>
          <w:szCs w:val="22"/>
        </w:rPr>
        <w:t xml:space="preserve">, maternal obesity can impair the ability to initiate and sustain breastfeeding and can alter milk composition </w:t>
      </w:r>
      <w:r w:rsidR="007464D2">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{"citationItems":[{"id":"ITEM-1","itemData":{"DOI":"10.1016/j.jogc.2016.03.013","ISSN":"17012163","PMID":"27638980","abstract":"OBJECTIVE To compare the rate of any breastfeeding at the time of postpartum hospital discharge between obese women (BMI ≥ 30.00 kg/m(2)) and women with a normal BMI (18.50 to 24.99 kg/m(2)). METHODS We conducted a retrospective cohort study of women with live, singleton pregnancies who delivered in St. John's, Newfoundland and Labrador between 2002 and 2011, using data from the Newfoundland and Labrador provincial perinatal registry. The primary outcome was any breastfeeding at the time of discharge from hospital. Secondary analysis included comparison of breastfeeding rates by class of obesity. We compared additional maternal and neonatal outcomes between women who were breastfeeding at discharge and those who were not. Univariate and multivariate logistic regression analyses were performed, and adjusted odds ratios (aORs) and 95% CIs were calculated. RESULTS We included 12 831 women with BMI data available in the study: 8676 were breastfeeding and 4155 were not at the time of postpartum discharge. Obese women were less likely to breastfeed than women with normal weight (60.0% vs. 71.7%) (aOR 0.63; 95% CI 0.55 to 0.71). Multivariate analysis showed a significant effect on the primary outcome of a mother's age (aOR 1.03; 95% CI 1.02 to 1.05), nulliparity (aOR 1.73; 95% CI 1.51 to 1.98), being partnered (aOR 1.57; 95% CI 1.34 to 1.84), working (aOR 1.10; 95% CI 1.02 to 1.19), having higher education (aOR 1.48; 95% CI 1.38 to 1.60), smoking (aOR 0.35; 95% CI 0.29 to 0.43), having gestational diabetes (aOR 0.70; 95% CI 0.5 to 0.92), pre-existing hypertension (aOR 0.58; 95% CI 0.39 to 0.87), gestational hypertension (aOR 0.67; 95% CI 0.55 to 0.82), and undergoing general anaesthesia (aOR 0.41; 95% CI 0.22 to 0.77). CONCLUSION Obesity is an independent risk factor for not breastfeeding at the time of postpartum discharge from hospital. It is important to counsel women on the benefits of breastfeeding, emphasizing these particularly in women with a high pre-pregnancy BMI.","author":[{"dropping-particle":"","family":"Ramji","given":"Naila","non-dropping-particle":"","parse-names":false,"suffix":""},{"dropping-particle":"","family":"Quinlan","given":"James","non-dropping-particle":"","parse-names":false,"suffix":""},{"dropping-particle":"","family":"Murphy","given":"Phil","non-dropping-particle":"","parse-names":false,"suffix":""},{"dropping-particle":"","family":"Crane","given":"Joan M.G.","non-dropping-particle":"","parse-names":false,"suffix":""}],"container-title":"Journal of Obstetrics and Gynaecology Canada","id":"ITEM-1","issue":"8","issued":{"date-parts":[["2016","8"]]},"page":"703-711","title":"The Impact of Maternal Obesity on Breastfeeding","type":"article-journal","volume":"38"},"uris":["http://www.mendeley.com/documents/?uuid=1156e6fb-e066-3616-9e00-791de99490e9"]}],"mendeley":{"formattedCitation":"(3)","plainTextFormattedCitation":"(3)","previouslyFormattedCitation":"(3)"},"properties":{"noteIndex":0},"schema":"https://github.com/citation-style-language/schema/raw/master/csl-citation.json"}</w:instrText>
      </w:r>
      <w:r w:rsidR="007464D2">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(3)</w:t>
      </w:r>
      <w:r w:rsidR="007464D2">
        <w:rPr>
          <w:rFonts w:ascii="Arial" w:hAnsi="Arial" w:cs="Arial"/>
          <w:color w:val="000000" w:themeColor="text1"/>
          <w:sz w:val="22"/>
          <w:szCs w:val="22"/>
        </w:rPr>
        <w:fldChar w:fldCharType="end"/>
      </w:r>
      <w:r w:rsidR="007464D2">
        <w:rPr>
          <w:rFonts w:ascii="Arial" w:hAnsi="Arial" w:cs="Arial"/>
          <w:color w:val="000000" w:themeColor="text1"/>
          <w:sz w:val="22"/>
          <w:szCs w:val="22"/>
        </w:rPr>
        <w:t>.</w:t>
      </w:r>
      <w:r w:rsidR="00D5511E">
        <w:rPr>
          <w:rFonts w:ascii="Arial" w:hAnsi="Arial" w:cs="Arial"/>
          <w:color w:val="000000" w:themeColor="text1"/>
          <w:sz w:val="22"/>
          <w:szCs w:val="22"/>
        </w:rPr>
        <w:t xml:space="preserve"> </w:t>
      </w:r>
      <w:r w:rsidR="004818E3" w:rsidRPr="00EF5551">
        <w:rPr>
          <w:rFonts w:ascii="Arial" w:hAnsi="Arial" w:cs="Arial"/>
          <w:color w:val="000000" w:themeColor="text1"/>
          <w:sz w:val="22"/>
          <w:szCs w:val="22"/>
        </w:rPr>
        <w:t xml:space="preserve">Initiation of lactation </w:t>
      </w:r>
      <w:r w:rsidR="004818E3">
        <w:rPr>
          <w:rFonts w:ascii="Arial" w:hAnsi="Arial" w:cs="Arial"/>
          <w:color w:val="000000" w:themeColor="text1"/>
          <w:sz w:val="22"/>
          <w:szCs w:val="22"/>
        </w:rPr>
        <w:t>is delayed in</w:t>
      </w:r>
      <w:r w:rsidR="004818E3" w:rsidRPr="00EF5551">
        <w:rPr>
          <w:rFonts w:ascii="Arial" w:hAnsi="Arial" w:cs="Arial"/>
          <w:color w:val="000000" w:themeColor="text1"/>
          <w:sz w:val="22"/>
          <w:szCs w:val="22"/>
        </w:rPr>
        <w:t xml:space="preserve"> pre-pregnancy </w:t>
      </w:r>
      <w:r w:rsidR="004818E3">
        <w:rPr>
          <w:rFonts w:ascii="Arial" w:hAnsi="Arial" w:cs="Arial"/>
          <w:color w:val="000000" w:themeColor="text1"/>
          <w:sz w:val="22"/>
          <w:szCs w:val="22"/>
        </w:rPr>
        <w:t>obese or overweight</w:t>
      </w:r>
      <w:r w:rsidR="004818E3"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women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{"citationItems":[{"id":"ITEM-1","itemData":{"ISSN":"1098-4275","PMID":"15121990","abstract":"OBJECTIVE The population subgroups with the highest proportion of overweight and obese women often are characterized by the lowest rates of initiation and shortest durations of breastfeeding. We previously documented that these 2 population-level trends may be related. In a population of white women who lived in a rural area, we observed that prepregnant overweight and obesity were associated with failure to initiate and also to sustain lactation. The means by which being overweight or obese negatively affect lactational performance is unknown and likely to be multifactorial in origin, including the simple mechanical difficulties of latching on and proper positioning of the infant. In addition, we have shown that prepregnant body mass index (BMI) is negatively associated with the timing of lactogenesis II, the onset of copious milk secretion. Although the effects of obesity on the prolactin response to infant suckling have never been studied, we postulated that maternal obesity could compromise this important response. We proposed that this might occur because obesity alters the 24-hour spontaneous release of prolactin and also because prolactin secretion is blunted in response to various stimuli among obese subjects. The fall in progesterone concentration that occurs immediately postpartum is the trigger for the onset of copious milk secretion, but maintenance of prolactin and cortisol concentrations is necessary for this trigger to be effective. Adipose tissue concentrates progesterone. We proposed that this additional source of progesterone would lead to consistently higher progesterone concentrations among obese compared with normal-weight women. This, in turn, would lead to a delay in reaching the appropriate concentration to trigger the onset of lactogenesis II. We tested the hypotheses that a reduced prolactin response to suckling and higher-than-normal progesterone concentration in the first week after delivery might be among the means by which maternal overweight could compromise early lactation. METHODS We enrolled 40 mothers of term infants from the same population that we studied previously. We measured serum prolactin and progesterone concentrations by radioimmunoassay before and 30 minutes after the beginning of a suckling episode at 48 hours and 7 days after delivery. We used path analysis to develop a parsimonious multivariate prediction of the prolactin response to suckling at 48 hours and 7 days postpartum. RESULTS As expected, prolact…","author":[{"dropping-particle":"","family":"Rasmussen","given":"Kathleen M","non-dropping-particle":"","parse-names":false,"suffix":""},{"dropping-particle":"","family":"Kjolhede","given":"Chris L","non-dropping-particle":"","parse-names":false,"suffix":""}],"container-title":"Pediatrics","id":"ITEM-1","issue":"5","issued":{"date-parts":[["2004","5"]]},"page":"e465-71","title":"Prepregnant overweight and obesity diminish the prolactin response to suckling in the first week postpartum.","type":"article-journal","volume":"113"},"uris":["http://www.mendeley.com/documents/?uuid=af8e9c46-1491-41a5-8eb8-21ed7b3b782a","http://www.mendeley.com/documents/?uuid=4561e44e-3d7b-416b-81d2-28688f0ccbf0"]}],"mendeley":{"formattedCitation":"(4)","plainTextFormattedCitation":"(4)","previouslyFormattedCitation":"(4)"},"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(4)</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while the duration of breastfeeding for</w:t>
      </w:r>
      <w:r w:rsidR="004818E3" w:rsidRPr="00EF5551">
        <w:rPr>
          <w:rFonts w:ascii="Arial" w:hAnsi="Arial" w:cs="Arial"/>
          <w:color w:val="000000" w:themeColor="text1"/>
          <w:sz w:val="22"/>
          <w:szCs w:val="22"/>
        </w:rPr>
        <w:t xml:space="preserve"> 6 months or more </w:t>
      </w:r>
      <w:r w:rsidR="004818E3">
        <w:rPr>
          <w:rFonts w:ascii="Arial" w:hAnsi="Arial" w:cs="Arial"/>
          <w:color w:val="000000" w:themeColor="text1"/>
          <w:sz w:val="22"/>
          <w:szCs w:val="22"/>
        </w:rPr>
        <w:t xml:space="preserve">is shorter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{"citationItems":[{"id":"ITEM-1","itemData":{"DOI":"10.1111/ijpo.12125","ISSN":"20476302","author":[{"dropping-particle":"","family":"Bider-Canfield","given":"Z.","non-dropping-particle":"","parse-names":false,"suffix":""},{"dropping-particle":"","family":"Martinez","given":"M. P.","non-dropping-particle":"","parse-names":false,"suffix":""},{"dropping-particle":"","family":"Wang","given":"X.","non-dropping-particle":"","parse-names":false,"suffix":""},{"dropping-particle":"","family":"Yu","given":"W.","non-dropping-particle":"","parse-names":false,"suffix":""},{"dropping-particle":"","family":"Bautista","given":"M. P.","non-dropping-particle":"","parse-names":false,"suffix":""},{"dropping-particle":"","family":"Brookey","given":"J.","non-dropping-particle":"","parse-names":false,"suffix":""},{"dropping-particle":"","family":"Page","given":"K. A.","non-dropping-particle":"","parse-names":false,"suffix":""},{"dropping-particle":"","family":"Buchanan","given":"T. A.","non-dropping-particle":"","parse-names":false,"suffix":""},{"dropping-particle":"","family":"Xiang","given":"A. H.","non-dropping-particle":"","parse-names":false,"suffix":""}],"container-title":"Pediatric Obesity","id":"ITEM-1","issue":"2","issued":{"date-parts":[["2017","4","1"]]},"page":"171-178","publisher":"John Wiley &amp; Sons, Ltd (10.1111)","title":"Maternal obesity, gestational diabetes, breastfeeding and childhood overweight at age 2 years","type":"article-journal","volume":"12"},"uris":["http://www.mendeley.com/documents/?uuid=75bc6930-fc94-37cd-b997-71803f0e0715"]}],"mendeley":{"formattedCitation":"(5)","plainTextFormattedCitation":"(5)","previouslyFormattedCitation":"(5)"},"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(5)</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 xml:space="preserve">. The probability of early weaning at 3 months postpartum was highest for infants of obese mothers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{"citationItems":[{"id":"ITEM-1","itemData":{"DOI":"10.1038/ejcn.2015.232","ISSN":"0954-3007","abstract":"Maternal pre-pregnancy BMI, gestational weight gain and breastfeeding","author":[{"dropping-particle":"","family":"Castillo","given":"H","non-dropping-particle":"","parse-names":false,"suffix":""},{"dropping-particle":"","family":"Santos","given":"I S","non-dropping-particle":"","parse-names":false,"suffix":""},{"dropping-particle":"","family":"Matijasevich","given":"A","non-dropping-particle":"","parse-names":false,"suffix":""}],"container-title":"European Journal of Clinical Nutrition","id":"ITEM-1","issue":"4","issued":{"date-parts":[["2016","4","27"]]},"page":"431-436","publisher":"Nature Publishing Group","title":"Maternal pre-pregnancy BMI, gestational weight gain and breastfeeding","type":"article-journal","volume":"70"},"uris":["http://www.mendeley.com/documents/?uuid=01b3dd2e-a3ab-3c71-84aa-9a5ee3d3a8ad"]}],"mendeley":{"formattedCitation":"(6)","plainTextFormattedCitation":"(6)","previouslyFormattedCitation":"(6)"},"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(6)</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In addition to altering lactation initiation and duration, maternal obesity can impact milk composition. </w:t>
      </w:r>
      <w:r w:rsidR="004818E3" w:rsidRPr="00EF5551">
        <w:rPr>
          <w:rFonts w:ascii="Arial" w:hAnsi="Arial" w:cs="Arial"/>
          <w:color w:val="000000" w:themeColor="text1"/>
          <w:sz w:val="22"/>
          <w:szCs w:val="22"/>
        </w:rPr>
        <w:t>Maternal weight</w:t>
      </w:r>
      <w:r w:rsidR="004818E3">
        <w:rPr>
          <w:rFonts w:ascii="Arial" w:hAnsi="Arial" w:cs="Arial"/>
          <w:color w:val="000000" w:themeColor="text1"/>
          <w:sz w:val="22"/>
          <w:szCs w:val="22"/>
        </w:rPr>
        <w:t xml:space="preserve">, body mass index, fat mass, and fat mass percentage were </w:t>
      </w:r>
      <w:r w:rsidR="004818E3" w:rsidRPr="00EF5551">
        <w:rPr>
          <w:rFonts w:ascii="Arial" w:hAnsi="Arial" w:cs="Arial"/>
          <w:color w:val="000000" w:themeColor="text1"/>
          <w:sz w:val="22"/>
          <w:szCs w:val="22"/>
        </w:rPr>
        <w:t xml:space="preserve">positively correlated with </w:t>
      </w:r>
      <w:r w:rsidR="004818E3">
        <w:rPr>
          <w:rFonts w:ascii="Arial" w:hAnsi="Arial" w:cs="Arial"/>
          <w:color w:val="000000" w:themeColor="text1"/>
          <w:sz w:val="22"/>
          <w:szCs w:val="22"/>
        </w:rPr>
        <w:t xml:space="preserve">total and true </w:t>
      </w:r>
      <w:r w:rsidR="004818E3" w:rsidRPr="00EF5551">
        <w:rPr>
          <w:rFonts w:ascii="Arial" w:hAnsi="Arial" w:cs="Arial"/>
          <w:color w:val="000000" w:themeColor="text1"/>
          <w:sz w:val="22"/>
          <w:szCs w:val="22"/>
        </w:rPr>
        <w:t xml:space="preserve">milk protein </w:t>
      </w:r>
      <w:r w:rsidR="004818E3">
        <w:rPr>
          <w:rFonts w:ascii="Arial" w:hAnsi="Arial" w:cs="Arial"/>
          <w:color w:val="000000" w:themeColor="text1"/>
          <w:sz w:val="22"/>
          <w:szCs w:val="22"/>
        </w:rPr>
        <w:t xml:space="preserve">content at 3 months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sidRPr="00EF5551">
        <w:rPr>
          <w:rFonts w:ascii="Arial" w:hAnsi="Arial" w:cs="Arial"/>
          <w:color w:val="000000" w:themeColor="text1"/>
          <w:sz w:val="22"/>
          <w:szCs w:val="22"/>
        </w:rPr>
        <w:t>.</w:t>
      </w:r>
      <w:r w:rsidR="004818E3">
        <w:rPr>
          <w:rFonts w:ascii="Arial" w:hAnsi="Arial" w:cs="Arial"/>
          <w:color w:val="000000" w:themeColor="text1"/>
          <w:sz w:val="22"/>
          <w:szCs w:val="22"/>
        </w:rPr>
        <w:t xml:space="preserve"> Maternal weight and body mass index were positively correlated with milk fat content at 1 month postpartum </w:t>
      </w:r>
      <w:r w:rsidR="004818E3"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{"citationItems":[{"id":"ITEM-1","itemData":{"DOI":"10.3390/nu10101379","ISSN":"2072-6643","PMID":"30262786","abstract":"The composition of human milk is dynamic and can vary according to many maternal factors, such as diet and nutritional status. This study investigated the association of maternal nutrition and body composition with human milk composition. All measurements and analyses were done at three time points: during the first (n = 40), third (n = 22), and sixth (n = 15) month of lactation. Human milk was analyzed using the Miris human milk analyzer (HMA), body composition was measured with bioelectrical bioimpedance (BIA) using a Maltron BioScan 920-II, and the assessment of women's nutrition was based on a three-day dietary record. The correlation coefficient (Pearson's r) did not show a significant statistical relationship between human milk composition and nutrients in women's diet at three time points. For women in the third month postpartum, we observed moderate to strong significant correlations (r ranged from 0.47 to 0.64) between total protein content in milk and the majority of body composition measures as follows: positive correlations: % fat mass (r = 0.60; p = 0.003), fat-free mass expressed in kg (r = 0.63; p = 0.001), and muscle mass (r = 0.47; p = 0.027); and negative correlation: % total body water (r = -0.60; p = 0.003). The variance in milk fat content was related to the body mass index (BMI), with a significant positive correlation in the first month postpartum (r = 0.33; p = 0.048). These findings suggest that it is not diet, but rather the maternal body composition that may be associated with the nutritional value of human milk.","author":[{"dropping-particle":"","family":"Bzikowska-Jura","given":"Agnieszka","non-dropping-particle":"","parse-names":false,"suffix":""},{"dropping-particle":"","family":"Czerwonogrodzka-Senczyna","given":"Aneta","non-dropping-particle":"","parse-names":false,"suffix":""},{"dropping-particle":"","family":"Olędzka","given":"Gabriela","non-dropping-particle":"","parse-names":false,"suffix":""},{"dropping-particle":"","family":"Szostak-Węgierek","given":"Dorota","non-dropping-particle":"","parse-names":false,"suffix":""},{"dropping-particle":"","family":"Weker","given":"Halina","non-dropping-particle":"","parse-names":false,"suffix":""},{"dropping-particle":"","family":"Wesołowska","given":"Aleksandra","non-dropping-particle":"","parse-names":false,"suffix":""}],"container-title":"Nutrients","id":"ITEM-1","issue":"10","issued":{"date-parts":[["2018","9","27"]]},"publisher":"Multidisciplinary Digital Publishing Institute  (MDPI)","title":"Maternal Nutrition and Body Composition During Breastfeeding: Association with Human Milk Composition.","type":"article-journal","volume":"10"},"uris":["http://www.mendeley.com/documents/?uuid=73679b0c-0dc7-4bbf-bcac-fbabe0279782"]}],"mendeley":{"formattedCitation":"(7)","plainTextFormattedCitation":"(7)","previouslyFormattedCitation":"(7)"},"properties":{"noteIndex":0},"schema":"https://github.com/citation-style-language/schema/raw/master/csl-citation.json"}</w:instrText>
      </w:r>
      <w:r w:rsidR="004818E3"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(7)</w:t>
      </w:r>
      <w:r w:rsidR="004818E3" w:rsidRPr="00EF5551">
        <w:rPr>
          <w:rFonts w:ascii="Arial" w:hAnsi="Arial" w:cs="Arial"/>
          <w:color w:val="000000" w:themeColor="text1"/>
          <w:sz w:val="22"/>
          <w:szCs w:val="22"/>
        </w:rPr>
        <w:fldChar w:fldCharType="end"/>
      </w:r>
      <w:r w:rsidR="004818E3">
        <w:rPr>
          <w:rFonts w:ascii="Arial" w:hAnsi="Arial" w:cs="Arial"/>
          <w:color w:val="000000" w:themeColor="text1"/>
          <w:sz w:val="22"/>
          <w:szCs w:val="22"/>
        </w:rPr>
        <w:t xml:space="preserve">. Furthermore, the fatty acid composition showed a </w:t>
      </w:r>
      <w:r w:rsidR="004818E3" w:rsidRPr="00D66383">
        <w:rPr>
          <w:rFonts w:ascii="Arial" w:hAnsi="Arial" w:cs="Arial"/>
          <w:color w:val="000000" w:themeColor="text1"/>
          <w:sz w:val="22"/>
          <w:szCs w:val="22"/>
        </w:rPr>
        <w:t>higher</w:t>
      </w:r>
      <w:r w:rsidR="004818E3" w:rsidRPr="00D66383">
        <w:rPr>
          <w:rFonts w:ascii="Arial" w:hAnsi="Arial" w:cs="Arial"/>
          <w:color w:val="000000" w:themeColor="text1"/>
          <w:sz w:val="22"/>
          <w:szCs w:val="22"/>
        </w:rPr>
        <w:sym w:font="Symbol" w:char="F020"/>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6:</w:t>
      </w:r>
      <w:r w:rsidR="004818E3" w:rsidRPr="00D66383">
        <w:rPr>
          <w:rFonts w:ascii="Arial" w:hAnsi="Arial" w:cs="Arial"/>
          <w:color w:val="000000" w:themeColor="text1"/>
          <w:sz w:val="22"/>
          <w:szCs w:val="22"/>
        </w:rPr>
        <w:sym w:font="Symbol" w:char="F077"/>
      </w:r>
      <w:r w:rsidR="004818E3" w:rsidRPr="00D66383">
        <w:rPr>
          <w:rFonts w:ascii="Arial" w:hAnsi="Arial" w:cs="Arial"/>
          <w:color w:val="000000" w:themeColor="text1"/>
          <w:sz w:val="22"/>
          <w:szCs w:val="22"/>
        </w:rPr>
        <w:t>3 ratio</w:t>
      </w:r>
      <w:r w:rsidR="004818E3">
        <w:rPr>
          <w:rFonts w:ascii="Arial" w:hAnsi="Arial" w:cs="Arial"/>
          <w:color w:val="000000" w:themeColor="text1"/>
          <w:sz w:val="22"/>
          <w:szCs w:val="22"/>
        </w:rPr>
        <w:t xml:space="preserve"> in milk of obese women compared to their non-obese counterparts </w:t>
      </w:r>
      <w:r w:rsidR="004818E3">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{"citationItems":[{"id":"ITEM-1","itemData":{"DOI":"10.3390/nu11092154","ISSN":"20726643","PMID":"31505767","abstract":"This study analyzed how maternal obesity affected fatty acids (FAs) in breast milk and their association with infant growth and cognition to raise awareness about the programming effect of maternal health and to promote a healthy prenatal weight. Mother-child pairs (n = 78) were grouped per maternal pre-pregnancy body mass index (BMI): normal-weight (BMI = 18.5-24.99), overweight (BMI = 25-29.99) and obese (BMI &lt; 30). Colostrum and mature milk FAs were determined. Infant anthropometry at 6, 18 and 36 months of age and cognition at 18 were analyzed. Mature milk exhibited lower arachidonic acid (AA) and docosahexaenoic acid (DHA), among others, than colostrum. Breast milk of non-normal weight mothers presented increased saturated FAs and n6:n3 ratio and decreased α-linolenic acid (ALA), DHA and monounsaturated FAs. Infant BMI-for-age at 6 months of age was inversely associated with colostrum n6 (e.g., AA) and n3 (e.g., DHA) FAs and positively associated with n6:n3 ratio. Depending on the maternal weight, infant cognition was positively influenced by breast milk linoleic acid, n6 PUFAs, ALA, DHA and n3 LC-PUFAs, and negatively affected by n6:n3 ratio. In conclusion, this study shows that maternal pre-pregnancy BMI can influence breast milk FAs and infant growth and cognition, endorsing the importance of a healthy weight in future generations.","author":[{"dropping-particle":"","family":"La Garza Puentes","given":"Andrea","non-dropping-particle":"De","parse-names":false,"suffix":""},{"dropping-particle":"","family":"Alemany","given":"Adrià Martí","non-dropping-particle":"","parse-names":false,"suffix":""},{"dropping-particle":"","family":"Chisaguano","given":"Aida Maribel","non-dropping-particle":"","parse-names":false,"suffix":""},{"dropping-particle":"","family":"Goyanes","given":"Rosa Montes","non-dropping-particle":"","parse-names":false,"suffix":""},{"dropping-particle":"","family":"Castellote","given":"Ana I.","non-dropping-particle":"","parse-names":false,"suffix":""},{"dropping-particle":"","family":"Torres-Espínola","given":"Franscisco J.","non-dropping-particle":"","parse-names":false,"suffix":""},{"dropping-particle":"","family":"García-Valdés","given":"Luz","non-dropping-particle":"","parse-names":false,"suffix":""},{"dropping-particle":"","family":"Escudero-Marín","given":"Mireia","non-dropping-particle":"","parse-names":false,"suffix":""},{"dropping-particle":"","family":"Segura","given":"Maria Teresa","non-dropping-particle":"","parse-names":false,"suffix":""},{"dropping-particle":"","family":"Campoy","given":"Cristina","non-dropping-particle":"","parse-names":false,"suffix":""},{"dropping-particle":"","family":"López-Sabater","given":"M. Carmen","non-dropping-particle":"","parse-names":false,"suffix":""}],"container-title":"Nutrients","id":"ITEM-1","issue":"9","issued":{"date-parts":[["2019","9","1"]]},"publisher":"MDPI AG","title":"The effect of maternal obesity on breast milk fatty acids and its association with infant growth and cognition-The PREOBE follow-up","type":"article-journal","volume":"11"},"uris":["http://www.mendeley.com/documents/?uuid=ed0613fc-b427-3a97-9ce5-65d05d1844c6"]}],"mendeley":{"formattedCitation":"(8)","plainTextFormattedCitation":"(8)","previouslyFormattedCitation":"(8)"},"properties":{"noteIndex":0},"schema":"https://github.com/citation-style-language/schema/raw/master/csl-citation.json"}</w:instrText>
      </w:r>
      <w:r w:rsidR="004818E3">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(8)</w:t>
      </w:r>
      <w:r w:rsidR="004818E3">
        <w:rPr>
          <w:rFonts w:ascii="Arial" w:hAnsi="Arial" w:cs="Arial"/>
          <w:color w:val="000000" w:themeColor="text1"/>
          <w:sz w:val="22"/>
          <w:szCs w:val="22"/>
        </w:rPr>
        <w:fldChar w:fldCharType="end"/>
      </w:r>
      <w:r w:rsidR="004818E3">
        <w:rPr>
          <w:rFonts w:ascii="Arial" w:hAnsi="Arial" w:cs="Arial"/>
          <w:color w:val="000000" w:themeColor="text1"/>
          <w:sz w:val="22"/>
          <w:szCs w:val="22"/>
        </w:rPr>
        <w:t>.</w:t>
      </w:r>
      <w:r w:rsidR="004818E3" w:rsidRPr="00EF5551">
        <w:rPr>
          <w:rFonts w:ascii="Arial" w:hAnsi="Arial" w:cs="Arial"/>
          <w:color w:val="000000" w:themeColor="text1"/>
          <w:sz w:val="22"/>
          <w:szCs w:val="22"/>
        </w:rPr>
        <w:t xml:space="preserve"> </w:t>
      </w:r>
    </w:p>
    <w:p w14:paraId="023B81C5" w14:textId="50031DBD" w:rsidR="00494187" w:rsidRPr="00EF5551" w:rsidRDefault="00494187" w:rsidP="00C55AF5">
      <w:pPr>
        <w:rPr>
          <w:rFonts w:ascii="Arial" w:hAnsi="Arial" w:cs="Arial"/>
          <w:color w:val="000000" w:themeColor="text1"/>
          <w:sz w:val="22"/>
          <w:szCs w:val="22"/>
        </w:rPr>
      </w:pPr>
    </w:p>
    <w:p w14:paraId="0D292D01" w14:textId="7FB02BDE" w:rsidR="00FD2151" w:rsidRPr="00EF5551" w:rsidRDefault="00FD2151" w:rsidP="00C55AF5">
      <w:pPr>
        <w:rPr>
          <w:rFonts w:ascii="Arial" w:hAnsi="Arial" w:cs="Arial"/>
          <w:color w:val="000000" w:themeColor="text1"/>
          <w:sz w:val="22"/>
          <w:szCs w:val="22"/>
        </w:rPr>
      </w:pPr>
    </w:p>
    <w:p w14:paraId="07E2E096" w14:textId="4D8E2349" w:rsidR="009A1ED6" w:rsidRPr="00EF5551" w:rsidRDefault="002332C8" w:rsidP="00C55AF5">
      <w:pPr>
        <w:rPr>
          <w:rFonts w:ascii="Arial" w:hAnsi="Arial" w:cs="Arial"/>
          <w:color w:val="000000" w:themeColor="text1"/>
          <w:sz w:val="22"/>
          <w:szCs w:val="22"/>
        </w:rPr>
      </w:pPr>
      <w:r>
        <w:rPr>
          <w:rFonts w:ascii="Arial" w:hAnsi="Arial" w:cs="Arial"/>
          <w:color w:val="000000" w:themeColor="text1"/>
          <w:sz w:val="22"/>
          <w:szCs w:val="22"/>
        </w:rPr>
        <w:t xml:space="preserve">Successful lactation requires </w:t>
      </w:r>
      <w:r w:rsidR="005A0878">
        <w:rPr>
          <w:rFonts w:ascii="Arial" w:hAnsi="Arial" w:cs="Arial"/>
          <w:color w:val="000000" w:themeColor="text1"/>
          <w:sz w:val="22"/>
          <w:szCs w:val="22"/>
        </w:rPr>
        <w:t xml:space="preserve">the development and differentiation of the mammary glands in preparation for milk production and secretion </w:t>
      </w:r>
      <w:r w:rsidR="005A0878">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{"citationItems":[{"id":"ITEM-1","itemData":{"DOI":"10.1002/wdev.35","ISSN":"1759-7692","PMID":"22844349","abstract":"The mammary gland develops through several distinct stages. The first transpires in the embryo as the ectoderm forms a mammary line that resolves into placodes. Regulated by epithelial–mesenchymal interactions, the placodes descend into the underlying mesenchyme and produce the rudimentary ductal structure of the gland present at birth. Subsequent stages of development—pubertal growth, pregnancy, lactation, and involution—occur postnatally under the regulation of hormones. Puberty initiates branching morphogenesis, which requires growth hormone (GH) and estrogen, as well as insulin-like growth factor 1 (IGF1), to create a ductal tree that fills the fat pad. Upon pregnancy, the combined actions of progesterone and prolactin generate alveoli, which secrete milk during lactation. Lack of demand for milk at weaning initiates the process of involution whereby the gland is remodeled back to its prepregnancy state. These processes require numerous signaling pathways that have distinct regulatory functions at different stages of gland development. Signaling pathways also regulate a specialized subpopulation of mammary stem cells that fuel the dramatic changes in the gland occurring with each pregnancy. Our knowledge of mammary gland development and mammary stem cell biology has significantly contributed to our understanding of breast cancer and has advanced the discovery of therapies to treat this disease.","author":[{"dropping-particle":"","family":"Macias","given":"Hector","non-dropping-particle":"","parse-names":false,"suffix":""},{"dropping-particle":"","family":"Hinck","given":"Lindsay","non-dropping-particle":"","parse-names":false,"suffix":""}],"container-title":"Wiley interdisciplinary reviews. Developmental biology","id":"ITEM-1","issue":"4","issued":{"date-parts":[["2012"]]},"page":"533-57","publisher":"NIH Public Access","title":"Mammary gland development.","type":"article-journal","volume":"1"},"uris":["http://www.mendeley.com/documents/?uuid=96452b06-869d-4543-9b69-ae1b2677dbc2"]},{"id":"ITEM-2","itemData":{"abstract":"We have developed a computerized breast measurement system that can quantitate both long-term (lactation cycle) and short-term (between breastfeedings) changes in breast volume. The increase in breast volume during pregnancy was not related to milk production at one month of lactation, whereas milk production from one to six months of lactation remained constant and was not controlled directly by the suckling-evoked secretion of prolactin. From the measurement of circadian changes in breast volume, it was concluded that infants rarely emptied the breasts at a single breastfeeding and that short-term variation in the rate of synthesis during the day and between the left and right breasts was closely related to the degree of breast fullness. Furthermore, differences between women in the storage capacity of the breasts dictated their flexibility in frequency of breastfeeding. These observations are consistent with the autocrine (local) control of milk synthesis during established lactation in women.","author":[{"dropping-particle":"","family":"Hartmann","given":"Peter E","non-dropping-particle":"","parse-names":false,"suffix":""},{"dropping-particle":"","family":"Owens","given":"Robyn A","non-dropping-particle":"","parse-names":false,"suffix":""},{"dropping-particle":"","family":"Cox","given":"David B","non-dropping-particle":"","parse-names":false,"suffix":""},{"dropping-particle":"","family":"Kent","given":"Jacqueline C","non-dropping-particle":"","parse-names":false,"suffix":""}],"container-title":"Food and Nutrition Bulletin","id":"ITEM-2","issue":"4","issued":{"date-parts":[["1996"]]},"title":"Establishing lactation Breast development and control of milk synthesis","type":"report","volume":"17"},"uris":["http://www.mendeley.com/documents/?uuid=4553ddbb-de0f-31ed-a4ad-fdd580033f05"]}],"mendeley":{"formattedCitation":"(9, 10)","plainTextFormattedCitation":"(9, 10)","previouslyFormattedCitation":"(9, 10)"},"properties":{"noteIndex":0},"schema":"https://github.com/citation-style-language/schema/raw/master/csl-citation.json"}</w:instrText>
      </w:r>
      <w:r w:rsidR="005A0878">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(9, 10)</w:t>
      </w:r>
      <w:r w:rsidR="005A0878">
        <w:rPr>
          <w:rFonts w:ascii="Arial" w:hAnsi="Arial" w:cs="Arial"/>
          <w:color w:val="000000" w:themeColor="text1"/>
          <w:sz w:val="22"/>
          <w:szCs w:val="22"/>
        </w:rPr>
        <w:fldChar w:fldCharType="end"/>
      </w:r>
      <w:r w:rsidR="005A0878">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t xml:space="preserve">The mammary gland is composed of </w:t>
      </w:r>
      <w:r w:rsidR="004818E3">
        <w:rPr>
          <w:rFonts w:ascii="Arial" w:hAnsi="Arial" w:cs="Arial"/>
          <w:color w:val="000000" w:themeColor="text1"/>
          <w:sz w:val="22"/>
          <w:szCs w:val="22"/>
        </w:rPr>
        <w:t xml:space="preserve">several cell types including </w:t>
      </w:r>
      <w:r w:rsidR="00C027FB" w:rsidRPr="00EF5551">
        <w:rPr>
          <w:rFonts w:ascii="Arial" w:hAnsi="Arial" w:cs="Arial"/>
          <w:color w:val="000000" w:themeColor="text1"/>
          <w:sz w:val="22"/>
          <w:szCs w:val="22"/>
        </w:rPr>
        <w:t>adipocytes</w:t>
      </w:r>
      <w:r w:rsidR="004818E3">
        <w:rPr>
          <w:rFonts w:ascii="Arial" w:hAnsi="Arial" w:cs="Arial"/>
          <w:color w:val="000000" w:themeColor="text1"/>
          <w:sz w:val="22"/>
          <w:szCs w:val="22"/>
        </w:rPr>
        <w:t>, contractile muscles</w:t>
      </w:r>
      <w:r w:rsidR="00C027FB" w:rsidRPr="00EF5551">
        <w:rPr>
          <w:rFonts w:ascii="Arial" w:hAnsi="Arial" w:cs="Arial"/>
          <w:color w:val="000000" w:themeColor="text1"/>
          <w:sz w:val="22"/>
          <w:szCs w:val="22"/>
        </w:rPr>
        <w:t xml:space="preserve"> and alveolar cells. Mammary adipocytes are necessary for proper gland development and </w:t>
      </w:r>
      <w:r w:rsidR="004818E3">
        <w:rPr>
          <w:rFonts w:ascii="Arial" w:hAnsi="Arial" w:cs="Arial"/>
          <w:color w:val="000000" w:themeColor="text1"/>
          <w:sz w:val="22"/>
          <w:szCs w:val="22"/>
        </w:rPr>
        <w:t>structure</w:t>
      </w:r>
      <w:r w:rsidR="004818E3" w:rsidRPr="00EF5551">
        <w:rPr>
          <w:rFonts w:ascii="Arial" w:hAnsi="Arial" w:cs="Arial"/>
          <w:color w:val="000000" w:themeColor="text1"/>
          <w:sz w:val="22"/>
          <w:szCs w:val="22"/>
        </w:rPr>
        <w:t xml:space="preserve"> </w:t>
      </w:r>
      <w:r w:rsidR="00C027FB"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{"citationItems":[{"id":"ITEM-1","itemData":{"DOI":"10.1016/j.ydbio.2010.06.019","ISSN":"1095-564X","PMID":"20599899","abstract":"Mammary gland development is critically dependent on the interactions between the stromal and the epithelial compartments within the gland. These events are under the control of a complex interplay of circulating and locally acting hormones and growth factors. To analyze the temporal and quantitative contributions of stromal adipocytes, we took advantage of the FAT-ATTAC mice (apoptosis through triggered activation of caspase-8), a model of inducible and reversible loss of adipocytes. This loss can be achieved through the induced dimerization of a caspase-8 fusion protein. In the context of female mice, we can achieve ablation of mammary adipocytes relatively selectively without affecting other fat pads. Under these conditions, we find that adipocytes are essential for the formation of the extended network of ducts in the mammary gland during puberty. Beyond their role in development, adipocytes are also essential to maintain the normal alveolar structures that develop during adulthood. Loss of adipose tissue initiated 2 weeks after birth triggers fewer duct branching points and fewer terminal end buds (TEBs) and also triggers changes in proliferation and apoptosis in the epithelium associated with the TEBs. The reduced developmental pace that adipocyte-ablated glands undergo is reversible, as the emergence of new local adipocytes, upon cessation of treatment, enables the ductal epithelium to resume growth. Conversely, loss of local adipocytes initiated at 7 weeks of age resulted in excessive lobulation, indicating that adipocytes are critically involved in maintaining proper architecture and functionality of the mammary epithelium. Collectively, using a unique model of inducible and reversible loss of adipocytes, our observations suggest that adipocytes are required for proper development during puberty and for the maintenance of the ductal architecture in the adult mammary gland.","author":[{"dropping-particle":"","family":"Landskroner-Eiger","given":"Shira","non-dropping-particle":"","parse-names":false,"suffix":""},{"dropping-particle":"","family":"Park","given":"Jiyoung","non-dropping-particle":"","parse-names":false,"suffix":""},{"dropping-particle":"","family":"Israel","given":"Davelene","non-dropping-particle":"","parse-names":false,"suffix":""},{"dropping-particle":"","family":"Pollard","given":"Jeffrey W","non-dropping-particle":"","parse-names":false,"suffix":""},{"dropping-particle":"","family":"Scherer","given":"Philipp E","non-dropping-particle":"","parse-names":false,"suffix":""}],"container-title":"Developmental biology","id":"ITEM-1","issue":"2","issued":{"date-parts":[["2010","8","15"]]},"page":"968-78","publisher":"NIH Public Access","title":"Morphogenesis of the developing mammary gland: stage-dependent impact of adipocytes.","type":"article-journal","volume":"344"},"uris":["http://www.mendeley.com/documents/?uuid=cae72b5d-69f8-38db-88d2-25cb43598895"]},{"id":"ITEM-2","itemData":{"author":[{"dropping-particle":"","family":"Machino","given":"Mitsuo","non-dropping-particle":"","parse-names":false,"suffix":""}],"container-title":"Development","id":"ITEM-2","issue":"1","issued":{"date-parts":[["1976"]]},"title":"Growth and Differentiation, Vo1","type":"report","volume":"18"},"uris":["http://www.mendeley.com/documents/?uuid=4c8aa891-179b-3206-adbe-0aed053f2906"]}],"mendeley":{"formattedCitation":"(11, 12)","plainTextFormattedCitation":"(11, 12)","previouslyFormattedCitation":"(11, 12)"},"properties":{"noteIndex":0},"schema":"https://github.com/citation-style-language/schema/raw/master/csl-citation.json"}</w:instrText>
      </w:r>
      <w:r w:rsidR="00C027FB"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(11, 12)</w:t>
      </w:r>
      <w:r w:rsidR="00C027FB" w:rsidRPr="00EF5551">
        <w:rPr>
          <w:rFonts w:ascii="Arial" w:hAnsi="Arial" w:cs="Arial"/>
          <w:color w:val="000000" w:themeColor="text1"/>
          <w:sz w:val="22"/>
          <w:szCs w:val="22"/>
        </w:rPr>
        <w:fldChar w:fldCharType="end"/>
      </w:r>
      <w:r w:rsidR="00C027FB"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The mammary adipocytes </w:t>
      </w:r>
      <w:r w:rsidR="004818E3">
        <w:rPr>
          <w:rFonts w:ascii="Arial" w:hAnsi="Arial" w:cs="Arial"/>
          <w:color w:val="000000" w:themeColor="text1"/>
          <w:sz w:val="22"/>
          <w:szCs w:val="22"/>
        </w:rPr>
        <w:t>in</w:t>
      </w:r>
      <w:r w:rsidR="004818E3" w:rsidRPr="00EF5551">
        <w:rPr>
          <w:rFonts w:ascii="Arial" w:hAnsi="Arial" w:cs="Arial"/>
          <w:color w:val="000000" w:themeColor="text1"/>
          <w:sz w:val="22"/>
          <w:szCs w:val="22"/>
        </w:rPr>
        <w:t xml:space="preserve"> </w:t>
      </w:r>
      <w:r w:rsidR="00E817C1" w:rsidRPr="00EF5551">
        <w:rPr>
          <w:rFonts w:ascii="Arial" w:hAnsi="Arial" w:cs="Arial"/>
          <w:color w:val="000000" w:themeColor="text1"/>
          <w:sz w:val="22"/>
          <w:szCs w:val="22"/>
        </w:rPr>
        <w:t xml:space="preserve">close proximity to the alveolar epithelial cells are thought to provide a primary lipids for milk production </w:t>
      </w:r>
      <w:r w:rsidR="00E817C1"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{"citationItems":[{"id":"ITEM-1","itemData":{"DOI":"10.1038/s41467-018-05911-0","ISSN":"2041-1723","PMID":"30181538","abstract":"Adipocytes undergo pronounced changes in size and behavior to support diverse tissue functions, but the mechanisms that control these changes are not well understood. Mammary gland-associated white adipose tissue (mgWAT) regresses in support of milk fat production during lactation and expands during the subsequent involution of milk-producing epithelial cells, providing one of the most marked physiological examples of adipose growth. We examined cellular mechanisms and functional implications of adipocyte and lipid dynamics in the mouse mammary gland (MG). Using in vivo analysis of adipocyte precursors and genetic tracing of mature adipocytes, we find mature adipocyte hypertrophy to be a primary mechanism of mgWAT expansion during involution. Lipid tracking and lipidomics demonstrate that adipocytes fill with epithelial-derived milk lipid. Furthermore, ablation of mgWAT during involution reveals an essential role for adipocytes in milk trafficking from, and proper restructuring of, the mammary epithelium. This work advances our understanding of MG remodeling and tissue-specific roles for adipocytes.","author":[{"dropping-particle":"","family":"Zwick","given":"Rachel K","non-dropping-particle":"","parse-names":false,"suffix":""},{"dropping-particle":"","family":"Rudolph","given":"Michael C","non-dropping-particle":"","parse-names":false,"suffix":""},{"dropping-particle":"","family":"Shook","given":"Brett A","non-dropping-particle":"","parse-names":false,"suffix":""},{"dropping-particle":"","family":"Holtrup","given":"Brandon","non-dropping-particle":"","parse-names":false,"suffix":""},{"dropping-particle":"","family":"Roth","given":"Eve","non-dropping-particle":"","parse-names":false,"suffix":""},{"dropping-particle":"","family":"Lei","given":"Vivian","non-dropping-particle":"","parse-names":false,"suffix":""},{"dropping-particle":"","family":"Keymeulen","given":"Alexandra","non-dropping-particle":"Van","parse-names":false,"suffix":""},{"dropping-particle":"","family":"Seewaldt","given":"Victoria","non-dropping-particle":"","parse-names":false,"suffix":""},{"dropping-particle":"","family":"Kwei","given":"Stephanie","non-dropping-particle":"","parse-names":false,"suffix":""},{"dropping-particle":"","family":"Wysolmerski","given":"John","non-dropping-particle":"","parse-names":false,"suffix":""},{"dropping-particle":"","family":"Rodeheffer","given":"Matthew S","non-dropping-particle":"","parse-names":false,"suffix":""},{"dropping-particle":"","family":"Horsley","given":"Valerie","non-dropping-particle":"","parse-names":false,"suffix":""}],"container-title":"Nature communications","id":"ITEM-1","issue":"1","issued":{"date-parts":[["2018"]]},"page":"3592","publisher":"Nature Publishing Group","title":"Adipocyte hypertrophy and lipid dynamics underlie mammary gland remodeling after lactation.","type":"article-journal","volume":"9"},"uris":["http://www.mendeley.com/documents/?uuid=ac64989f-61e7-3925-9524-426ff6d7f4ad"]}],"mendeley":{"formattedCitation":"(13)","plainTextFormattedCitation":"(13)","previouslyFormattedCitation":"(13)"},"properties":{"noteIndex":0},"schema":"https://github.com/citation-style-language/schema/raw/master/csl-citation.json"}</w:instrText>
      </w:r>
      <w:r w:rsidR="00E817C1"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(13)</w:t>
      </w:r>
      <w:r w:rsidR="00E817C1" w:rsidRPr="00EF5551">
        <w:rPr>
          <w:rFonts w:ascii="Arial" w:hAnsi="Arial" w:cs="Arial"/>
          <w:color w:val="000000" w:themeColor="text1"/>
          <w:sz w:val="22"/>
          <w:szCs w:val="22"/>
        </w:rPr>
        <w:fldChar w:fldCharType="end"/>
      </w:r>
      <w:r w:rsidR="00E817C1" w:rsidRPr="00EF5551">
        <w:rPr>
          <w:rFonts w:ascii="Arial" w:hAnsi="Arial" w:cs="Arial"/>
          <w:color w:val="000000" w:themeColor="text1"/>
          <w:sz w:val="22"/>
          <w:szCs w:val="22"/>
        </w:rPr>
        <w:t xml:space="preserve">. </w:t>
      </w:r>
      <w:r w:rsidR="00111F09">
        <w:rPr>
          <w:rFonts w:ascii="Arial" w:hAnsi="Arial" w:cs="Arial"/>
          <w:color w:val="000000" w:themeColor="text1"/>
          <w:sz w:val="22"/>
          <w:szCs w:val="22"/>
        </w:rPr>
        <w:t xml:space="preserve">Given their role in maturation, development, and function of the mammary gland, mammary adipocytes are crucial for successful lactation. </w:t>
      </w:r>
    </w:p>
    <w:p w14:paraId="47C52B48" w14:textId="77777777" w:rsidR="004818E3" w:rsidRDefault="004818E3" w:rsidP="00C55AF5">
      <w:pPr>
        <w:rPr>
          <w:rFonts w:ascii="Arial" w:hAnsi="Arial" w:cs="Arial"/>
          <w:color w:val="000000" w:themeColor="text1"/>
          <w:sz w:val="22"/>
          <w:szCs w:val="22"/>
        </w:rPr>
      </w:pPr>
    </w:p>
    <w:p w14:paraId="67DAD834" w14:textId="5D0C3F38" w:rsidR="00472C36" w:rsidRPr="00EF5551" w:rsidRDefault="003375B7" w:rsidP="00C55AF5">
      <w:pPr>
        <w:rPr>
          <w:rFonts w:ascii="Arial" w:hAnsi="Arial" w:cs="Arial"/>
          <w:color w:val="000000" w:themeColor="text1"/>
          <w:sz w:val="22"/>
          <w:szCs w:val="22"/>
        </w:rPr>
      </w:pPr>
      <w:r>
        <w:rPr>
          <w:rFonts w:ascii="Arial" w:hAnsi="Arial" w:cs="Arial"/>
          <w:color w:val="000000" w:themeColor="text1"/>
          <w:sz w:val="22"/>
          <w:szCs w:val="22"/>
        </w:rPr>
        <w:t>Obe</w:t>
      </w:r>
      <w:r w:rsidRPr="00EF5551">
        <w:rPr>
          <w:rFonts w:ascii="Arial" w:hAnsi="Arial" w:cs="Arial"/>
          <w:color w:val="000000" w:themeColor="text1"/>
          <w:sz w:val="22"/>
          <w:szCs w:val="22"/>
        </w:rPr>
        <w:t xml:space="preserve">se subjects </w:t>
      </w:r>
      <w:r w:rsidR="004818E3">
        <w:rPr>
          <w:rFonts w:ascii="Arial" w:hAnsi="Arial" w:cs="Arial"/>
          <w:color w:val="000000" w:themeColor="text1"/>
          <w:sz w:val="22"/>
          <w:szCs w:val="22"/>
        </w:rPr>
        <w:t>have</w:t>
      </w:r>
      <w:r>
        <w:rPr>
          <w:rFonts w:ascii="Arial" w:hAnsi="Arial" w:cs="Arial"/>
          <w:color w:val="000000" w:themeColor="text1"/>
          <w:sz w:val="22"/>
          <w:szCs w:val="22"/>
        </w:rPr>
        <w:t xml:space="preserve"> increased activity of the mechanistic target of rapamycin complex 1 (mTORC1) in the visceral fat compartment </w:t>
      </w:r>
      <w:r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10.1007/s00592-014-0632-9","ISSN":"0940-5429","author":[{"dropping-particle":"","family":"Catalán","given":"Victoria","non-dropping-particle":"","parse-names":false,"suffix":""},{"dropping-particle":"","family":"Gómez-Ambrosi","given":"Javier","non-dropping-particle":"","parse-names":false,"suffix":""},{"dropping-particle":"","family":"Rodríguez","given":"Amaia","non-dropping-particle":"","parse-names":false,"suffix":""},{"dropping-particle":"","family":"Ramírez","given":"Beatriz","non-dropping-particle":"","parse-names":false,"suffix":""},{"dropping-particle":"","family":"Andrada","given":"Patricia","non-dropping-particle":"","parse-names":false,"suffix":""},{"dropping-particle":"","family":"Rotellar","given":"Fernando","non-dropping-particle":"","parse-names":false,"suffix":""},{"dropping-particle":"","family":"Valentí","given":"Víctor","non-dropping-particle":"","parse-names":false,"suffix":""},{"dropping-particle":"","family":"Moncada","given":"Rafael","non-dropping-particle":"","parse-names":false,"suffix":""},{"dropping-particle":"","family":"Martí","given":"Pablo","non-dropping-particle":"","parse-names":false,"suffix":""},{"dropping-particle":"","family":"Silva","given":"Camilo","non-dropping-particle":"","parse-names":false,"suffix":""},{"dropping-particle":"","family":"Salvador","given":"Javier","non-dropping-particle":"","parse-names":false,"suffix":""},{"dropping-particle":"","family":"Frühbeck","given":"Gema","non-dropping-particle":"","parse-names":false,"suffix":""}],"container-title":"Acta Diabetologica","id":"ITEM-1","issue":"2","issued":{"date-parts":[["2015","4","14"]]},"page":"257-266","publisher":"Springer Milan","title":"Expression of S6K1 in human visceral adipose tissue is upregulated in obesity and related to insulin resistance and inflammation","type":"article-journal","volume":"52"},"uris":["http://www.mendeley.com/documents/?uuid=b5d12e93-8ce2-365a-a64d-5254e5652bbf"]}],"mendeley":{"formattedCitation":"(14)","plainTextFormattedCitation":"(14)","previouslyFormattedCitation":"(14)"},"properties":{"noteIndex":0},"schema":"https://github.com/citation-style-language/schema/raw/master/csl-citation.json"}</w:instrText>
      </w:r>
      <w:r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(14)</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w:t>
      </w:r>
      <w:r>
        <w:rPr>
          <w:rFonts w:ascii="Arial" w:hAnsi="Arial" w:cs="Arial"/>
          <w:color w:val="000000" w:themeColor="text1"/>
          <w:sz w:val="22"/>
          <w:szCs w:val="22"/>
        </w:rPr>
        <w:t xml:space="preserve"> mTORC1 </w:t>
      </w:r>
      <w:r w:rsidR="009A1ED6" w:rsidRPr="00EF5551">
        <w:rPr>
          <w:rFonts w:ascii="Arial" w:hAnsi="Arial" w:cs="Arial"/>
          <w:color w:val="000000" w:themeColor="text1"/>
          <w:sz w:val="22"/>
          <w:szCs w:val="22"/>
        </w:rPr>
        <w:t xml:space="preserve">is a critical nutrient sensor and a main regulator of protein and lipid synthesis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sciences","id":"ITEM-1","issue":"4","issued":{"date-parts":[["2016","4"]]},"page":"303-317","publisher":"NIH Public Access","title":"Recent Advances in Adipose mTOR Signaling and Function: Therapeutic Prospects.","type":"article-journal","volume":"37"},"uris":["http://www.mendeley.com/documents/?uuid=83694779-bfb7-323d-ba26-cfa75aa30d5c"]},{"id":"ITEM-2","itemData":{"DOI":"10.1152/physiol.00024.2006","ISSN":"1548-9213","PMID":"16990457","abstract":"Signaling through mammalian target of rapamycin (mTOR) is activated by amino acids, insulin, and growth factors, and impaired by nutrient or energy deficiency. mTOR plays key roles in cell physiology. mTOR regulates numerous components involved in protein synthesis, including initiation and elongation factors, and the biogenesis of ribosomes themselves.","author":[{"dropping-particle":"","family":"Wang","given":"Xuemin","non-dropping-particle":"","parse-names":false,"suffix":""},{"dropping-particle":"","family":"Proud","given":"Christopher G.","non-dropping-particle":"","parse-names":false,"suffix":""}],"container-title":"Physiology","id":"ITEM-2","issue":"5","issued":{"date-parts":[["2006","10"]]},"page":"362-369","title":"The mTOR Pathway in the Control of Protein Synthesis","type":"article-journal","volume":"21"},"uris":["http://www.mendeley.com/documents/?uuid=24225e69-d780-36ab-8ed7-61e2a9785f96"]}],"mendeley":{"formattedCitation":"(15, 16)","plainTextFormattedCitation":"(15, 16)","previouslyFormattedCitation":"(15, 16)"},"properties":{"noteIndex":0},"schema":"https://github.com/citation-style-language/schema/raw/master/csl-citation.json"}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(15, 16)</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In the presence of anabolic signals like insulin, energy abundance, and amino acid availability, mTORC1 function is upregulated via the </w:t>
      </w:r>
      <w:proofErr w:type="spellStart"/>
      <w:r w:rsidR="009A1ED6" w:rsidRPr="00EF5551">
        <w:rPr>
          <w:rFonts w:ascii="Arial" w:hAnsi="Arial" w:cs="Arial"/>
          <w:color w:val="000000" w:themeColor="text1"/>
          <w:sz w:val="22"/>
          <w:szCs w:val="22"/>
        </w:rPr>
        <w:t>Akt</w:t>
      </w:r>
      <w:proofErr w:type="spellEnd"/>
      <w:r w:rsidR="009A1ED6" w:rsidRPr="00EF5551">
        <w:rPr>
          <w:rFonts w:ascii="Arial" w:hAnsi="Arial" w:cs="Arial"/>
          <w:color w:val="000000" w:themeColor="text1"/>
          <w:sz w:val="22"/>
          <w:szCs w:val="22"/>
        </w:rPr>
        <w:t xml:space="preserve"> pathway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{"citationItems":[{"id":"ITEM-1","itemData":{"DOI":"10.1038/ijo.2010.208","ISSN":"0307-0565","abstract":"mTORC1 signaling in energy balance and metabolic disease","author":[{"dropping-particle":"","family":"Catania","given":"C","non-dropping-particle":"","parse-names":false,"suffix":""},{"dropping-particle":"","family":"Binder","given":"E","non-dropping-particle":"","parse-names":false,"suffix":""},{"dropping-particle":"","family":"Cota","given":"D","non-dropping-particle":"","parse-names":false,"suffix":""}],"container-title":"International Journal of Obesity","id":"ITEM-1","issue":"6","issued":{"date-parts":[["2011","6","28"]]},"page":"751-761","publisher":"Nature Publishing Group","title":"mTORC1 signaling in energy balance and metabolic disease","type":"article-journal","volume":"35"},"uris":["http://www.mendeley.com/documents/?uuid=15280fc8-f74e-3b2c-b092-e1f5a7b33198"]}],"mendeley":{"formattedCitation":"(17)","plainTextFormattedCitation":"(17)","previouslyFormattedCitation":"(17)"},"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(17)</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mTORC1 promotes lipogenesis </w:t>
      </w:r>
      <w:r w:rsidR="007F588F">
        <w:rPr>
          <w:rFonts w:ascii="Arial" w:hAnsi="Arial" w:cs="Arial"/>
          <w:color w:val="000000" w:themeColor="text1"/>
          <w:sz w:val="22"/>
          <w:szCs w:val="22"/>
        </w:rPr>
        <w:t xml:space="preserve">and </w:t>
      </w:r>
      <w:r w:rsidR="009A1ED6" w:rsidRPr="00EF5551">
        <w:rPr>
          <w:rFonts w:ascii="Arial" w:hAnsi="Arial" w:cs="Arial"/>
          <w:color w:val="000000" w:themeColor="text1"/>
          <w:sz w:val="22"/>
          <w:szCs w:val="22"/>
        </w:rPr>
        <w:t xml:space="preserve">adipogenesis and inhibits lipolysis </w:t>
      </w:r>
      <w:r w:rsidR="009A1ED6"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{"citationItems":[{"id":"ITEM-1","itemData":{"DOI":"10.1016/j.cub.2009.09.058","ISSN":"09609822","PMID":"19948145","abstract":"Lipid biosynthesis is essential for the maintenance of cellular homeostasis. The lipids produced by cells (glycerolipids, fatty acids, phospholipids, cholesterol, and sphingolipids) are used as an energy source/reserve, as building blocks for membrane biosynthesis, as precursor molecules for the synthesis of various cellular products, and as signaling molecules. Defects in lipid synthesis or processing contribute to the development of many diseases, including obesity, insulin resistance, type 2 diabetes, non-alcoholic fatty liver disease, and cancer. Studies published over the last few years have shown that the target of rapamycin (TOR), a conserved serine/threonine kinase with an important role in regulating cell growth, controls lipid biosynthesis through various mechanisms. Here, we review these findings and briefly discuss their potential relevance for human health and disease.","author":[{"dropping-particle":"","family":"Laplante","given":"Mathieu","non-dropping-particle":"","parse-names":false,"suffix":""},{"dropping-particle":"","family":"Sabatini","given":"David M.","non-dropping-particle":"","parse-names":false,"suffix":""}],"container-title":"Current Biology","id":"ITEM-1","issue":"22","issued":{"date-parts":[["2009","12","1"]]},"page":"R1046-R1052","title":"An Emerging Role of mTOR in Lipid Biosynthesis","type":"article-journal","volume":"19"},"uris":["http://www.mendeley.com/documents/?uuid=dd4ef4e2-7002-34d3-b008-b44dff7a354f"]},{"id":"ITEM-2","itemData":{"DOI":"10.1016/j.tips.2015.11.011","ISSN":"1873-3735","PMID":"26700098","abstract":"The increasing epidemic of obesity and its comorbidities has spurred research interest in adipose biology and its regulatory functions. Recent studies have revealed that the mechanistic target of rapamycin (mTOR) signaling pathway has a critical role in the regulation of adipose tissue function, including adipogenesis, lipid metabolism, thermogenesis, and adipokine synthesis and/or secretion. Given the importance of mTOR signaling in controlling energy homeostasis, it is not unexpected that deregulated mTOR signaling is associated with obesity and related metabolic disorders. In this review, we highlight current advances in understanding the roles of the mTOR signaling pathway in adipose tissue. We also provide a more nuanced view of how the mTOR signaling pathway regulates adipose tissue biology and function. Finally, we describe approaches to modulate the activity and tissue-specific function of mTOR that may pave the way towards counteracting obesity and related metabolic diseases.","author":[{"dropping-particle":"","family":"Cai","given":"Huan","non-dropping-particle":"","parse-names":false,"suffix":""},{"dropping-particle":"","family":"Dong","given":"Lily Q","non-dropping-particle":"","parse-names":false,"suffix":""},{"dropping-particle":"","family":"Liu","given":"Feng","non-dropping-particle":"","parse-names":false,"suffix":""}],"container-title":"Trends in pharmacological sciences","id":"ITEM-2","issue":"4","issued":{"date-parts":[["2016","4"]]},"page":"303-317","publisher":"NIH Public Access","title":"Recent Advances in Adipose mTOR Signaling and Function: Therapeutic Prospects.","type":"article-journal","volume":"37"},"uris":["http://www.mendeley.com/documents/?uuid=83694779-bfb7-323d-ba26-cfa75aa30d5c"]}],"mendeley":{"formattedCitation":"(15, 18)","plainTextFormattedCitation":"(15, 18)","previouslyFormattedCitation":"(15, 18)"},"properties":{"noteIndex":0},"schema":"https://github.com/citation-style-language/schema/raw/master/csl-citation.json"}</w:instrText>
      </w:r>
      <w:r w:rsidR="009A1ED6"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(15, 18)</w:t>
      </w:r>
      <w:r w:rsidR="009A1ED6" w:rsidRPr="00EF5551">
        <w:rPr>
          <w:rFonts w:ascii="Arial" w:hAnsi="Arial" w:cs="Arial"/>
          <w:color w:val="000000" w:themeColor="text1"/>
          <w:sz w:val="22"/>
          <w:szCs w:val="22"/>
        </w:rPr>
        <w:fldChar w:fldCharType="end"/>
      </w:r>
      <w:r w:rsidR="009A1ED6" w:rsidRPr="00EF5551">
        <w:rPr>
          <w:rFonts w:ascii="Arial" w:hAnsi="Arial" w:cs="Arial"/>
          <w:color w:val="000000" w:themeColor="text1"/>
          <w:sz w:val="22"/>
          <w:szCs w:val="22"/>
        </w:rPr>
        <w:t xml:space="preserve">. </w:t>
      </w:r>
      <w:r w:rsidR="007F588F">
        <w:rPr>
          <w:rFonts w:ascii="Arial" w:hAnsi="Arial" w:cs="Arial"/>
          <w:color w:val="000000" w:themeColor="text1"/>
          <w:sz w:val="22"/>
          <w:szCs w:val="22"/>
        </w:rPr>
        <w:t>H</w:t>
      </w:r>
      <w:r w:rsidR="00C458BA" w:rsidRPr="00EF5551">
        <w:rPr>
          <w:rFonts w:ascii="Arial" w:hAnsi="Arial" w:cs="Arial"/>
          <w:color w:val="000000" w:themeColor="text1"/>
          <w:sz w:val="22"/>
          <w:szCs w:val="22"/>
        </w:rPr>
        <w:t xml:space="preserve">yperactivation </w:t>
      </w:r>
      <w:r w:rsidR="007F588F">
        <w:rPr>
          <w:rFonts w:ascii="Arial" w:hAnsi="Arial" w:cs="Arial"/>
          <w:color w:val="000000" w:themeColor="text1"/>
          <w:sz w:val="22"/>
          <w:szCs w:val="22"/>
        </w:rPr>
        <w:t xml:space="preserve">of mTORC1 </w:t>
      </w:r>
      <w:r w:rsidR="00C458BA" w:rsidRPr="00EF5551">
        <w:rPr>
          <w:rFonts w:ascii="Arial" w:hAnsi="Arial" w:cs="Arial"/>
          <w:color w:val="000000" w:themeColor="text1"/>
          <w:sz w:val="22"/>
          <w:szCs w:val="22"/>
        </w:rPr>
        <w:t xml:space="preserve">in </w:t>
      </w:r>
      <w:r>
        <w:rPr>
          <w:rFonts w:ascii="Arial" w:hAnsi="Arial" w:cs="Arial"/>
          <w:color w:val="000000" w:themeColor="text1"/>
          <w:sz w:val="22"/>
          <w:szCs w:val="22"/>
        </w:rPr>
        <w:t xml:space="preserve">the </w:t>
      </w:r>
      <w:r w:rsidR="00C458BA" w:rsidRPr="00EF5551">
        <w:rPr>
          <w:rFonts w:ascii="Arial" w:hAnsi="Arial" w:cs="Arial"/>
          <w:color w:val="000000" w:themeColor="text1"/>
          <w:sz w:val="22"/>
          <w:szCs w:val="22"/>
        </w:rPr>
        <w:t xml:space="preserve">mammary </w:t>
      </w:r>
      <w:r w:rsidR="004818E3">
        <w:rPr>
          <w:rFonts w:ascii="Arial" w:hAnsi="Arial" w:cs="Arial"/>
          <w:color w:val="000000" w:themeColor="text1"/>
          <w:sz w:val="22"/>
          <w:szCs w:val="22"/>
        </w:rPr>
        <w:t>epithelium</w:t>
      </w:r>
      <w:r w:rsidR="004818E3" w:rsidRPr="00EF5551">
        <w:rPr>
          <w:rFonts w:ascii="Arial" w:hAnsi="Arial" w:cs="Arial"/>
          <w:color w:val="000000" w:themeColor="text1"/>
          <w:sz w:val="22"/>
          <w:szCs w:val="22"/>
        </w:rPr>
        <w:t xml:space="preserve"> </w:t>
      </w:r>
      <w:r w:rsidR="00C458BA" w:rsidRPr="00EF5551">
        <w:rPr>
          <w:rFonts w:ascii="Arial" w:hAnsi="Arial" w:cs="Arial"/>
          <w:color w:val="000000" w:themeColor="text1"/>
          <w:sz w:val="22"/>
          <w:szCs w:val="22"/>
        </w:rPr>
        <w:t xml:space="preserve">has been studied in the context of </w:t>
      </w:r>
      <w:commentRangeStart w:id="0"/>
      <w:commentRangeStart w:id="1"/>
      <w:r w:rsidR="00C458BA" w:rsidRPr="00EF5551">
        <w:rPr>
          <w:rFonts w:ascii="Arial" w:hAnsi="Arial" w:cs="Arial"/>
          <w:color w:val="000000" w:themeColor="text1"/>
          <w:sz w:val="22"/>
          <w:szCs w:val="22"/>
        </w:rPr>
        <w:t xml:space="preserve">breast cancer </w:t>
      </w:r>
      <w:commentRangeEnd w:id="0"/>
      <w:r w:rsidR="00B1384A">
        <w:rPr>
          <w:rStyle w:val="CommentReference"/>
        </w:rPr>
        <w:commentReference w:id="0"/>
      </w:r>
      <w:commentRangeEnd w:id="1"/>
      <w:r w:rsidR="008E6568">
        <w:rPr>
          <w:rStyle w:val="CommentReference"/>
        </w:rPr>
        <w:commentReference w:id="1"/>
      </w:r>
      <w:r w:rsidR="00E54994"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{"citationItems":[{"id":"ITEM-1","itemData":{"DOI":"10.1074/jbc.M113.526335","ISSN":"1083-351X","PMID":"24275666","abstract":"The mammalian target of rapamycin complex 1 (mTORC1) is a master regulator of cell growth and proliferation. Recent studies have suggested that constitutive activation of mTORC1 in normal cells could lead to malignant tumor development in several tissues. However, the mechanisms of mTORC1 hyperactivation to promote the growth and metastasis of breast or other cancers are still not well characterized. Here, using a new inducible deletion system, we show that deletion of Tsc1 in mouse primary mammary tumor cells, either before or after their transplantation, significantly increased their growth in vivo. The increase in tumor growth was completely rescued by rapamycin treatment, suggesting a major contribution from mTORC1 hyperactivation. Interestingly, glucose starvation-induced autophagy, but not amino acid starvation-induced autophagy, was increased significantly in Tsc1-null tumor cells. Further analysis of these cells also showed an increased Akt activation but no significant changes in Erk signaling. Together, these results provide insights into the mechanism by which hyperactivation of mTORC1 promotes breast cancer progression through increasing autophagy and Akt activation in vivo.","author":[{"dropping-particle":"","family":"Chen","given":"Yongqiang","non-dropping-particle":"","parse-names":false,"suffix":""},{"dropping-particle":"","family":"Wei","given":"Huijun","non-dropping-particle":"","parse-names":false,"suffix":""},{"dropping-particle":"","family":"Liu","given":"Fei","non-dropping-particle":"","parse-names":false,"suffix":""},{"dropping-particle":"","family":"Guan","given":"Jun-Lin","non-dropping-particle":"","parse-names":false,"suffix":""}],"container-title":"The Journal of biological chemistry","id":"ITEM-1","issue":"2","issued":{"date-parts":[["2014","1","10"]]},"page":"1164-73","publisher":"American Society for Biochemistry and Molecular Biology","title":"Hyperactivation of mammalian target of rapamycin complex 1 (mTORC1) promotes breast cancer progression through enhancing glucose starvation-induced autophagy and Akt signaling.","type":"article-journal","volume":"289"},"uris":["http://www.mendeley.com/documents/?uuid=ec9f9b43-dbec-36c6-a97a-8398ce988b4e","http://www.mendeley.com/documents/?uuid=e7358b09-6f95-42d3-a38e-0da4487a5a29"]}],"mendeley":{"formattedCitation":"(19)","plainTextFormattedCitation":"(19)","previouslyFormattedCitation":"(19)"},"properties":{"noteIndex":0},"schema":"https://github.com/citation-style-language/schema/raw/master/csl-citation.json"}</w:instrText>
      </w:r>
      <w:r w:rsidR="00E54994"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(19)</w:t>
      </w:r>
      <w:r w:rsidR="00E54994" w:rsidRPr="00EF5551">
        <w:rPr>
          <w:rFonts w:ascii="Arial" w:hAnsi="Arial" w:cs="Arial"/>
          <w:color w:val="000000" w:themeColor="text1"/>
          <w:sz w:val="22"/>
          <w:szCs w:val="22"/>
        </w:rPr>
        <w:fldChar w:fldCharType="end"/>
      </w:r>
      <w:r w:rsidR="00D70755" w:rsidRPr="00EF5551">
        <w:rPr>
          <w:rFonts w:ascii="Arial" w:hAnsi="Arial" w:cs="Arial"/>
          <w:color w:val="000000" w:themeColor="text1"/>
          <w:sz w:val="22"/>
          <w:szCs w:val="22"/>
        </w:rPr>
        <w:t>,</w:t>
      </w:r>
      <w:r w:rsidR="009A1ED6" w:rsidRPr="00EF5551">
        <w:rPr>
          <w:rFonts w:ascii="Arial" w:hAnsi="Arial" w:cs="Arial"/>
          <w:color w:val="000000" w:themeColor="text1"/>
          <w:sz w:val="22"/>
          <w:szCs w:val="22"/>
        </w:rPr>
        <w:t xml:space="preserve"> </w:t>
      </w:r>
      <w:r w:rsidR="00D70755" w:rsidRPr="00EF5551">
        <w:rPr>
          <w:rFonts w:ascii="Arial" w:hAnsi="Arial" w:cs="Arial"/>
          <w:color w:val="000000" w:themeColor="text1"/>
          <w:sz w:val="22"/>
          <w:szCs w:val="22"/>
        </w:rPr>
        <w:t>but</w:t>
      </w:r>
      <w:r w:rsidR="00EE05F8">
        <w:rPr>
          <w:rFonts w:ascii="Arial" w:hAnsi="Arial" w:cs="Arial"/>
          <w:color w:val="000000" w:themeColor="text1"/>
          <w:sz w:val="22"/>
          <w:szCs w:val="22"/>
        </w:rPr>
        <w:t xml:space="preserve"> l</w:t>
      </w:r>
      <w:r w:rsidR="00EE05F8" w:rsidRPr="00EF5551">
        <w:rPr>
          <w:rFonts w:ascii="Arial" w:hAnsi="Arial" w:cs="Arial"/>
          <w:color w:val="000000" w:themeColor="text1"/>
          <w:sz w:val="22"/>
          <w:szCs w:val="22"/>
        </w:rPr>
        <w:t xml:space="preserve">ittle is known about </w:t>
      </w:r>
      <w:r w:rsidR="007F588F">
        <w:rPr>
          <w:rFonts w:ascii="Arial" w:hAnsi="Arial" w:cs="Arial"/>
          <w:color w:val="000000" w:themeColor="text1"/>
          <w:sz w:val="22"/>
          <w:szCs w:val="22"/>
        </w:rPr>
        <w:t>its role</w:t>
      </w:r>
      <w:r w:rsidR="00EE05F8">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t xml:space="preserve">in </w:t>
      </w:r>
      <w:r w:rsidR="004818E3">
        <w:rPr>
          <w:rFonts w:ascii="Arial" w:hAnsi="Arial" w:cs="Arial"/>
          <w:color w:val="000000" w:themeColor="text1"/>
          <w:sz w:val="22"/>
          <w:szCs w:val="22"/>
        </w:rPr>
        <w:t xml:space="preserve">adipocytes with respect to </w:t>
      </w:r>
      <w:r w:rsidR="00EE05F8" w:rsidRPr="00EF5551">
        <w:rPr>
          <w:rFonts w:ascii="Arial" w:hAnsi="Arial" w:cs="Arial"/>
          <w:color w:val="000000" w:themeColor="text1"/>
          <w:sz w:val="22"/>
          <w:szCs w:val="22"/>
        </w:rPr>
        <w:t xml:space="preserve">macronutrient synthesis in </w:t>
      </w:r>
      <w:r w:rsidR="007F588F">
        <w:rPr>
          <w:rFonts w:ascii="Arial" w:hAnsi="Arial" w:cs="Arial"/>
          <w:color w:val="000000" w:themeColor="text1"/>
          <w:sz w:val="22"/>
          <w:szCs w:val="22"/>
        </w:rPr>
        <w:t>during lactation</w:t>
      </w:r>
      <w:r w:rsidR="00EE05F8" w:rsidRPr="00EF5551">
        <w:rPr>
          <w:rFonts w:ascii="Arial" w:hAnsi="Arial" w:cs="Arial"/>
          <w:color w:val="000000" w:themeColor="text1"/>
          <w:sz w:val="22"/>
          <w:szCs w:val="22"/>
        </w:rPr>
        <w:t xml:space="preserve"> </w:t>
      </w:r>
      <w:r w:rsidR="00EE05F8" w:rsidRPr="00EF5551">
        <w:rPr>
          <w:rFonts w:ascii="Arial" w:hAnsi="Arial" w:cs="Arial"/>
          <w:color w:val="000000" w:themeColor="text1"/>
          <w:sz w:val="22"/>
          <w:szCs w:val="22"/>
        </w:rPr>
        <w:fldChar w:fldCharType="begin" w:fldLock="1"/>
      </w:r>
      <w:r w:rsidR="008D7FC0">
        <w:rPr>
          <w:rFonts w:ascii="Arial" w:hAnsi="Arial" w:cs="Arial"/>
          <w:color w:val="000000" w:themeColor="text1"/>
          <w:sz w:val="22"/>
          <w:szCs w:val="22"/>
        </w:rPr>
        <w:instrText>ADDIN CSL_CITATION {"citationItems":[{"id":"ITEM-1","itemData":{"DOI":"10.1186/s40104-016-0078-8","ISSN":"1674-9782","PMID":"27042295","abstract":"Milk is synthesized by mammary epithelial cells of lactating mammals. The synthetic capacity of the mammary gland depends largely on the number and efficiency of functional mammary epithelial cells. Structural development of the mammary gland occurs during fetal growth, prepubertal and post-pubertal periods, pregnancy, and lactation under the control of various hormones (particularly estrogen, growth hormone, insulin-like growth factor-I, progesterone, placental lactogen, and prolactin) in a species- and stage-dependent manner. Milk is essential for the growth, development, and health of neonates. Amino acids (AA), present in both free and peptide-bound forms, are the most abundant organic nutrients in the milk of farm animals. Uptake of AA from the arterial blood of the lactating dam is the ultimate source of proteins (primarily β-casein and α-lactalbumin) and bioactive nitrogenous metabolites in milk. Results of recent studies indicate extensive catabolism of branched-chain AA (leucine, isoleucine and valine) and arginine to synthesize glutamate, glutamine, alanine, aspartate, asparagine, proline, and polyamines. The formation of polypeptides from AA is regulated not only by hormones (e.g., prolactin, insulin and glucocorticoids) and the rate of blood flow across the lactating mammary gland, but also by concentrations of AA, lipids, glucose, vitamins and minerals in the maternal plasma, as well as the activation of the mechanistic (mammalian) target rapamycin signaling by certain AA (e.g., arginine, branched-chain AA, and glutamine). Knowledge of AA utilization (including metabolism) by mammary epithelial cells will enhance our fundamental understanding of lactation biology and has important implications for improving the efficiency of livestock production worldwide.","author":[{"dropping-particle":"","family":"Rezaei","given":"Reza","non-dropping-particle":"","parse-names":false,"suffix":""},{"dropping-particle":"","family":"Wu","given":"Zhenlong","non-dropping-particle":"","parse-names":false,"suffix":""},{"dropping-particle":"","family":"Hou","given":"Yongqing","non-dropping-particle":"","parse-names":false,"suffix":""},{"dropping-particle":"","family":"Bazer","given":"Fuller W","non-dropping-particle":"","parse-names":false,"suffix":""},{"dropping-particle":"","family":"Wu","given":"Guoyao","non-dropping-particle":"","parse-names":false,"suffix":""}],"container-title":"Journal of animal science and biotechnology","id":"ITEM-1","issued":{"date-parts":[["2016"]]},"page":"20","publisher":"BioMed Central","title":"Amino acids and mammary gland development: nutritional implications for milk production and neonatal growth.","type":"article-journal","volume":"7"},"uris":["http://www.mendeley.com/documents/?uuid=44a8a3e0-bbf6-3d76-a16e-aaf2795df22d"]}],"mendeley":{"formattedCitation":"(20)","plainTextFormattedCitation":"(20)","previouslyFormattedCitation":"(20)"},"properties":{"noteIndex":0},"schema":"https://github.com/citation-style-language/schema/raw/master/csl-citation.json"}</w:instrText>
      </w:r>
      <w:r w:rsidR="00EE05F8" w:rsidRPr="00EF5551">
        <w:rPr>
          <w:rFonts w:ascii="Arial" w:hAnsi="Arial" w:cs="Arial"/>
          <w:color w:val="000000" w:themeColor="text1"/>
          <w:sz w:val="22"/>
          <w:szCs w:val="22"/>
        </w:rPr>
        <w:fldChar w:fldCharType="separate"/>
      </w:r>
      <w:r w:rsidR="00145D97" w:rsidRPr="00145D97">
        <w:rPr>
          <w:rFonts w:ascii="Arial" w:hAnsi="Arial" w:cs="Arial"/>
          <w:noProof/>
          <w:color w:val="000000" w:themeColor="text1"/>
          <w:sz w:val="22"/>
          <w:szCs w:val="22"/>
        </w:rPr>
        <w:t>(20)</w:t>
      </w:r>
      <w:r w:rsidR="00EE05F8" w:rsidRPr="00EF5551">
        <w:rPr>
          <w:rFonts w:ascii="Arial" w:hAnsi="Arial" w:cs="Arial"/>
          <w:color w:val="000000" w:themeColor="text1"/>
          <w:sz w:val="22"/>
          <w:szCs w:val="22"/>
        </w:rPr>
        <w:fldChar w:fldCharType="end"/>
      </w:r>
      <w:r w:rsidR="00EE05F8" w:rsidRPr="00EF5551">
        <w:rPr>
          <w:rFonts w:ascii="Arial" w:hAnsi="Arial" w:cs="Arial"/>
          <w:color w:val="000000" w:themeColor="text1"/>
          <w:sz w:val="22"/>
          <w:szCs w:val="22"/>
        </w:rPr>
        <w:t>.</w:t>
      </w:r>
      <w:r w:rsidR="00FD2151" w:rsidRPr="00EF5551">
        <w:rPr>
          <w:rFonts w:ascii="Arial" w:hAnsi="Arial" w:cs="Arial"/>
          <w:color w:val="000000" w:themeColor="text1"/>
          <w:sz w:val="22"/>
          <w:szCs w:val="22"/>
        </w:rPr>
        <w:t xml:space="preserve"> </w:t>
      </w:r>
      <w:r>
        <w:rPr>
          <w:rFonts w:ascii="Arial" w:hAnsi="Arial" w:cs="Arial"/>
          <w:color w:val="000000" w:themeColor="text1"/>
          <w:sz w:val="22"/>
          <w:szCs w:val="22"/>
        </w:rPr>
        <w:t xml:space="preserve">Using a </w:t>
      </w:r>
      <w:r w:rsidR="004818E3">
        <w:rPr>
          <w:rFonts w:ascii="Arial" w:hAnsi="Arial" w:cs="Arial"/>
          <w:color w:val="000000" w:themeColor="text1"/>
          <w:sz w:val="22"/>
          <w:szCs w:val="22"/>
        </w:rPr>
        <w:t xml:space="preserve">conditional </w:t>
      </w:r>
      <w:r w:rsidR="004818E3">
        <w:rPr>
          <w:rFonts w:ascii="Arial" w:hAnsi="Arial" w:cs="Arial"/>
          <w:i/>
          <w:color w:val="000000" w:themeColor="text1"/>
          <w:sz w:val="22"/>
          <w:szCs w:val="22"/>
        </w:rPr>
        <w:t xml:space="preserve">Tsc1 </w:t>
      </w:r>
      <w:r w:rsidR="004818E3">
        <w:rPr>
          <w:rFonts w:ascii="Arial" w:hAnsi="Arial" w:cs="Arial"/>
          <w:color w:val="000000" w:themeColor="text1"/>
          <w:sz w:val="22"/>
          <w:szCs w:val="22"/>
        </w:rPr>
        <w:t xml:space="preserve">knockout </w:t>
      </w:r>
      <w:r>
        <w:rPr>
          <w:rFonts w:ascii="Arial" w:hAnsi="Arial" w:cs="Arial"/>
          <w:color w:val="000000" w:themeColor="text1"/>
          <w:sz w:val="22"/>
          <w:szCs w:val="22"/>
        </w:rPr>
        <w:t>genetic model, w</w:t>
      </w:r>
      <w:r w:rsidR="00FD2151" w:rsidRPr="00EF5551">
        <w:rPr>
          <w:rFonts w:ascii="Arial" w:hAnsi="Arial" w:cs="Arial"/>
          <w:color w:val="000000" w:themeColor="text1"/>
          <w:sz w:val="22"/>
          <w:szCs w:val="22"/>
        </w:rPr>
        <w:t>e show that chronic mTORC1 activation in maternal adipocytes, increase</w:t>
      </w:r>
      <w:r w:rsidR="004818E3">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t>
      </w:r>
      <w:r w:rsidR="004818E3">
        <w:rPr>
          <w:rFonts w:ascii="Arial" w:hAnsi="Arial" w:cs="Arial"/>
          <w:color w:val="000000" w:themeColor="text1"/>
          <w:sz w:val="22"/>
          <w:szCs w:val="22"/>
        </w:rPr>
        <w:t xml:space="preserve">adipocyte number and volume, increases </w:t>
      </w:r>
      <w:r w:rsidR="00FD2151" w:rsidRPr="00EF5551">
        <w:rPr>
          <w:rFonts w:ascii="Arial" w:hAnsi="Arial" w:cs="Arial"/>
          <w:color w:val="000000" w:themeColor="text1"/>
          <w:sz w:val="22"/>
          <w:szCs w:val="22"/>
        </w:rPr>
        <w:t xml:space="preserve">milk </w:t>
      </w:r>
      <w:r w:rsidR="007F588F">
        <w:rPr>
          <w:rFonts w:ascii="Arial" w:hAnsi="Arial" w:cs="Arial"/>
          <w:color w:val="000000" w:themeColor="text1"/>
          <w:sz w:val="22"/>
          <w:szCs w:val="22"/>
        </w:rPr>
        <w:t>fat</w:t>
      </w:r>
      <w:r w:rsidR="00FD2151" w:rsidRPr="00EF5551">
        <w:rPr>
          <w:rFonts w:ascii="Arial" w:hAnsi="Arial" w:cs="Arial"/>
          <w:color w:val="000000" w:themeColor="text1"/>
          <w:sz w:val="22"/>
          <w:szCs w:val="22"/>
        </w:rPr>
        <w:t xml:space="preserve"> composition</w:t>
      </w:r>
      <w:r w:rsidR="007F588F">
        <w:rPr>
          <w:rFonts w:ascii="Arial" w:hAnsi="Arial" w:cs="Arial"/>
          <w:color w:val="000000" w:themeColor="text1"/>
          <w:sz w:val="22"/>
          <w:szCs w:val="22"/>
        </w:rPr>
        <w:t xml:space="preserve"> </w:t>
      </w:r>
      <w:r>
        <w:rPr>
          <w:rFonts w:ascii="Arial" w:hAnsi="Arial" w:cs="Arial"/>
          <w:color w:val="000000" w:themeColor="text1"/>
          <w:sz w:val="22"/>
          <w:szCs w:val="22"/>
        </w:rPr>
        <w:t>and alters milk</w:t>
      </w:r>
      <w:r w:rsidR="00CA4DA9">
        <w:rPr>
          <w:rFonts w:ascii="Arial" w:hAnsi="Arial" w:cs="Arial"/>
          <w:color w:val="000000" w:themeColor="text1"/>
          <w:sz w:val="22"/>
          <w:szCs w:val="22"/>
        </w:rPr>
        <w:t xml:space="preserve"> lipid </w:t>
      </w:r>
      <w:r w:rsidR="004818E3">
        <w:rPr>
          <w:rFonts w:ascii="Arial" w:hAnsi="Arial" w:cs="Arial"/>
          <w:color w:val="000000" w:themeColor="text1"/>
          <w:sz w:val="22"/>
          <w:szCs w:val="22"/>
        </w:rPr>
        <w:t>composition</w:t>
      </w:r>
      <w:r w:rsidR="007F588F">
        <w:rPr>
          <w:rFonts w:ascii="Arial" w:hAnsi="Arial" w:cs="Arial"/>
          <w:color w:val="000000" w:themeColor="text1"/>
          <w:sz w:val="22"/>
          <w:szCs w:val="22"/>
        </w:rPr>
        <w:t>, reduce</w:t>
      </w:r>
      <w:r w:rsidR="004818E3">
        <w:rPr>
          <w:rFonts w:ascii="Arial" w:hAnsi="Arial" w:cs="Arial"/>
          <w:color w:val="000000" w:themeColor="text1"/>
          <w:sz w:val="22"/>
          <w:szCs w:val="22"/>
        </w:rPr>
        <w:t>s</w:t>
      </w:r>
      <w:r w:rsidR="007F588F">
        <w:rPr>
          <w:rFonts w:ascii="Arial" w:hAnsi="Arial" w:cs="Arial"/>
          <w:color w:val="000000" w:themeColor="text1"/>
          <w:sz w:val="22"/>
          <w:szCs w:val="22"/>
        </w:rPr>
        <w:t xml:space="preserve"> gene expression of immun</w:t>
      </w:r>
      <w:r w:rsidR="00CA4DA9">
        <w:rPr>
          <w:rFonts w:ascii="Arial" w:hAnsi="Arial" w:cs="Arial"/>
          <w:color w:val="000000" w:themeColor="text1"/>
          <w:sz w:val="22"/>
          <w:szCs w:val="22"/>
        </w:rPr>
        <w:t>e response</w:t>
      </w:r>
      <w:r w:rsidR="007F588F">
        <w:rPr>
          <w:rFonts w:ascii="Arial" w:hAnsi="Arial" w:cs="Arial"/>
          <w:color w:val="000000" w:themeColor="text1"/>
          <w:sz w:val="22"/>
          <w:szCs w:val="22"/>
        </w:rPr>
        <w:t xml:space="preserve"> pathways in the mammary glands,</w:t>
      </w:r>
      <w:r w:rsidR="00FD2151" w:rsidRPr="00EF5551">
        <w:rPr>
          <w:rFonts w:ascii="Arial" w:hAnsi="Arial" w:cs="Arial"/>
          <w:color w:val="000000" w:themeColor="text1"/>
          <w:sz w:val="22"/>
          <w:szCs w:val="22"/>
        </w:rPr>
        <w:t xml:space="preserve"> and </w:t>
      </w:r>
      <w:r w:rsidR="007F588F">
        <w:rPr>
          <w:rFonts w:ascii="Arial" w:hAnsi="Arial" w:cs="Arial"/>
          <w:color w:val="000000" w:themeColor="text1"/>
          <w:sz w:val="22"/>
          <w:szCs w:val="22"/>
        </w:rPr>
        <w:t>increase</w:t>
      </w:r>
      <w:r w:rsidR="00B1384A">
        <w:rPr>
          <w:rFonts w:ascii="Arial" w:hAnsi="Arial" w:cs="Arial"/>
          <w:color w:val="000000" w:themeColor="text1"/>
          <w:sz w:val="22"/>
          <w:szCs w:val="22"/>
        </w:rPr>
        <w:t>s</w:t>
      </w:r>
      <w:r w:rsidR="00FD2151" w:rsidRPr="00EF5551">
        <w:rPr>
          <w:rFonts w:ascii="Arial" w:hAnsi="Arial" w:cs="Arial"/>
          <w:color w:val="000000" w:themeColor="text1"/>
          <w:sz w:val="22"/>
          <w:szCs w:val="22"/>
        </w:rPr>
        <w:t xml:space="preserve"> weight of lactating offspring.</w:t>
      </w:r>
      <w:r w:rsidR="00EE05F8">
        <w:rPr>
          <w:rFonts w:ascii="Arial" w:hAnsi="Arial" w:cs="Arial"/>
          <w:color w:val="000000" w:themeColor="text1"/>
          <w:sz w:val="22"/>
          <w:szCs w:val="22"/>
        </w:rPr>
        <w:t xml:space="preserve"> </w:t>
      </w:r>
    </w:p>
    <w:p w14:paraId="62DDE269" w14:textId="21E675E0" w:rsidR="00790E70" w:rsidRPr="00EF5551" w:rsidRDefault="00790E70" w:rsidP="00C55AF5">
      <w:pPr>
        <w:pStyle w:val="Heading1"/>
        <w:rPr>
          <w:rFonts w:eastAsia="MS PMincho"/>
          <w:b/>
          <w:bCs/>
        </w:rPr>
      </w:pPr>
      <w:r w:rsidRPr="00EF5551">
        <w:rPr>
          <w:rFonts w:eastAsia="MS PMincho"/>
          <w:b/>
        </w:rPr>
        <w:t>Materials and Methods</w:t>
      </w:r>
    </w:p>
    <w:p w14:paraId="7543C2DD" w14:textId="2324C69A" w:rsidR="00790E70" w:rsidRPr="00EF5551" w:rsidRDefault="00790E70" w:rsidP="00C55AF5">
      <w:pPr>
        <w:pStyle w:val="Heading2"/>
        <w:rPr>
          <w:rFonts w:eastAsia="MS PMincho"/>
        </w:rPr>
      </w:pPr>
      <w:r w:rsidRPr="00EF5551">
        <w:rPr>
          <w:rFonts w:eastAsia="MS PMincho"/>
        </w:rPr>
        <w:t>Animal</w:t>
      </w:r>
      <w:r w:rsidR="004016AA">
        <w:rPr>
          <w:rFonts w:eastAsia="MS PMincho"/>
        </w:rPr>
        <w:t xml:space="preserve"> </w:t>
      </w:r>
      <w:r w:rsidR="00C028FA">
        <w:rPr>
          <w:rFonts w:eastAsia="MS PMincho"/>
        </w:rPr>
        <w:t>Husbandry</w:t>
      </w:r>
    </w:p>
    <w:p w14:paraId="18C63434" w14:textId="77774757" w:rsidR="00790E70" w:rsidRPr="005B3319" w:rsidRDefault="005C3BBD"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All mice were purchased from the Jackson Laboratory. </w:t>
      </w:r>
      <w:r w:rsidR="007F588F">
        <w:rPr>
          <w:rFonts w:ascii="Arial" w:hAnsi="Arial" w:cs="Arial"/>
          <w:color w:val="000000" w:themeColor="text1"/>
          <w:sz w:val="22"/>
          <w:szCs w:val="22"/>
        </w:rPr>
        <w:t>All</w:t>
      </w:r>
      <w:r w:rsidRPr="00EF5551">
        <w:rPr>
          <w:rFonts w:ascii="Arial" w:hAnsi="Arial" w:cs="Arial"/>
          <w:color w:val="000000" w:themeColor="text1"/>
          <w:sz w:val="22"/>
          <w:szCs w:val="22"/>
        </w:rPr>
        <w:t xml:space="preserve"> mice were fed a normal chow diet </w:t>
      </w:r>
      <w:ins w:id="2" w:author="Noura El Habbal" w:date="2021-05-12T02:48:00Z">
        <w:r w:rsidR="005B3319" w:rsidRPr="008E6568">
          <w:rPr>
            <w:rFonts w:ascii="Arial" w:hAnsi="Arial" w:cs="Arial"/>
            <w:color w:val="000000" w:themeColor="text1"/>
            <w:sz w:val="22"/>
            <w:szCs w:val="22"/>
          </w:rPr>
          <w:t>(</w:t>
        </w:r>
      </w:ins>
      <w:r w:rsidR="008E6568" w:rsidRPr="008E6568">
        <w:rPr>
          <w:rFonts w:ascii="Arial" w:eastAsia="Times New Roman" w:hAnsi="Arial" w:cs="Arial"/>
          <w:color w:val="000000"/>
          <w:sz w:val="22"/>
          <w:szCs w:val="22"/>
          <w:shd w:val="clear" w:color="auto" w:fill="FFFFFF"/>
        </w:rPr>
        <w:t>Lab</w:t>
      </w:r>
      <w:ins w:id="3" w:author="Noura El Habbal" w:date="2021-05-12T02:48:00Z">
        <w:r w:rsidR="005B3319" w:rsidRPr="008E6568">
          <w:rPr>
            <w:rFonts w:ascii="Arial" w:eastAsia="Times New Roman" w:hAnsi="Arial" w:cs="Arial"/>
            <w:color w:val="000000"/>
            <w:sz w:val="22"/>
            <w:szCs w:val="22"/>
            <w:shd w:val="clear" w:color="auto" w:fill="FFFFFF"/>
          </w:rPr>
          <w:t xml:space="preserve"> Rodent Diet</w:t>
        </w:r>
      </w:ins>
      <w:r w:rsidR="008E6568" w:rsidRPr="008E6568">
        <w:rPr>
          <w:rFonts w:ascii="Arial" w:eastAsia="Times New Roman" w:hAnsi="Arial" w:cs="Arial"/>
          <w:color w:val="000000"/>
          <w:sz w:val="22"/>
          <w:szCs w:val="22"/>
          <w:shd w:val="clear" w:color="auto" w:fill="FFFFFF"/>
        </w:rPr>
        <w:t xml:space="preserve">; </w:t>
      </w:r>
      <w:ins w:id="4" w:author="Noura El Habbal" w:date="2021-05-12T02:48:00Z">
        <w:r w:rsidR="005B3319" w:rsidRPr="008E6568">
          <w:rPr>
            <w:rFonts w:ascii="Arial" w:eastAsia="Times New Roman" w:hAnsi="Arial" w:cs="Arial"/>
            <w:color w:val="000000"/>
            <w:sz w:val="22"/>
            <w:szCs w:val="22"/>
            <w:shd w:val="clear" w:color="auto" w:fill="FFFFFF"/>
          </w:rPr>
          <w:t>5L0D)</w:t>
        </w:r>
        <w:r w:rsidR="005B3319" w:rsidRPr="008E6568">
          <w:rPr>
            <w:rFonts w:ascii="Arial" w:eastAsia="Times New Roman" w:hAnsi="Arial" w:cs="Arial"/>
            <w:sz w:val="22"/>
            <w:szCs w:val="22"/>
          </w:rPr>
          <w:t xml:space="preserve"> </w:t>
        </w:r>
      </w:ins>
      <w:r w:rsidRPr="008E6568">
        <w:rPr>
          <w:rFonts w:ascii="Arial" w:hAnsi="Arial" w:cs="Arial"/>
          <w:color w:val="000000" w:themeColor="text1"/>
          <w:sz w:val="22"/>
          <w:szCs w:val="22"/>
        </w:rPr>
        <w:t>with</w:t>
      </w:r>
      <w:r w:rsidRPr="00EF5551">
        <w:rPr>
          <w:rFonts w:ascii="Arial" w:hAnsi="Arial" w:cs="Arial"/>
          <w:color w:val="000000" w:themeColor="text1"/>
          <w:sz w:val="22"/>
          <w:szCs w:val="22"/>
        </w:rPr>
        <w:t xml:space="preser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r w:rsidR="00790E70" w:rsidRPr="00EF5551">
        <w:rPr>
          <w:rFonts w:ascii="Arial" w:hAnsi="Arial" w:cs="Arial"/>
          <w:color w:val="000000" w:themeColor="text1"/>
          <w:sz w:val="22"/>
          <w:szCs w:val="22"/>
        </w:rPr>
        <w:t xml:space="preserve">To hyperactivate </w:t>
      </w:r>
      <w:r w:rsidR="00D80713" w:rsidRPr="00EF5551">
        <w:rPr>
          <w:rFonts w:ascii="Arial" w:hAnsi="Arial" w:cs="Arial"/>
          <w:color w:val="000000" w:themeColor="text1"/>
          <w:sz w:val="22"/>
          <w:szCs w:val="22"/>
        </w:rPr>
        <w:t xml:space="preserve">adipocyte </w:t>
      </w:r>
      <w:r w:rsidR="00790E70" w:rsidRPr="00EF5551">
        <w:rPr>
          <w:rFonts w:ascii="Arial" w:hAnsi="Arial" w:cs="Arial"/>
          <w:color w:val="000000" w:themeColor="text1"/>
          <w:sz w:val="22"/>
          <w:szCs w:val="22"/>
        </w:rPr>
        <w:t>mTORC1</w:t>
      </w:r>
      <w:r w:rsidRPr="00EF5551">
        <w:rPr>
          <w:rFonts w:ascii="Arial" w:hAnsi="Arial" w:cs="Arial"/>
          <w:color w:val="000000" w:themeColor="text1"/>
          <w:sz w:val="22"/>
          <w:szCs w:val="22"/>
        </w:rPr>
        <w:t xml:space="preserve"> and generate an adipose-specific </w:t>
      </w:r>
      <w:r w:rsidRPr="00EF5551">
        <w:rPr>
          <w:rFonts w:ascii="Arial" w:hAnsi="Arial" w:cs="Arial"/>
          <w:i/>
          <w:color w:val="000000" w:themeColor="text1"/>
          <w:sz w:val="22"/>
          <w:szCs w:val="22"/>
        </w:rPr>
        <w:t>Tsc1</w:t>
      </w:r>
      <w:r w:rsidRPr="00EF5551">
        <w:rPr>
          <w:rFonts w:ascii="Arial" w:hAnsi="Arial" w:cs="Arial"/>
          <w:color w:val="000000" w:themeColor="text1"/>
          <w:sz w:val="22"/>
          <w:szCs w:val="22"/>
        </w:rPr>
        <w:t xml:space="preserve"> knockout</w:t>
      </w:r>
      <w:r w:rsidR="00790E70" w:rsidRPr="00EF5551">
        <w:rPr>
          <w:rFonts w:ascii="Arial" w:hAnsi="Arial" w:cs="Arial"/>
          <w:color w:val="000000" w:themeColor="text1"/>
          <w:sz w:val="22"/>
          <w:szCs w:val="22"/>
        </w:rPr>
        <w:t xml:space="preserv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mice </w:t>
      </w:r>
      <w:ins w:id="5" w:author="Noura El Habbal" w:date="2021-05-12T02:21:00Z">
        <w:r w:rsidR="008D7FC0">
          <w:rPr>
            <w:rFonts w:ascii="Arial" w:hAnsi="Arial" w:cs="Arial"/>
            <w:color w:val="000000" w:themeColor="text1"/>
            <w:sz w:val="22"/>
            <w:szCs w:val="22"/>
          </w:rPr>
          <w:t>(</w:t>
        </w:r>
        <w:r w:rsidR="008D7FC0" w:rsidRPr="008D7FC0">
          <w:rPr>
            <w:rFonts w:ascii="Arial" w:hAnsi="Arial" w:cs="Arial"/>
            <w:color w:val="000000" w:themeColor="text1"/>
            <w:sz w:val="22"/>
            <w:szCs w:val="22"/>
          </w:rPr>
          <w:t>JAX stock #005680</w:t>
        </w:r>
        <w:r w:rsidR="008D7FC0">
          <w:rPr>
            <w:rFonts w:ascii="Arial" w:hAnsi="Arial" w:cs="Arial"/>
            <w:color w:val="000000" w:themeColor="text1"/>
            <w:sz w:val="22"/>
            <w:szCs w:val="22"/>
          </w:rPr>
          <w:t xml:space="preserve">) </w:t>
        </w:r>
      </w:ins>
      <w:ins w:id="6" w:author="Noura El Habbal" w:date="2021-05-12T02:23:00Z">
        <w:r w:rsidR="008D7FC0">
          <w:rPr>
            <w:rFonts w:ascii="Arial" w:hAnsi="Arial" w:cs="Arial"/>
            <w:color w:val="000000" w:themeColor="text1"/>
            <w:sz w:val="22"/>
            <w:szCs w:val="22"/>
          </w:rPr>
          <w:fldChar w:fldCharType="begin" w:fldLock="1"/>
        </w:r>
      </w:ins>
      <w:r w:rsidR="005B3319">
        <w:rPr>
          <w:rFonts w:ascii="Arial" w:hAnsi="Arial" w:cs="Arial"/>
          <w:color w:val="000000" w:themeColor="text1"/>
          <w:sz w:val="22"/>
          <w:szCs w:val="22"/>
        </w:rPr>
        <w:instrText>ADDIN CSL_CITATION {"citationItems":[{"id":"ITEM-1","itemData":{"DOI":"10.1093/hmg/11.5.525","ISSN":"09646906","PMID":"11875047","abstract":"Tuberous sclerosis (TSC) is a autosomal dominant genetic disorder caused by mutations in either TSC1 or TSC2, and characterized by benign hamartoma growth. We developed a murine model of Tsc1 disease by gene targeting. Tsc1 null embryos die at mid-gestation from a failure of liver development. Tsc1 heterozygotes develop kidney cystadenomas and liver hemangiomas at high frequency, but the incidence of kidney tumors is somewhat lower than in Tsc2 heterozygote mice. Liver hemangiomas were more common, more severe and caused higher mortality in female than in male Tsc1 heterozygotes. Tsc1 null embryo fibroblast lines have persistent phosphorylation of the p70S6K (S6K) and its substrate S6, that is sensitive to treatment with rapamycin, indicating constitutive activation of the mTOR-S6K pathway due to loss of the Tsc1 protein, hamartin. Hyperphosphorylation of S6 is also seen in kidney tumors in the heterozygote mice, suggesting that inhibition of this pathway may have benefit in control of TSC hamartomas.","author":[{"dropping-particle":"","family":"Kwiatkowski","given":"David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Genetics","id":"ITEM-1","issue":"5","issued":{"date-parts":[["2002","3","1"]]},"page":"525-534","publisher":"Oxford University Press","title":"A mouse model of TSC1 reveals sex-dependent lethality from liver hemangiomas, and up-regulation of p70S6 kinase activity in Tsc1 null cells","type":"article-journal","volume":"11"},"uris":["http://www.mendeley.com/documents/?uuid=706bb7f7-687e-3d92-bee8-042ab7df124c"]}],"mendeley":{"formattedCitation":"(22)","plainTextFormattedCitation":"(22)","previouslyFormattedCitation":"(22)"},"properties":{"noteIndex":0},"schema":"https://github.com/citation-style-language/schema/raw/master/csl-citation.json"}</w:instrText>
      </w:r>
      <w:r w:rsidR="008D7FC0">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(22)</w:t>
      </w:r>
      <w:ins w:id="7" w:author="Noura El Habbal" w:date="2021-05-12T02:23:00Z">
        <w:r w:rsidR="008D7FC0">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Start w:id="8"/>
      <w:commentRangeStart w:id="9"/>
      <w:commentRangeStart w:id="10"/>
      <w:r w:rsidR="00790E70" w:rsidRPr="00EF5551">
        <w:rPr>
          <w:rFonts w:ascii="Arial" w:hAnsi="Arial" w:cs="Arial"/>
          <w:color w:val="000000" w:themeColor="text1"/>
          <w:sz w:val="22"/>
          <w:szCs w:val="22"/>
        </w:rPr>
        <w:t>were</w:t>
      </w:r>
      <w:commentRangeEnd w:id="8"/>
      <w:r w:rsidR="00400197">
        <w:rPr>
          <w:rStyle w:val="CommentReference"/>
        </w:rPr>
        <w:commentReference w:id="8"/>
      </w:r>
      <w:commentRangeEnd w:id="9"/>
      <w:r w:rsidR="00B1384A">
        <w:rPr>
          <w:rStyle w:val="CommentReference"/>
        </w:rPr>
        <w:commentReference w:id="9"/>
      </w:r>
      <w:commentRangeEnd w:id="10"/>
      <w:r w:rsidR="00145D97">
        <w:rPr>
          <w:rStyle w:val="CommentReference"/>
        </w:rPr>
        <w:commentReference w:id="10"/>
      </w:r>
      <w:r w:rsidR="00790E70" w:rsidRPr="00EF5551">
        <w:rPr>
          <w:rFonts w:ascii="Arial" w:hAnsi="Arial" w:cs="Arial"/>
          <w:color w:val="000000" w:themeColor="text1"/>
          <w:sz w:val="22"/>
          <w:szCs w:val="22"/>
        </w:rPr>
        <w:t xml:space="preserve"> crossed with </w:t>
      </w:r>
      <w:commentRangeStart w:id="11"/>
      <w:proofErr w:type="spellStart"/>
      <w:r w:rsidR="00790E70" w:rsidRPr="00EF5551">
        <w:rPr>
          <w:rFonts w:ascii="Arial" w:hAnsi="Arial" w:cs="Arial"/>
          <w:i/>
          <w:color w:val="000000" w:themeColor="text1"/>
          <w:sz w:val="22"/>
          <w:szCs w:val="22"/>
        </w:rPr>
        <w:t>Adipoq</w:t>
      </w:r>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t>
      </w:r>
      <w:commentRangeEnd w:id="11"/>
      <w:r w:rsidR="008E6568">
        <w:rPr>
          <w:rStyle w:val="CommentReference"/>
        </w:rPr>
        <w:commentReference w:id="11"/>
      </w:r>
      <w:r w:rsidR="006932B2" w:rsidRPr="00EF5551">
        <w:rPr>
          <w:rFonts w:ascii="Arial" w:hAnsi="Arial" w:cs="Arial"/>
          <w:color w:val="000000" w:themeColor="text1"/>
          <w:sz w:val="22"/>
          <w:szCs w:val="22"/>
        </w:rPr>
        <w:fldChar w:fldCharType="begin" w:fldLock="1"/>
      </w:r>
      <w:r w:rsidR="005B3319">
        <w:rPr>
          <w:rFonts w:ascii="Arial" w:hAnsi="Arial" w:cs="Arial"/>
          <w:color w:val="000000" w:themeColor="text1"/>
          <w:sz w:val="22"/>
          <w:szCs w:val="22"/>
        </w:rPr>
        <w:instrText>ADDIN CSL_CITATION {"citationItems":[{"id":"ITEM-1","itemData":{"DOI":"10.1093/hmg/11.5.525","ISSN":"14602083","author":[{"dropping-particle":"","family":"Kwiatkowski","given":"D. J.","non-dropping-particle":"","parse-names":false,"suffix":""},{"dropping-particle":"","family":"Zhang","given":"Hongbing","non-dropping-particle":"","parse-names":false,"suffix":""},{"dropping-particle":"","family":"Bandura","given":"Jennifer L.","non-dropping-particle":"","parse-names":false,"suffix":""},{"dropping-particle":"","family":"Heiberger","given":"Kristina M.","non-dropping-particle":"","parse-names":false,"suffix":""},{"dropping-particle":"","family":"Glogauer","given":"Michael","non-dropping-particle":"","parse-names":false,"suffix":""},{"dropping-particle":"","family":"el-Hashemite","given":"Nisreen","non-dropping-particle":"","parse-names":false,"suffix":""},{"dropping-particle":"","family":"Onda","given":"Hiroaki","non-dropping-particle":"","parse-names":false,"suffix":""}],"container-title":"Human Molecular Genetics","id":"ITEM-1","issue":"5","issued":{"date-parts":[["2002","3","1"]]},"page":"525-534","publisher":"Narnia","title":"A mouse model of TSC1 reveals sex-dependent lethality from liver hemangiomas, and up-regulation of p70S6 kinase activity in Tsc1 null cells","type":"article-journal","volume":"11"},"uris":["http://www.mendeley.com/documents/?uuid=61e8f49f-08e7-47df-b0f2-0a0ca6404839"]},{"id":"ITEM-2","itemData":{"DOI":"10.1016/j.cmet.2007.11.002","ISSN":"15504131","PMID":"18177728","abstract":"We have sought to identify transcriptional pathways in adipogenesis using an integrated experimental and computational approach. Here, we employ high-throughput DNase hypersensitivity analysis to find regions of altered chromatin structure surrounding key adipocyte genes. Regions that display differentiation-dependent changes in hypersensitivity were used to predict binding sites for proteins involved in adipogenesis. A high-scoring example was a binding motif for interferon regulatory factor (IRF) family members. Expression of all nine mammalian IRF mRNAs is regulated during adipogenesis, and several bind to the identified motifs in a differentiation-dependent manner. Furthermore, several IRF proteins repress differentiation. This analysis suggests an important role for IRF proteins in adipocyte biology and demonstrates the utility of this approach in identifying cis- and trans-acting factors not previously suspected to participate in adipogenesis.","author":[{"dropping-particle":"","family":"Eguchi","given":"Jun","non-dropping-particle":"","parse-names":false,"suffix":""},{"dropping-particle":"","family":"Yan","given":"Qing-Wu","non-dropping-particle":"","parse-names":false,"suffix":""},{"dropping-particle":"","family":"Schones","given":"Dustin E.","non-dropping-particle":"","parse-names":false,"suffix":""},{"dropping-particle":"","family":"Kamal","given":"Michael","non-dropping-particle":"","parse-names":false,"suffix":""},{"dropping-particle":"","family":"Hsu","given":"Chung-Hsin","non-dropping-particle":"","parse-names":false,"suffix":""},{"dropping-particle":"","family":"Zhang","given":"Michael Q.","non-dropping-particle":"","parse-names":false,"suffix":""},{"dropping-particle":"","family":"Crawford","given":"Gregory E.","non-dropping-particle":"","parse-names":false,"suffix":""},{"dropping-particle":"","family":"Rosen","given":"Evan D.","non-dropping-particle":"","parse-names":false,"suffix":""}],"container-title":"Cell Metabolism","id":"ITEM-2","issue":"1","issued":{"date-parts":[["2008","1"]]},"page":"86-94","title":"Interferon Regulatory Factors Are Transcriptional Regulators of Adipogenesis","type":"article-journal","volume":"7"},"uris":["http://www.mendeley.com/documents/?uuid=2da86aef-845d-3dd9-8f5d-3b87307e4465"]}],"mendeley":{"formattedCitation":"(23, 24)","plainTextFormattedCitation":"(23, 24)","previouslyFormattedCitation":"(23, 24)"},"properties":{"noteIndex":0},"schema":"https://github.com/citation-style-language/schema/raw/master/csl-citation.json"}</w:instrText>
      </w:r>
      <w:r w:rsidR="006932B2" w:rsidRPr="00EF5551">
        <w:rPr>
          <w:rFonts w:ascii="Arial" w:hAnsi="Arial" w:cs="Arial"/>
          <w:color w:val="000000" w:themeColor="text1"/>
          <w:sz w:val="22"/>
          <w:szCs w:val="22"/>
        </w:rPr>
        <w:fldChar w:fldCharType="separate"/>
      </w:r>
      <w:r w:rsidR="008D7FC0" w:rsidRPr="008D7FC0">
        <w:rPr>
          <w:rFonts w:ascii="Arial" w:hAnsi="Arial" w:cs="Arial"/>
          <w:noProof/>
          <w:color w:val="000000" w:themeColor="text1"/>
          <w:sz w:val="22"/>
          <w:szCs w:val="22"/>
        </w:rPr>
        <w:t>(23, 24)</w:t>
      </w:r>
      <w:r w:rsidR="006932B2" w:rsidRPr="00EF5551">
        <w:rPr>
          <w:rFonts w:ascii="Arial" w:hAnsi="Arial" w:cs="Arial"/>
          <w:color w:val="000000" w:themeColor="text1"/>
          <w:sz w:val="22"/>
          <w:szCs w:val="22"/>
        </w:rPr>
        <w:fldChar w:fldCharType="end"/>
      </w:r>
      <w:r w:rsidR="006932B2">
        <w:rPr>
          <w:rFonts w:ascii="Arial" w:hAnsi="Arial" w:cs="Arial"/>
          <w:color w:val="000000" w:themeColor="text1"/>
          <w:sz w:val="22"/>
          <w:szCs w:val="22"/>
        </w:rPr>
        <w:t xml:space="preserve"> </w:t>
      </w:r>
      <w:r w:rsidR="00790E70" w:rsidRPr="00EF5551">
        <w:rPr>
          <w:rFonts w:ascii="Arial" w:hAnsi="Arial" w:cs="Arial"/>
          <w:color w:val="000000" w:themeColor="text1"/>
          <w:sz w:val="22"/>
          <w:szCs w:val="22"/>
        </w:rPr>
        <w:t xml:space="preserve">mice expressing the adipocyte-specific constitutive </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recombinase controlled by adiponectin gene promoter. The parental strains (F0) for this experiment were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male </w:t>
      </w:r>
      <w:r w:rsidR="00790E70" w:rsidRPr="00EF5551">
        <w:rPr>
          <w:rFonts w:ascii="Arial" w:hAnsi="Arial" w:cs="Arial"/>
          <w:i/>
          <w:color w:val="000000" w:themeColor="text1"/>
          <w:sz w:val="22"/>
          <w:szCs w:val="22"/>
        </w:rPr>
        <w:t>Tsc</w:t>
      </w:r>
      <w:r w:rsidR="006932B2">
        <w:rPr>
          <w:rFonts w:ascii="Arial" w:hAnsi="Arial" w:cs="Arial"/>
          <w:i/>
          <w:color w:val="000000" w:themeColor="text1"/>
          <w:sz w:val="22"/>
          <w:szCs w:val="22"/>
        </w:rPr>
        <w:t>1</w:t>
      </w:r>
      <w:r w:rsidR="00790E70" w:rsidRPr="00EF5551">
        <w:rPr>
          <w:rFonts w:ascii="Arial" w:hAnsi="Arial" w:cs="Arial"/>
          <w:i/>
          <w:color w:val="000000" w:themeColor="text1"/>
          <w:sz w:val="22"/>
          <w:szCs w:val="22"/>
        </w:rPr>
        <w:t xml:space="preserve">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proofErr w:type="gram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proofErr w:type="gramEnd"/>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crossed with </w:t>
      </w:r>
      <w:r w:rsidR="00D80713" w:rsidRPr="00EF5551">
        <w:rPr>
          <w:rFonts w:ascii="Arial" w:hAnsi="Arial" w:cs="Arial"/>
          <w:color w:val="000000" w:themeColor="text1"/>
          <w:sz w:val="22"/>
          <w:szCs w:val="22"/>
        </w:rPr>
        <w:t xml:space="preserve">6-8 week old </w:t>
      </w:r>
      <w:r w:rsidR="00790E70" w:rsidRPr="00EF5551">
        <w:rPr>
          <w:rFonts w:ascii="Arial" w:hAnsi="Arial" w:cs="Arial"/>
          <w:color w:val="000000" w:themeColor="text1"/>
          <w:sz w:val="22"/>
          <w:szCs w:val="22"/>
        </w:rPr>
        <w:t xml:space="preserve">female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 xml:space="preserve">;+/+ or </w:t>
      </w:r>
      <w:r w:rsidR="00790E70" w:rsidRPr="00EF5551">
        <w:rPr>
          <w:rFonts w:ascii="Arial" w:hAnsi="Arial" w:cs="Arial"/>
          <w:i/>
          <w:color w:val="000000" w:themeColor="text1"/>
          <w:sz w:val="22"/>
          <w:szCs w:val="22"/>
        </w:rPr>
        <w:t xml:space="preserve">Tsc1 </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w:t>
      </w:r>
      <w:proofErr w:type="spellStart"/>
      <w:r w:rsidR="00790E70" w:rsidRPr="00EF5551">
        <w:rPr>
          <w:rFonts w:ascii="Arial" w:hAnsi="Arial" w:cs="Arial"/>
          <w:color w:val="000000" w:themeColor="text1"/>
          <w:sz w:val="22"/>
          <w:szCs w:val="22"/>
          <w:vertAlign w:val="superscript"/>
        </w:rPr>
        <w:t>fl</w:t>
      </w:r>
      <w:proofErr w:type="spellEnd"/>
      <w:r w:rsidR="00790E70" w:rsidRPr="00EF5551">
        <w:rPr>
          <w:rFonts w:ascii="Arial" w:hAnsi="Arial" w:cs="Arial"/>
          <w:color w:val="000000" w:themeColor="text1"/>
          <w:sz w:val="22"/>
          <w:szCs w:val="22"/>
          <w:vertAlign w:val="superscript"/>
        </w:rPr>
        <w:t xml:space="preserve"> </w:t>
      </w:r>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Tg</w:t>
      </w:r>
      <w:proofErr w:type="spellEnd"/>
      <w:r w:rsidR="00790E70" w:rsidRPr="00EF5551">
        <w:rPr>
          <w:rFonts w:ascii="Arial" w:hAnsi="Arial" w:cs="Arial"/>
          <w:color w:val="000000" w:themeColor="text1"/>
          <w:sz w:val="22"/>
          <w:szCs w:val="22"/>
        </w:rPr>
        <w:t>/+, respectively. The offspring (F1) were a combination of knockout (</w:t>
      </w:r>
      <w:r w:rsidR="00CE4AA9" w:rsidRPr="00EF5551">
        <w:rPr>
          <w:rFonts w:ascii="Arial" w:hAnsi="Arial" w:cs="Arial"/>
          <w:color w:val="000000" w:themeColor="text1"/>
          <w:sz w:val="22"/>
          <w:szCs w:val="22"/>
        </w:rPr>
        <w:t xml:space="preserve">KO,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proofErr w:type="gramStart"/>
      <w:r w:rsidR="00790E70" w:rsidRPr="00EF5551">
        <w:rPr>
          <w:rFonts w:ascii="Arial" w:hAnsi="Arial" w:cs="Arial"/>
          <w:color w:val="000000" w:themeColor="text1"/>
          <w:sz w:val="22"/>
          <w:szCs w:val="22"/>
        </w:rPr>
        <w:t>fl;Tg</w:t>
      </w:r>
      <w:proofErr w:type="spellEnd"/>
      <w:proofErr w:type="gramEnd"/>
      <w:r w:rsidR="00790E70" w:rsidRPr="00EF5551">
        <w:rPr>
          <w:rFonts w:ascii="Arial" w:hAnsi="Arial" w:cs="Arial"/>
          <w:color w:val="000000" w:themeColor="text1"/>
          <w:sz w:val="22"/>
          <w:szCs w:val="22"/>
        </w:rPr>
        <w:t>/+) and wild-type (</w:t>
      </w:r>
      <w:r w:rsidR="00CE4AA9" w:rsidRPr="00EF5551">
        <w:rPr>
          <w:rFonts w:ascii="Arial" w:hAnsi="Arial" w:cs="Arial"/>
          <w:color w:val="000000" w:themeColor="text1"/>
          <w:sz w:val="22"/>
          <w:szCs w:val="22"/>
        </w:rPr>
        <w:t xml:space="preserve">WT, </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w:t>
      </w:r>
      <w:proofErr w:type="spellStart"/>
      <w:r w:rsidR="00790E70" w:rsidRPr="00EF5551">
        <w:rPr>
          <w:rFonts w:ascii="Arial" w:hAnsi="Arial" w:cs="Arial"/>
          <w:color w:val="000000" w:themeColor="text1"/>
          <w:sz w:val="22"/>
          <w:szCs w:val="22"/>
        </w:rPr>
        <w:t>fl</w:t>
      </w:r>
      <w:proofErr w:type="spellEnd"/>
      <w:r w:rsidR="00790E70" w:rsidRPr="00EF5551">
        <w:rPr>
          <w:rFonts w:ascii="Arial" w:hAnsi="Arial" w:cs="Arial"/>
          <w:color w:val="000000" w:themeColor="text1"/>
          <w:sz w:val="22"/>
          <w:szCs w:val="22"/>
        </w:rPr>
        <w:t xml:space="preserve">;+/+) </w:t>
      </w:r>
      <w:r w:rsidR="006932B2">
        <w:rPr>
          <w:rFonts w:ascii="Arial" w:hAnsi="Arial" w:cs="Arial"/>
          <w:color w:val="000000" w:themeColor="text1"/>
          <w:sz w:val="22"/>
          <w:szCs w:val="22"/>
        </w:rPr>
        <w:t xml:space="preserve">mice. </w:t>
      </w:r>
      <w:r w:rsidR="00790E70" w:rsidRPr="00EF5551">
        <w:rPr>
          <w:rFonts w:ascii="Arial" w:hAnsi="Arial" w:cs="Arial"/>
          <w:color w:val="000000" w:themeColor="text1"/>
          <w:sz w:val="22"/>
          <w:szCs w:val="22"/>
        </w:rPr>
        <w:t xml:space="preserve">The knockout of the </w:t>
      </w:r>
      <w:proofErr w:type="spellStart"/>
      <w:r w:rsidR="00790E70" w:rsidRPr="00EF5551">
        <w:rPr>
          <w:rFonts w:ascii="Arial" w:hAnsi="Arial" w:cs="Arial"/>
          <w:color w:val="000000" w:themeColor="text1"/>
          <w:sz w:val="22"/>
          <w:szCs w:val="22"/>
        </w:rPr>
        <w:t>floxed</w:t>
      </w:r>
      <w:proofErr w:type="spellEnd"/>
      <w:r w:rsidR="00790E70" w:rsidRPr="00EF5551">
        <w:rPr>
          <w:rFonts w:ascii="Arial" w:hAnsi="Arial" w:cs="Arial"/>
          <w:color w:val="000000" w:themeColor="text1"/>
          <w:sz w:val="22"/>
          <w:szCs w:val="22"/>
        </w:rPr>
        <w:t xml:space="preserve"> alleles are driven by Adiponectin-</w:t>
      </w:r>
      <w:proofErr w:type="spellStart"/>
      <w:r w:rsidR="00790E70" w:rsidRPr="00EF5551">
        <w:rPr>
          <w:rFonts w:ascii="Arial" w:hAnsi="Arial" w:cs="Arial"/>
          <w:color w:val="000000" w:themeColor="text1"/>
          <w:sz w:val="22"/>
          <w:szCs w:val="22"/>
        </w:rPr>
        <w:t>Cre</w:t>
      </w:r>
      <w:proofErr w:type="spellEnd"/>
      <w:r w:rsidR="00790E70" w:rsidRPr="00EF5551">
        <w:rPr>
          <w:rFonts w:ascii="Arial" w:hAnsi="Arial" w:cs="Arial"/>
          <w:color w:val="000000" w:themeColor="text1"/>
          <w:sz w:val="22"/>
          <w:szCs w:val="22"/>
        </w:rPr>
        <w:t xml:space="preserve">, which is expressed in all adipocyte lineages </w:t>
      </w:r>
      <w:commentRangeStart w:id="12"/>
      <w:commentRangeStart w:id="13"/>
      <w:commentRangeStart w:id="14"/>
      <w:commentRangeStart w:id="15"/>
      <w:r w:rsidR="00790E70" w:rsidRPr="00EF5551">
        <w:rPr>
          <w:rFonts w:ascii="Arial" w:hAnsi="Arial" w:cs="Arial"/>
          <w:color w:val="000000" w:themeColor="text1"/>
          <w:sz w:val="22"/>
          <w:szCs w:val="22"/>
        </w:rPr>
        <w:t>(brown, white and mammary adipocytes</w:t>
      </w:r>
      <w:r w:rsidR="00D80713" w:rsidRPr="00EF5551">
        <w:rPr>
          <w:rFonts w:ascii="Arial" w:hAnsi="Arial" w:cs="Arial"/>
          <w:color w:val="000000" w:themeColor="text1"/>
          <w:sz w:val="22"/>
          <w:szCs w:val="22"/>
        </w:rPr>
        <w:t>)</w:t>
      </w:r>
      <w:r w:rsidR="00790E70" w:rsidRPr="00EF5551">
        <w:rPr>
          <w:rFonts w:ascii="Arial" w:hAnsi="Arial" w:cs="Arial"/>
          <w:color w:val="000000" w:themeColor="text1"/>
          <w:sz w:val="22"/>
          <w:szCs w:val="22"/>
        </w:rPr>
        <w:t xml:space="preserve"> </w:t>
      </w:r>
      <w:ins w:id="16" w:author="Noura El Habbal" w:date="2021-05-12T02:27:00Z">
        <w:r w:rsidR="008D7FC0" w:rsidRPr="00EF5551">
          <w:rPr>
            <w:rFonts w:ascii="Arial" w:hAnsi="Arial" w:cs="Arial"/>
            <w:color w:val="000000" w:themeColor="text1"/>
            <w:sz w:val="22"/>
            <w:szCs w:val="22"/>
          </w:rPr>
          <w:fldChar w:fldCharType="begin" w:fldLock="1"/>
        </w:r>
      </w:ins>
      <w:r w:rsidR="00DD6D83">
        <w:rPr>
          <w:rFonts w:ascii="Arial" w:hAnsi="Arial" w:cs="Arial"/>
          <w:color w:val="000000" w:themeColor="text1"/>
          <w:sz w:val="22"/>
          <w:szCs w:val="22"/>
        </w:rPr>
        <w:instrText>ADDIN CSL_CITATION {"citationItems":[{"id":"ITEM-1","itemData":{"DOI":"10.1073/pnas.1314863110","PMID":"24167256","abstract":"Adipose tissue is an important metabolic organ, the dysfunction of which is associated with the development of obesity, diabetes mellitus, and cardiovascular disease. The nuclear receptor peroxisome proliferator-activated receptor gamma (PPARγ) is considered the master regulator of adipocyte differentiation and function. Although its cell-autonomous role in adipogenesis has been clearly demonstrated in cell culture, previous fat-specific knockouts of the murine PPARγ gene did not demonstrate a dramatic phenotype in vivo. Here, using Adipoq-Cre mice to drive adipose-specific recombination, we report a unique fat-specific PPARγ knockout (PPARγ FKO) mouse model with almost no visible brown and white adipose tissue at age 3 mo. As a consequence, PPARγ FKO mice had hugely enlarged pancreatic islets, massive fatty livers, and dramatically elevated levels of blood glucose and serum insulin accompanied by extreme insulin resistance. PPARγ FKO mice also exhibited delayed hair coat formation associated with absence of dermal fat, disrupted mammary gland development with loss of mammary fat pads, and high bone mass with loss of bone marrow fat, indicating the critical roles of adipose PPARγ in these tissues. Together, our data reveal the necessity of fat PPARγ in adipose formation, whole-body metabolic homeostasis, and normal development of fat-containing tissues.","author":[{"dropping-particle":"","family":"Wang","given":"Fenfen","non-dropping-particle":"","parse-names":false,"suffix":""},{"dropping-particle":"","family":"Mullican","given":"Shannon E.","non-dropping-particle":"","parse-names":false,"suffix":""},{"dropping-particle":"","family":"DiSpirito","given":"Joanna R.","non-dropping-particle":"","parse-names":false,"suffix":""},{"dropping-particle":"","family":"Peed","given":"Lindsey C.","non-dropping-particle":"","parse-names":false,"suffix":""},{"dropping-particle":"","family":"Lazar","given":"Mitchell A.","non-dropping-particle":"","parse-names":false,"suffix":""}],"container-title":"Proceedings of the National Academy of Sciences of the United States of America","id":"ITEM-1","issue":"46","issued":{"date-parts":[["2013","11","12"]]},"page":"18656-18661","publisher":"National Academy of Sciences","title":"Lipoatrophy and severe metabolic disturbance in mice with fat-specific deletion of PPARγ","type":"article-journal","volume":"110"},"uris":["http://www.mendeley.com/documents/?uuid=013f05bf-536b-40ad-bb68-4d5c1c280596"]},{"id":"ITEM-2","itemData":{"DOI":"10.1210/en.2010-0136","ISSN":"00137227","PMID":"20363877","abstract":"The adipocyte-specific secretory molecule adiponectin has found widespread acceptance as a systemic marker that effectively integrates a number of signals associated with metabolic dysfunction at the level of adipose tissue. The widely used aP2 promoter cassette, which is frequently chosen to achieve adipocyte-specific expression of transgenes, conveys transcription in cell types other than adipocytes, such as macrophages and cardiomyocytes. To improve our ability to drive transgene expression in a more adipocyte-specific way, we aimed to define the minimal promoter segment from the adiponectin genomic locus. We generated a series of transgenic animals in which the expression of reporter genes and Cre recombinase was driven by 2, 4.9, and 5.4 kb of adiponectin promoter sequences. We found that the 5.4-kb adiponectin promoter fragment is the most effective cassette conveying adipocyte-specific expression of target genes. We therefore define a novel promoter cassette that ensures adipocyte-specific expression of passenger genes and may be used in the generation of transgenic mouse models to study gene function in vivo. Copyright © 2010 by The Endocrine Society.","author":[{"dropping-particle":"V.","family":"Wang","given":"Zhao","non-dropping-particle":"","parse-names":false,"suffix":""},{"dropping-particle":"","family":"Deng","given":"Yingfeng","non-dropping-particle":"","parse-names":false,"suffix":""},{"dropping-particle":"","family":"Wang","given":"Qiong A.","non-dropping-particle":"","parse-names":false,"suffix":""},{"dropping-particle":"","family":"Sun","given":"Kai","non-dropping-particle":"","parse-names":false,"suffix":""},{"dropping-particle":"","family":"Scherer","given":"Philipp E.","non-dropping-particle":"","parse-names":false,"suffix":""}],"container-title":"Endocrinology","id":"ITEM-2","issue":"6","issued":{"date-parts":[["2010","6"]]},"page":"2933-2939","publisher":"The Endocrine Society","title":"Identification and characterization of a promoter cassette conferring adipocyte-specific gene expression","type":"article-journal","volume":"151"},"uris":["http://www.mendeley.com/documents/?uuid=1125c091-449f-3474-8402-3c847cd649d7"]}],"mendeley":{"formattedCitation":"(25, 26)","plainTextFormattedCitation":"(25, 26)","previouslyFormattedCitation":"(25, 26)"},"properties":{"noteIndex":0},"schema":"https://github.com/citation-style-language/schema/raw/master/csl-citation.json"}</w:instrText>
      </w:r>
      <w:ins w:id="17" w:author="Noura El Habbal" w:date="2021-05-12T02:27:00Z">
        <w:r w:rsidR="008D7FC0" w:rsidRPr="00EF5551">
          <w:rPr>
            <w:rFonts w:ascii="Arial" w:hAnsi="Arial" w:cs="Arial"/>
            <w:color w:val="000000" w:themeColor="text1"/>
            <w:sz w:val="22"/>
            <w:szCs w:val="22"/>
          </w:rPr>
          <w:fldChar w:fldCharType="separate"/>
        </w:r>
      </w:ins>
      <w:r w:rsidR="005B3319" w:rsidRPr="005B3319">
        <w:rPr>
          <w:rFonts w:ascii="Arial" w:hAnsi="Arial" w:cs="Arial"/>
          <w:noProof/>
          <w:color w:val="000000" w:themeColor="text1"/>
          <w:sz w:val="22"/>
          <w:szCs w:val="22"/>
        </w:rPr>
        <w:t>(25, 26)</w:t>
      </w:r>
      <w:ins w:id="18" w:author="Noura El Habbal" w:date="2021-05-12T02:27:00Z">
        <w:r w:rsidR="008D7FC0" w:rsidRPr="00EF5551">
          <w:rPr>
            <w:rFonts w:ascii="Arial" w:hAnsi="Arial" w:cs="Arial"/>
            <w:color w:val="000000" w:themeColor="text1"/>
            <w:sz w:val="22"/>
            <w:szCs w:val="22"/>
          </w:rPr>
          <w:fldChar w:fldCharType="end"/>
        </w:r>
      </w:ins>
      <w:r w:rsidR="00790E70" w:rsidRPr="00EF5551">
        <w:rPr>
          <w:rFonts w:ascii="Arial" w:hAnsi="Arial" w:cs="Arial"/>
          <w:color w:val="000000" w:themeColor="text1"/>
          <w:sz w:val="22"/>
          <w:szCs w:val="22"/>
        </w:rPr>
        <w:t xml:space="preserve">. </w:t>
      </w:r>
      <w:commentRangeEnd w:id="12"/>
      <w:r w:rsidR="006932B2">
        <w:rPr>
          <w:rStyle w:val="CommentReference"/>
        </w:rPr>
        <w:commentReference w:id="12"/>
      </w:r>
      <w:commentRangeEnd w:id="13"/>
      <w:r w:rsidR="00DE20BF">
        <w:rPr>
          <w:rStyle w:val="CommentReference"/>
        </w:rPr>
        <w:commentReference w:id="13"/>
      </w:r>
      <w:commentRangeEnd w:id="14"/>
      <w:r w:rsidR="00091318">
        <w:rPr>
          <w:rStyle w:val="CommentReference"/>
        </w:rPr>
        <w:commentReference w:id="14"/>
      </w:r>
      <w:commentRangeEnd w:id="15"/>
      <w:r w:rsidR="00091318">
        <w:rPr>
          <w:rStyle w:val="CommentReference"/>
        </w:rPr>
        <w:commentReference w:id="15"/>
      </w:r>
      <w:r w:rsidR="00DE20BF">
        <w:rPr>
          <w:rFonts w:ascii="Arial" w:hAnsi="Arial" w:cs="Arial"/>
          <w:color w:val="000000" w:themeColor="text1"/>
          <w:sz w:val="22"/>
          <w:szCs w:val="22"/>
        </w:rPr>
        <w:t xml:space="preserve">There is currently no known </w:t>
      </w:r>
      <w:proofErr w:type="spellStart"/>
      <w:r w:rsidR="00DE20BF">
        <w:rPr>
          <w:rFonts w:ascii="Arial" w:hAnsi="Arial" w:cs="Arial"/>
          <w:color w:val="000000" w:themeColor="text1"/>
          <w:sz w:val="22"/>
          <w:szCs w:val="22"/>
        </w:rPr>
        <w:t>Cre</w:t>
      </w:r>
      <w:proofErr w:type="spellEnd"/>
      <w:r w:rsidR="00DE20BF">
        <w:rPr>
          <w:rFonts w:ascii="Arial" w:hAnsi="Arial" w:cs="Arial"/>
          <w:color w:val="000000" w:themeColor="text1"/>
          <w:sz w:val="22"/>
          <w:szCs w:val="22"/>
        </w:rPr>
        <w:t xml:space="preserve"> driver that is specific to </w:t>
      </w:r>
      <w:r w:rsidR="00DE20BF">
        <w:rPr>
          <w:rFonts w:ascii="Arial" w:hAnsi="Arial" w:cs="Arial"/>
          <w:color w:val="000000" w:themeColor="text1"/>
          <w:sz w:val="22"/>
          <w:szCs w:val="22"/>
        </w:rPr>
        <w:lastRenderedPageBreak/>
        <w:t xml:space="preserve">mammary adipocytes. </w:t>
      </w:r>
      <w:r w:rsidR="00C82687" w:rsidRPr="00EF5551">
        <w:rPr>
          <w:rFonts w:ascii="Arial" w:hAnsi="Arial" w:cs="Arial"/>
          <w:color w:val="000000" w:themeColor="text1"/>
          <w:sz w:val="22"/>
          <w:szCs w:val="22"/>
        </w:rPr>
        <w:t xml:space="preserve">All animal procedures were carried out in accordance with the National Institute of Health guide for the care and use of laboratory animals </w:t>
      </w:r>
      <w:r w:rsidR="00D80713" w:rsidRPr="00EF5551">
        <w:rPr>
          <w:rFonts w:ascii="Arial" w:hAnsi="Arial" w:cs="Arial"/>
          <w:color w:val="000000" w:themeColor="text1"/>
          <w:sz w:val="22"/>
          <w:szCs w:val="22"/>
        </w:rPr>
        <w:t>and was approved by the University of Michigan Institutional Animal Care and Use Committee prior to the work being performed.</w:t>
      </w:r>
    </w:p>
    <w:p w14:paraId="49F17D79" w14:textId="77777777" w:rsidR="00C028FA" w:rsidRDefault="00C028FA" w:rsidP="00C55AF5">
      <w:pPr>
        <w:rPr>
          <w:rFonts w:ascii="Arial" w:hAnsi="Arial" w:cs="Arial"/>
          <w:color w:val="000000" w:themeColor="text1"/>
          <w:sz w:val="22"/>
          <w:szCs w:val="22"/>
        </w:rPr>
      </w:pPr>
    </w:p>
    <w:p w14:paraId="06CD6E22" w14:textId="5D37463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Male breeders were removed from the cage after 16 days of mating to avoid the occurrence of a second pregnancy.</w:t>
      </w:r>
      <w:r w:rsidRPr="00EF5551">
        <w:rPr>
          <w:rFonts w:ascii="Arial" w:hAnsi="Arial" w:cs="Arial"/>
          <w:b/>
          <w:color w:val="000000" w:themeColor="text1"/>
          <w:sz w:val="22"/>
          <w:szCs w:val="22"/>
        </w:rPr>
        <w:t xml:space="preserve"> </w:t>
      </w:r>
      <w:r w:rsidRPr="00EF5551">
        <w:rPr>
          <w:rFonts w:ascii="Arial" w:hAnsi="Arial" w:cs="Arial"/>
          <w:color w:val="000000" w:themeColor="text1"/>
          <w:sz w:val="22"/>
          <w:szCs w:val="22"/>
        </w:rPr>
        <w:t>We checked for litters on a daily basis after 2.5 weeks of mating. The number of pups born was recorded to determine maternal fertility and pup viability. After delivery (</w:t>
      </w:r>
      <w:r w:rsidR="00CA4DA9">
        <w:rPr>
          <w:rFonts w:ascii="Arial" w:hAnsi="Arial" w:cs="Arial"/>
          <w:color w:val="000000" w:themeColor="text1"/>
          <w:sz w:val="22"/>
          <w:szCs w:val="22"/>
        </w:rPr>
        <w:t xml:space="preserve">delivery day denoted as postnatal day 0.5, </w:t>
      </w:r>
      <w:r w:rsidRPr="00EF5551">
        <w:rPr>
          <w:rFonts w:ascii="Arial" w:hAnsi="Arial" w:cs="Arial"/>
          <w:color w:val="000000" w:themeColor="text1"/>
          <w:sz w:val="22"/>
          <w:szCs w:val="22"/>
        </w:rPr>
        <w:t xml:space="preserve">PND0.5), the dams continued to have </w:t>
      </w:r>
      <w:r w:rsidRPr="00EF5551">
        <w:rPr>
          <w:rFonts w:ascii="Arial" w:hAnsi="Arial" w:cs="Arial"/>
          <w:i/>
          <w:color w:val="000000" w:themeColor="text1"/>
          <w:sz w:val="22"/>
          <w:szCs w:val="22"/>
        </w:rPr>
        <w:t xml:space="preserve">ad libitum </w:t>
      </w:r>
      <w:r w:rsidRPr="00EF5551">
        <w:rPr>
          <w:rFonts w:ascii="Arial" w:hAnsi="Arial" w:cs="Arial"/>
          <w:color w:val="000000" w:themeColor="text1"/>
          <w:sz w:val="22"/>
          <w:szCs w:val="22"/>
        </w:rPr>
        <w:t xml:space="preserve">access to food and water. </w:t>
      </w:r>
    </w:p>
    <w:p w14:paraId="1206CD85" w14:textId="6A75C57C"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Pups were sexed </w:t>
      </w:r>
      <w:r w:rsidR="00CA4DA9">
        <w:rPr>
          <w:rFonts w:ascii="Arial" w:hAnsi="Arial" w:cs="Arial"/>
          <w:color w:val="000000" w:themeColor="text1"/>
          <w:sz w:val="22"/>
          <w:szCs w:val="22"/>
        </w:rPr>
        <w:t>and</w:t>
      </w:r>
      <w:r w:rsidRPr="00EF5551">
        <w:rPr>
          <w:rFonts w:ascii="Arial" w:hAnsi="Arial" w:cs="Arial"/>
          <w:color w:val="000000" w:themeColor="text1"/>
          <w:sz w:val="22"/>
          <w:szCs w:val="22"/>
        </w:rPr>
        <w:t xml:space="preserve"> culled to four animals (2 females and 2 males, when possible) per litter at PND2.5. The offspring were weighed at PND0.5, PND7.5, 14.5, 16.5. The pups underwent body composition analysis at PND16.5 </w:t>
      </w:r>
      <w:r w:rsidR="00E94E29">
        <w:rPr>
          <w:rFonts w:ascii="Arial" w:hAnsi="Arial" w:cs="Arial"/>
          <w:color w:val="000000" w:themeColor="text1"/>
          <w:sz w:val="22"/>
          <w:szCs w:val="22"/>
        </w:rPr>
        <w:t xml:space="preserve">and </w:t>
      </w:r>
      <w:r w:rsidR="00CA4DA9">
        <w:rPr>
          <w:rFonts w:ascii="Arial" w:hAnsi="Arial" w:cs="Arial"/>
          <w:color w:val="000000" w:themeColor="text1"/>
          <w:sz w:val="22"/>
          <w:szCs w:val="22"/>
        </w:rPr>
        <w:t>then</w:t>
      </w:r>
      <w:r w:rsidRPr="00EF5551">
        <w:rPr>
          <w:rFonts w:ascii="Arial" w:hAnsi="Arial" w:cs="Arial"/>
          <w:color w:val="000000" w:themeColor="text1"/>
          <w:sz w:val="22"/>
          <w:szCs w:val="22"/>
        </w:rPr>
        <w:t xml:space="preserve"> </w:t>
      </w:r>
      <w:r w:rsidR="00E94E29">
        <w:rPr>
          <w:rFonts w:ascii="Arial" w:hAnsi="Arial" w:cs="Arial"/>
          <w:color w:val="000000" w:themeColor="text1"/>
          <w:sz w:val="22"/>
          <w:szCs w:val="22"/>
        </w:rPr>
        <w:t xml:space="preserve">were </w:t>
      </w:r>
      <w:r w:rsidR="00CA4DA9">
        <w:rPr>
          <w:rFonts w:ascii="Arial" w:hAnsi="Arial" w:cs="Arial"/>
          <w:color w:val="000000" w:themeColor="text1"/>
          <w:sz w:val="22"/>
          <w:szCs w:val="22"/>
        </w:rPr>
        <w:t xml:space="preserve">immediately </w:t>
      </w:r>
      <w:r w:rsidRPr="00EF5551">
        <w:rPr>
          <w:rFonts w:ascii="Arial" w:hAnsi="Arial" w:cs="Arial"/>
          <w:color w:val="000000" w:themeColor="text1"/>
          <w:sz w:val="22"/>
          <w:szCs w:val="22"/>
        </w:rPr>
        <w:t>sacrifice</w:t>
      </w:r>
      <w:r w:rsidR="00CA4DA9">
        <w:rPr>
          <w:rFonts w:ascii="Arial" w:hAnsi="Arial" w:cs="Arial"/>
          <w:color w:val="000000" w:themeColor="text1"/>
          <w:sz w:val="22"/>
          <w:szCs w:val="22"/>
        </w:rPr>
        <w:t>d</w:t>
      </w:r>
      <w:r w:rsidRPr="00EF5551">
        <w:rPr>
          <w:rFonts w:ascii="Arial" w:hAnsi="Arial" w:cs="Arial"/>
          <w:color w:val="000000" w:themeColor="text1"/>
          <w:sz w:val="22"/>
          <w:szCs w:val="22"/>
        </w:rPr>
        <w:t xml:space="preserve">. </w:t>
      </w:r>
    </w:p>
    <w:p w14:paraId="667AB76E" w14:textId="77777777" w:rsidR="00494187" w:rsidRPr="00EF5551" w:rsidRDefault="00494187" w:rsidP="00C55AF5">
      <w:pPr>
        <w:rPr>
          <w:rFonts w:ascii="Arial" w:hAnsi="Arial" w:cs="Arial"/>
          <w:color w:val="000000" w:themeColor="text1"/>
          <w:sz w:val="22"/>
          <w:szCs w:val="22"/>
        </w:rPr>
      </w:pPr>
    </w:p>
    <w:p w14:paraId="6DFE9EB0" w14:textId="295B326F" w:rsidR="00790E70" w:rsidRPr="00EF5551" w:rsidRDefault="00790E70" w:rsidP="00C55AF5">
      <w:pPr>
        <w:pStyle w:val="Heading2"/>
        <w:rPr>
          <w:rFonts w:eastAsia="MS PMincho"/>
        </w:rPr>
      </w:pPr>
      <w:r w:rsidRPr="00EF5551">
        <w:rPr>
          <w:rFonts w:eastAsia="MS PMincho"/>
        </w:rPr>
        <w:t xml:space="preserve">Body Composition </w:t>
      </w:r>
    </w:p>
    <w:p w14:paraId="153CEB8A" w14:textId="76F79998" w:rsidR="00790E70" w:rsidRPr="00EF5551" w:rsidRDefault="00D80713"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In all groups, the dams underwent body mass assessment three times a week during pregnancy and lactation and on the day of delivery using magnetic resonance </w:t>
      </w:r>
      <w:r w:rsidRPr="00EF5551">
        <w:rPr>
          <w:rFonts w:ascii="Arial" w:hAnsi="Arial" w:cs="Arial"/>
          <w:bCs/>
          <w:color w:val="000000" w:themeColor="text1"/>
          <w:sz w:val="22"/>
          <w:szCs w:val="22"/>
        </w:rPr>
        <w:t>(</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1100, </w:t>
      </w:r>
      <w:proofErr w:type="spellStart"/>
      <w:r w:rsidRPr="00EF5551">
        <w:rPr>
          <w:rFonts w:ascii="Arial" w:hAnsi="Arial" w:cs="Arial"/>
          <w:bCs/>
          <w:color w:val="000000" w:themeColor="text1"/>
          <w:sz w:val="22"/>
          <w:szCs w:val="22"/>
        </w:rPr>
        <w:t>EchoMRI</w:t>
      </w:r>
      <w:proofErr w:type="spellEnd"/>
      <w:r w:rsidRPr="00EF5551">
        <w:rPr>
          <w:rFonts w:ascii="Arial" w:hAnsi="Arial" w:cs="Arial"/>
          <w:bCs/>
          <w:color w:val="000000" w:themeColor="text1"/>
          <w:sz w:val="22"/>
          <w:szCs w:val="22"/>
        </w:rPr>
        <w:t xml:space="preserve">, Houston, TX) </w:t>
      </w:r>
      <w:r w:rsidRPr="00EF5551">
        <w:rPr>
          <w:rFonts w:ascii="Arial" w:hAnsi="Arial" w:cs="Arial"/>
          <w:color w:val="000000" w:themeColor="text1"/>
          <w:sz w:val="22"/>
          <w:szCs w:val="22"/>
        </w:rPr>
        <w:t xml:space="preserve">to assess body composition. </w:t>
      </w:r>
      <w:r w:rsidR="00790E70" w:rsidRPr="00EF5551">
        <w:rPr>
          <w:rFonts w:ascii="Arial" w:hAnsi="Arial" w:cs="Arial"/>
          <w:color w:val="000000" w:themeColor="text1"/>
          <w:sz w:val="22"/>
          <w:szCs w:val="22"/>
        </w:rPr>
        <w:t>Mice were weighed by dynamic weighing to capture accurate weight using a digital scale. The weight was recorded along with the mouse ear tag number. The mouse was then gently placed in the MRI tube with the plunger slightly compressing along the mouse</w:t>
      </w:r>
      <w:r w:rsidRPr="00EF5551">
        <w:rPr>
          <w:rFonts w:ascii="Arial" w:hAnsi="Arial" w:cs="Arial"/>
          <w:color w:val="000000" w:themeColor="text1"/>
          <w:sz w:val="22"/>
          <w:szCs w:val="22"/>
        </w:rPr>
        <w:t>’s</w:t>
      </w:r>
      <w:r w:rsidR="00790E70" w:rsidRPr="00EF5551">
        <w:rPr>
          <w:rFonts w:ascii="Arial" w:hAnsi="Arial" w:cs="Arial"/>
          <w:color w:val="000000" w:themeColor="text1"/>
          <w:sz w:val="22"/>
          <w:szCs w:val="22"/>
        </w:rPr>
        <w:t xml:space="preserve"> body to ensure </w:t>
      </w:r>
      <w:r w:rsidRPr="00EF5551">
        <w:rPr>
          <w:rFonts w:ascii="Arial" w:hAnsi="Arial" w:cs="Arial"/>
          <w:color w:val="000000" w:themeColor="text1"/>
          <w:sz w:val="22"/>
          <w:szCs w:val="22"/>
        </w:rPr>
        <w:t>restrained movement</w:t>
      </w:r>
      <w:r w:rsidR="00790E70" w:rsidRPr="00EF5551">
        <w:rPr>
          <w:rFonts w:ascii="Arial" w:hAnsi="Arial" w:cs="Arial"/>
          <w:color w:val="000000" w:themeColor="text1"/>
          <w:sz w:val="22"/>
          <w:szCs w:val="22"/>
        </w:rPr>
        <w:t xml:space="preserve"> during the measurement. Fat, lean, free water and total water mass (g) w</w:t>
      </w:r>
      <w:r w:rsidRPr="00EF5551">
        <w:rPr>
          <w:rFonts w:ascii="Arial" w:hAnsi="Arial" w:cs="Arial"/>
          <w:color w:val="000000" w:themeColor="text1"/>
          <w:sz w:val="22"/>
          <w:szCs w:val="22"/>
        </w:rPr>
        <w:t xml:space="preserve">ere </w:t>
      </w:r>
      <w:r w:rsidR="00790E70" w:rsidRPr="00EF5551">
        <w:rPr>
          <w:rFonts w:ascii="Arial" w:hAnsi="Arial" w:cs="Arial"/>
          <w:color w:val="000000" w:themeColor="text1"/>
          <w:sz w:val="22"/>
          <w:szCs w:val="22"/>
        </w:rPr>
        <w:t>recorded for each animal.</w:t>
      </w:r>
      <w:r w:rsidR="00FA0F66" w:rsidRPr="00EF5551">
        <w:rPr>
          <w:rFonts w:ascii="Arial" w:hAnsi="Arial" w:cs="Arial"/>
          <w:color w:val="000000" w:themeColor="text1"/>
          <w:sz w:val="22"/>
          <w:szCs w:val="22"/>
        </w:rPr>
        <w:t xml:space="preserve"> </w:t>
      </w:r>
    </w:p>
    <w:p w14:paraId="5D24BCD3" w14:textId="77777777" w:rsidR="00790E70" w:rsidRPr="00EF5551" w:rsidRDefault="00790E70" w:rsidP="00C55AF5">
      <w:pPr>
        <w:pStyle w:val="Heading2"/>
        <w:rPr>
          <w:rFonts w:ascii="Arial" w:hAnsi="Arial" w:cs="Arial"/>
          <w:color w:val="000000" w:themeColor="text1"/>
          <w:sz w:val="22"/>
          <w:szCs w:val="22"/>
        </w:rPr>
      </w:pPr>
    </w:p>
    <w:p w14:paraId="656CC8DF" w14:textId="1BC82234" w:rsidR="00790E70" w:rsidRPr="008D7FC0" w:rsidRDefault="00790E70" w:rsidP="00C55AF5">
      <w:pPr>
        <w:pStyle w:val="Heading2"/>
      </w:pPr>
      <w:r w:rsidRPr="008D7FC0">
        <w:t>Sacrifice and Tissue Collection</w:t>
      </w:r>
    </w:p>
    <w:p w14:paraId="19630FD8" w14:textId="483CB2B3"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All animals were sacrificed using anesthetic gas inhalation (5% isoflurane drop jar) at PND16. Cervical dislocation was conducted as a secondary method to confirm euthanasia. The mice were pinned on a dissection board in a supine position. We dissected KO and WT dams by a midline incision of the skin from the rectum to the diaphragm</w:t>
      </w:r>
      <w:r w:rsidR="00D80713" w:rsidRPr="00EF5551">
        <w:rPr>
          <w:rFonts w:ascii="Arial" w:hAnsi="Arial" w:cs="Arial"/>
          <w:color w:val="000000" w:themeColor="text1"/>
          <w:sz w:val="22"/>
          <w:szCs w:val="22"/>
        </w:rPr>
        <w:t xml:space="preserve"> and</w:t>
      </w:r>
      <w:r w:rsidRPr="00EF5551">
        <w:rPr>
          <w:rFonts w:ascii="Arial" w:hAnsi="Arial" w:cs="Arial"/>
          <w:color w:val="000000" w:themeColor="text1"/>
          <w:sz w:val="22"/>
          <w:szCs w:val="22"/>
        </w:rPr>
        <w:t xml:space="preserve"> extracted thoracic, abdominal and inguinal mammary glands. Briefly, the peritoneum was pulled apart from the skin. The lower glands were excised </w:t>
      </w:r>
      <w:r w:rsidR="00DE20BF">
        <w:rPr>
          <w:rFonts w:ascii="Arial" w:hAnsi="Arial" w:cs="Arial"/>
          <w:color w:val="000000" w:themeColor="text1"/>
          <w:sz w:val="22"/>
          <w:szCs w:val="22"/>
        </w:rPr>
        <w:t>completely</w:t>
      </w:r>
      <w:r w:rsidR="00DE20BF"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then weighed. </w:t>
      </w:r>
      <w:r w:rsidR="00D80713" w:rsidRPr="00EF5551">
        <w:rPr>
          <w:rFonts w:ascii="Arial" w:hAnsi="Arial" w:cs="Arial"/>
          <w:color w:val="000000" w:themeColor="text1"/>
          <w:sz w:val="22"/>
          <w:szCs w:val="22"/>
        </w:rPr>
        <w:t>Portions</w:t>
      </w:r>
      <w:r w:rsidRPr="00EF5551">
        <w:rPr>
          <w:rFonts w:ascii="Arial" w:hAnsi="Arial" w:cs="Arial"/>
          <w:color w:val="000000" w:themeColor="text1"/>
          <w:sz w:val="22"/>
          <w:szCs w:val="22"/>
        </w:rPr>
        <w:t xml:space="preserve"> of the upper and lower glands w</w:t>
      </w:r>
      <w:r w:rsidR="00D80713" w:rsidRPr="00EF5551">
        <w:rPr>
          <w:rFonts w:ascii="Arial" w:hAnsi="Arial" w:cs="Arial"/>
          <w:color w:val="000000" w:themeColor="text1"/>
          <w:sz w:val="22"/>
          <w:szCs w:val="22"/>
        </w:rPr>
        <w:t>ere</w:t>
      </w:r>
      <w:r w:rsidRPr="00EF5551">
        <w:rPr>
          <w:rFonts w:ascii="Arial" w:hAnsi="Arial" w:cs="Arial"/>
          <w:color w:val="000000" w:themeColor="text1"/>
          <w:sz w:val="22"/>
          <w:szCs w:val="22"/>
        </w:rPr>
        <w:t xml:space="preserve"> embedded in paraffin for histology, while the remaining tissue </w:t>
      </w:r>
      <w:r w:rsidR="00D80713" w:rsidRPr="00EF5551">
        <w:rPr>
          <w:rFonts w:ascii="Arial" w:hAnsi="Arial" w:cs="Arial"/>
          <w:color w:val="000000" w:themeColor="text1"/>
          <w:sz w:val="22"/>
          <w:szCs w:val="22"/>
        </w:rPr>
        <w:t xml:space="preserve">from the </w:t>
      </w:r>
      <w:r w:rsidR="00FA0F66" w:rsidRPr="00EF5551">
        <w:rPr>
          <w:rFonts w:ascii="Arial" w:hAnsi="Arial" w:cs="Arial"/>
          <w:color w:val="000000" w:themeColor="text1"/>
          <w:sz w:val="22"/>
          <w:szCs w:val="22"/>
        </w:rPr>
        <w:t>lower left and right mammary glands were</w:t>
      </w:r>
      <w:r w:rsidRPr="00EF5551">
        <w:rPr>
          <w:rFonts w:ascii="Arial" w:hAnsi="Arial" w:cs="Arial"/>
          <w:color w:val="000000" w:themeColor="text1"/>
          <w:sz w:val="22"/>
          <w:szCs w:val="22"/>
        </w:rPr>
        <w:t xml:space="preserve"> collected in 2m</w:t>
      </w:r>
      <w:r w:rsidR="00DE20BF">
        <w:rPr>
          <w:rFonts w:ascii="Arial" w:hAnsi="Arial" w:cs="Arial"/>
          <w:color w:val="000000" w:themeColor="text1"/>
          <w:sz w:val="22"/>
          <w:szCs w:val="22"/>
        </w:rPr>
        <w:t>L</w:t>
      </w:r>
      <w:r w:rsidRPr="00EF5551">
        <w:rPr>
          <w:rFonts w:ascii="Arial" w:hAnsi="Arial" w:cs="Arial"/>
          <w:color w:val="000000" w:themeColor="text1"/>
          <w:sz w:val="22"/>
          <w:szCs w:val="22"/>
        </w:rPr>
        <w:t xml:space="preserve"> tubes and snap frozen in liquid nitrogen </w:t>
      </w:r>
      <w:r w:rsidR="00FA0F66" w:rsidRPr="00EF5551">
        <w:rPr>
          <w:rFonts w:ascii="Arial" w:hAnsi="Arial" w:cs="Arial"/>
          <w:color w:val="000000" w:themeColor="text1"/>
          <w:sz w:val="22"/>
          <w:szCs w:val="22"/>
        </w:rPr>
        <w:t>and later</w:t>
      </w:r>
      <w:r w:rsidRPr="00EF5551">
        <w:rPr>
          <w:rFonts w:ascii="Arial" w:hAnsi="Arial" w:cs="Arial"/>
          <w:color w:val="000000" w:themeColor="text1"/>
          <w:sz w:val="22"/>
          <w:szCs w:val="22"/>
        </w:rPr>
        <w:t xml:space="preserve"> stored at </w:t>
      </w:r>
      <w:r w:rsidR="00FA0F66" w:rsidRPr="00EF5551">
        <w:rPr>
          <w:rFonts w:ascii="Arial" w:hAnsi="Arial" w:cs="Arial"/>
          <w:color w:val="000000" w:themeColor="text1"/>
          <w:sz w:val="22"/>
          <w:szCs w:val="22"/>
        </w:rPr>
        <w:t>-</w:t>
      </w:r>
      <w:r w:rsidRPr="00EF5551">
        <w:rPr>
          <w:rFonts w:ascii="Arial" w:hAnsi="Arial" w:cs="Arial"/>
          <w:color w:val="000000" w:themeColor="text1"/>
          <w:sz w:val="22"/>
          <w:szCs w:val="22"/>
        </w:rPr>
        <w:t>80</w:t>
      </w:r>
      <w:r w:rsidR="00DE20BF">
        <w:rPr>
          <w:rFonts w:ascii="Arial" w:hAnsi="Arial" w:cs="Arial"/>
          <w:color w:val="000000" w:themeColor="text1"/>
          <w:sz w:val="22"/>
          <w:szCs w:val="22"/>
        </w:rPr>
        <w:sym w:font="Symbol" w:char="F0B0"/>
      </w:r>
      <w:r w:rsidRPr="00EF5551">
        <w:rPr>
          <w:rFonts w:ascii="Arial" w:hAnsi="Arial" w:cs="Arial"/>
          <w:color w:val="000000" w:themeColor="text1"/>
          <w:sz w:val="22"/>
          <w:szCs w:val="22"/>
        </w:rPr>
        <w:t>C for molecular studies. Offspring of dams were sacrificed without tissue extraction at PND16</w:t>
      </w:r>
      <w:r w:rsidR="00FA0F66" w:rsidRPr="00EF5551">
        <w:rPr>
          <w:rFonts w:ascii="Arial" w:hAnsi="Arial" w:cs="Arial"/>
          <w:color w:val="000000" w:themeColor="text1"/>
          <w:sz w:val="22"/>
          <w:szCs w:val="22"/>
        </w:rPr>
        <w:t xml:space="preserve"> after body assessment measurements.</w:t>
      </w:r>
      <w:r w:rsidRPr="00EF5551">
        <w:rPr>
          <w:rFonts w:ascii="Arial" w:hAnsi="Arial" w:cs="Arial"/>
          <w:color w:val="000000" w:themeColor="text1"/>
          <w:sz w:val="22"/>
          <w:szCs w:val="22"/>
        </w:rPr>
        <w:t xml:space="preserve"> </w:t>
      </w:r>
    </w:p>
    <w:p w14:paraId="08639C7A" w14:textId="77777777" w:rsidR="00790E70" w:rsidRPr="00EF5551" w:rsidRDefault="00790E70" w:rsidP="00C55AF5">
      <w:pPr>
        <w:pStyle w:val="Heading2"/>
        <w:rPr>
          <w:rFonts w:ascii="Arial" w:hAnsi="Arial" w:cs="Arial"/>
          <w:color w:val="000000" w:themeColor="text1"/>
          <w:sz w:val="22"/>
          <w:szCs w:val="22"/>
        </w:rPr>
      </w:pPr>
    </w:p>
    <w:p w14:paraId="7076A0FA" w14:textId="7B06FDDA" w:rsidR="00790E70" w:rsidRPr="00EF5551" w:rsidRDefault="00790E70" w:rsidP="00C55AF5">
      <w:pPr>
        <w:pStyle w:val="Heading2"/>
      </w:pPr>
      <w:r w:rsidRPr="00EF5551">
        <w:t>Determining Milk Output Volume</w:t>
      </w:r>
    </w:p>
    <w:p w14:paraId="120A7A8E" w14:textId="27BEF655" w:rsidR="00790E70" w:rsidRPr="00EF5551" w:rsidRDefault="00790E70" w:rsidP="00C55AF5">
      <w:pPr>
        <w:rPr>
          <w:rFonts w:ascii="Arial" w:hAnsi="Arial" w:cs="Arial"/>
          <w:color w:val="000000" w:themeColor="text1"/>
          <w:sz w:val="22"/>
          <w:szCs w:val="22"/>
        </w:rPr>
      </w:pPr>
      <w:r w:rsidRPr="00EF5551">
        <w:rPr>
          <w:rFonts w:ascii="Arial" w:hAnsi="Arial" w:cs="Arial"/>
          <w:color w:val="000000" w:themeColor="text1"/>
          <w:sz w:val="22"/>
          <w:szCs w:val="22"/>
        </w:rPr>
        <w:t xml:space="preserve">At </w:t>
      </w:r>
      <w:r w:rsidR="00DE20BF">
        <w:rPr>
          <w:rFonts w:ascii="Arial" w:hAnsi="Arial" w:cs="Arial"/>
          <w:color w:val="000000" w:themeColor="text1"/>
          <w:sz w:val="22"/>
          <w:szCs w:val="22"/>
        </w:rPr>
        <w:t>peak lactation (</w:t>
      </w:r>
      <w:r w:rsidRPr="00EF5551">
        <w:rPr>
          <w:rFonts w:ascii="Arial" w:hAnsi="Arial" w:cs="Arial"/>
          <w:color w:val="000000" w:themeColor="text1"/>
          <w:sz w:val="22"/>
          <w:szCs w:val="22"/>
        </w:rPr>
        <w:t>PND10.5</w:t>
      </w:r>
      <w:r w:rsidR="00DE20BF">
        <w:rPr>
          <w:rFonts w:ascii="Arial" w:hAnsi="Arial" w:cs="Arial"/>
          <w:color w:val="000000" w:themeColor="text1"/>
          <w:sz w:val="22"/>
          <w:szCs w:val="22"/>
        </w:rPr>
        <w:t xml:space="preserve">; </w:t>
      </w:r>
      <w:r w:rsidR="00CE4AA9"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{"citationItems":[{"id":"ITEM-1","itemData":{"DOI":"10.1016/j.cmet.2018.05.022","abstract":"Graphical Abstract Highlights d Adipocytes de-differentiate in the mammary gland during lactation d These de-differentiated adipocytes assume a preadipocyte phenotype d Adipocyte-derived preadipocytes re-differentiate during involution d This de-and re-differentiation occurs repeatedly with multiple pregnancies Correspondence qwang@coh.org (Q.A.W.), philipp.scherer@ utsouthwestern.edu (P.E.S.) In Brief Adipocytes in the mammary gland disappear during lactation. Wang et al. show that these mammary adipocytes fully de-differentiate into preadipocytes during lactation and readily re-differentiate during involution. The same adipocytes are therefore ''recycled'' over multiple rounds of pregnancies. De-differentiation constitutes a new possible fate for terminally differentiated adipocytes.","author":[{"dropping-particle":"","family":"Wang","given":"Qiong A","non-dropping-particle":"","parse-names":false,"suffix":""},{"dropping-particle":"","family":"Song","given":"Anying","non-dropping-particle":"","parse-names":false,"suffix":""},{"dropping-particle":"","family":"Gupta","given":"Rana K","non-dropping-particle":"","parse-names":false,"suffix":""},{"dropping-particle":"","family":"Deplancke","given":"Bart","non-dropping-particle":"","parse-names":false,"suffix":""},{"dropping-particle":"","family":"Scherer","given":"Philipp E","non-dropping-particle":"","parse-names":false,"suffix":""}],"container-title":"Cell Metabolism","id":"ITEM-1","issued":{"date-parts":[["2018"]]},"page":"282-288.e3","title":"Reversible De-differentiation of Mature White Adipocytes into Preadipocyte-like Precursors during Lactation","type":"article-journal","volume":"28"},"uris":["http://www.mendeley.com/documents/?uuid=5f6e8996-a064-32c8-8225-556ed730a78f"]}],"mendeley":{"formattedCitation":"(27)","plainTextFormattedCitation":"(27)","previouslyFormattedCitation":"(27)"},"properties":{"noteIndex":0},"schema":"https://github.com/citation-style-language/schema/raw/master/csl-citation.json"}</w:instrText>
      </w:r>
      <w:r w:rsidR="00CE4AA9"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(27)</w:t>
      </w:r>
      <w:r w:rsidR="00CE4AA9" w:rsidRPr="00EF5551">
        <w:rPr>
          <w:rFonts w:ascii="Arial" w:hAnsi="Arial" w:cs="Arial"/>
          <w:color w:val="000000" w:themeColor="text1"/>
          <w:sz w:val="22"/>
          <w:szCs w:val="22"/>
        </w:rPr>
        <w:fldChar w:fldCharType="end"/>
      </w:r>
      <w:r w:rsidR="00DE20BF">
        <w:rPr>
          <w:rFonts w:ascii="Arial" w:hAnsi="Arial" w:cs="Arial"/>
          <w:color w:val="000000" w:themeColor="text1"/>
          <w:sz w:val="22"/>
          <w:szCs w:val="22"/>
        </w:rPr>
        <w:t>)</w:t>
      </w:r>
      <w:r w:rsidR="00CE4AA9"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we determined milk output volume for the WT and KO dams. To determine milk volume, we used the weigh-suckle-weigh technique </w:t>
      </w:r>
      <w:r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(28)","plainTextFormattedCitation":"(28)","previouslyFormattedCitation":"(28)"},"properties":{"noteIndex":0},"schema":"https://github.com/citation-style-language/schema/raw/master/csl-citation.json"}</w:instrText>
      </w:r>
      <w:r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(28)</w:t>
      </w:r>
      <w:r w:rsidRPr="00EF5551">
        <w:rPr>
          <w:rFonts w:ascii="Arial" w:hAnsi="Arial" w:cs="Arial"/>
          <w:color w:val="000000" w:themeColor="text1"/>
          <w:sz w:val="22"/>
          <w:szCs w:val="22"/>
        </w:rPr>
        <w:fldChar w:fldCharType="end"/>
      </w:r>
      <w:r w:rsidRPr="00EF5551">
        <w:rPr>
          <w:rFonts w:ascii="Arial" w:hAnsi="Arial" w:cs="Arial"/>
          <w:color w:val="000000" w:themeColor="text1"/>
          <w:sz w:val="22"/>
          <w:szCs w:val="22"/>
        </w:rPr>
        <w:t xml:space="preserve">. Briefly, we weighed the dam </w:t>
      </w:r>
      <w:r w:rsidR="006A3265" w:rsidRPr="00EF5551">
        <w:rPr>
          <w:rFonts w:ascii="Arial" w:hAnsi="Arial" w:cs="Arial"/>
          <w:color w:val="000000" w:themeColor="text1"/>
          <w:sz w:val="22"/>
          <w:szCs w:val="22"/>
        </w:rPr>
        <w:t xml:space="preserve">separately </w:t>
      </w:r>
      <w:r w:rsidRPr="00EF5551">
        <w:rPr>
          <w:rFonts w:ascii="Arial" w:hAnsi="Arial" w:cs="Arial"/>
          <w:color w:val="000000" w:themeColor="text1"/>
          <w:sz w:val="22"/>
          <w:szCs w:val="22"/>
        </w:rPr>
        <w:t>then determined the aggregate weight of the pups. The dam and pups were then separated for two hours. During the two-hour separation, the pups were placed in a new cage and were kept warm using a heating pad</w:t>
      </w:r>
      <w:r w:rsidR="00D73217">
        <w:rPr>
          <w:rFonts w:ascii="Arial" w:hAnsi="Arial" w:cs="Arial"/>
          <w:color w:val="000000" w:themeColor="text1"/>
          <w:sz w:val="22"/>
          <w:szCs w:val="22"/>
        </w:rPr>
        <w:t xml:space="preserve"> under the cage</w:t>
      </w:r>
      <w:r w:rsidRPr="00EF5551">
        <w:rPr>
          <w:rFonts w:ascii="Arial" w:hAnsi="Arial" w:cs="Arial"/>
          <w:color w:val="000000" w:themeColor="text1"/>
          <w:sz w:val="22"/>
          <w:szCs w:val="22"/>
        </w:rPr>
        <w:t xml:space="preserve">. In the meantime, the dam remained in its initial cage with </w:t>
      </w:r>
      <w:r w:rsidRPr="00EF5551">
        <w:rPr>
          <w:rFonts w:ascii="Arial" w:hAnsi="Arial" w:cs="Arial"/>
          <w:i/>
          <w:color w:val="000000" w:themeColor="text1"/>
          <w:sz w:val="22"/>
          <w:szCs w:val="22"/>
        </w:rPr>
        <w:t>ad libitum</w:t>
      </w:r>
      <w:r w:rsidRPr="00EF5551">
        <w:rPr>
          <w:rFonts w:ascii="Arial" w:hAnsi="Arial" w:cs="Arial"/>
          <w:color w:val="000000" w:themeColor="text1"/>
          <w:sz w:val="22"/>
          <w:szCs w:val="22"/>
        </w:rPr>
        <w:t xml:space="preserve"> access to normal chow diet and water. After the two-hour separation period, the dam was weighed again and the aggregate weight of the pups was measured. The pups </w:t>
      </w:r>
      <w:r w:rsidR="006A3265" w:rsidRPr="00EF5551">
        <w:rPr>
          <w:rFonts w:ascii="Arial" w:hAnsi="Arial" w:cs="Arial"/>
          <w:color w:val="000000" w:themeColor="text1"/>
          <w:sz w:val="22"/>
          <w:szCs w:val="22"/>
        </w:rPr>
        <w:t xml:space="preserve">were </w:t>
      </w:r>
      <w:r w:rsidRPr="00EF5551">
        <w:rPr>
          <w:rFonts w:ascii="Arial" w:hAnsi="Arial" w:cs="Arial"/>
          <w:color w:val="000000" w:themeColor="text1"/>
          <w:sz w:val="22"/>
          <w:szCs w:val="22"/>
        </w:rPr>
        <w:t xml:space="preserve">then returned to the dam’s cage and were allowed to nurse for one hour undisturbed. At the end of the nursing timepoint, the dam was weighed again and the aggregate weight of the pups was </w:t>
      </w:r>
      <w:r w:rsidR="00D73217">
        <w:rPr>
          <w:rFonts w:ascii="Arial" w:hAnsi="Arial" w:cs="Arial"/>
          <w:color w:val="000000" w:themeColor="text1"/>
          <w:sz w:val="22"/>
          <w:szCs w:val="22"/>
        </w:rPr>
        <w:t>measured</w:t>
      </w:r>
      <w:r w:rsidRPr="00EF5551">
        <w:rPr>
          <w:rFonts w:ascii="Arial" w:hAnsi="Arial" w:cs="Arial"/>
          <w:color w:val="000000" w:themeColor="text1"/>
          <w:sz w:val="22"/>
          <w:szCs w:val="22"/>
        </w:rPr>
        <w:t xml:space="preserve">. </w:t>
      </w:r>
      <w:r w:rsidR="00D73217">
        <w:rPr>
          <w:rFonts w:ascii="Arial" w:hAnsi="Arial" w:cs="Arial"/>
          <w:color w:val="000000" w:themeColor="text1"/>
          <w:sz w:val="22"/>
          <w:szCs w:val="22"/>
        </w:rPr>
        <w:t>M</w:t>
      </w:r>
      <w:r w:rsidRPr="00EF5551">
        <w:rPr>
          <w:rFonts w:ascii="Arial" w:hAnsi="Arial" w:cs="Arial"/>
          <w:color w:val="000000" w:themeColor="text1"/>
          <w:sz w:val="22"/>
          <w:szCs w:val="22"/>
        </w:rPr>
        <w:t xml:space="preserve">ilk volume was </w:t>
      </w:r>
      <w:r w:rsidR="00D73217">
        <w:rPr>
          <w:rFonts w:ascii="Arial" w:hAnsi="Arial" w:cs="Arial"/>
          <w:color w:val="000000" w:themeColor="text1"/>
          <w:sz w:val="22"/>
          <w:szCs w:val="22"/>
        </w:rPr>
        <w:t>approximated</w:t>
      </w:r>
      <w:r w:rsidR="00D73217"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as the weight change of the pups after </w:t>
      </w:r>
      <w:r w:rsidR="00D73217">
        <w:rPr>
          <w:rFonts w:ascii="Arial" w:hAnsi="Arial" w:cs="Arial"/>
          <w:color w:val="000000" w:themeColor="text1"/>
          <w:sz w:val="22"/>
          <w:szCs w:val="22"/>
        </w:rPr>
        <w:t>nursing</w:t>
      </w:r>
      <w:r w:rsidRPr="00EF5551">
        <w:rPr>
          <w:rFonts w:ascii="Arial" w:hAnsi="Arial" w:cs="Arial"/>
          <w:color w:val="000000" w:themeColor="text1"/>
          <w:sz w:val="22"/>
          <w:szCs w:val="22"/>
        </w:rPr>
        <w:t xml:space="preserve">. </w:t>
      </w:r>
    </w:p>
    <w:p w14:paraId="370C4412" w14:textId="77777777" w:rsidR="00790E70" w:rsidRPr="00EF5551" w:rsidRDefault="00790E70" w:rsidP="00C55AF5">
      <w:pPr>
        <w:pStyle w:val="Heading2"/>
        <w:rPr>
          <w:rFonts w:ascii="Arial" w:hAnsi="Arial" w:cs="Arial"/>
          <w:color w:val="000000" w:themeColor="text1"/>
          <w:sz w:val="22"/>
          <w:szCs w:val="22"/>
        </w:rPr>
      </w:pPr>
    </w:p>
    <w:p w14:paraId="6C9C4000" w14:textId="7DCB03C7" w:rsidR="00790E70" w:rsidRPr="005B3319" w:rsidRDefault="00790E70" w:rsidP="00C55AF5">
      <w:pPr>
        <w:pStyle w:val="Heading2"/>
      </w:pPr>
      <w:r w:rsidRPr="005B3319">
        <w:t>Milk Composition</w:t>
      </w:r>
      <w:r w:rsidR="00CE0941">
        <w:t xml:space="preserve"> Assessment</w:t>
      </w:r>
    </w:p>
    <w:p w14:paraId="4DD8A2FE" w14:textId="0188C65C" w:rsidR="00FC4AA9" w:rsidRDefault="00790E70" w:rsidP="00C55AF5">
      <w:pPr>
        <w:rPr>
          <w:ins w:id="19" w:author="Dave Bridges" w:date="2021-05-11T09:40:00Z"/>
          <w:rFonts w:ascii="Arial" w:hAnsi="Arial" w:cs="Arial"/>
          <w:color w:val="000000" w:themeColor="text1"/>
          <w:sz w:val="22"/>
          <w:szCs w:val="22"/>
        </w:rPr>
      </w:pPr>
      <w:r w:rsidRPr="00EF5551">
        <w:rPr>
          <w:rFonts w:ascii="Arial" w:hAnsi="Arial" w:cs="Arial"/>
          <w:color w:val="000000" w:themeColor="text1"/>
          <w:sz w:val="22"/>
          <w:szCs w:val="22"/>
        </w:rPr>
        <w:t>On PND16.5, we collected milk samples (~0.5m</w:t>
      </w:r>
      <w:r w:rsidR="008D493D">
        <w:rPr>
          <w:rFonts w:ascii="Arial" w:hAnsi="Arial" w:cs="Arial"/>
          <w:color w:val="000000" w:themeColor="text1"/>
          <w:sz w:val="22"/>
          <w:szCs w:val="22"/>
        </w:rPr>
        <w:t>L</w:t>
      </w:r>
      <w:r w:rsidRPr="00EF5551">
        <w:rPr>
          <w:rFonts w:ascii="Arial" w:hAnsi="Arial" w:cs="Arial"/>
          <w:color w:val="000000" w:themeColor="text1"/>
          <w:sz w:val="22"/>
          <w:szCs w:val="22"/>
        </w:rPr>
        <w:t>) from the nursing dams. Briefly, we anesthetized the dam after two hours of separation from the pups by intraperitoneal injection of Ketamine (0.1275g/kg body weight). We then performed an intraperitoneal injection of oxytocin into the forelimb (</w:t>
      </w:r>
      <w:commentRangeStart w:id="20"/>
      <w:commentRangeStart w:id="21"/>
      <w:r w:rsidRPr="00EF5551">
        <w:rPr>
          <w:rFonts w:ascii="Arial" w:hAnsi="Arial" w:cs="Arial"/>
          <w:color w:val="000000" w:themeColor="text1"/>
          <w:sz w:val="22"/>
          <w:szCs w:val="22"/>
        </w:rPr>
        <w:t>2U</w:t>
      </w:r>
      <w:commentRangeEnd w:id="20"/>
      <w:r w:rsidR="008D493D">
        <w:rPr>
          <w:rStyle w:val="CommentReference"/>
        </w:rPr>
        <w:commentReference w:id="20"/>
      </w:r>
      <w:commentRangeEnd w:id="21"/>
      <w:r w:rsidR="009629D6">
        <w:rPr>
          <w:rStyle w:val="CommentReference"/>
        </w:rPr>
        <w:commentReference w:id="21"/>
      </w:r>
      <w:r w:rsidRPr="00EF5551">
        <w:rPr>
          <w:rFonts w:ascii="Arial" w:hAnsi="Arial" w:cs="Arial"/>
          <w:color w:val="000000" w:themeColor="text1"/>
          <w:sz w:val="22"/>
          <w:szCs w:val="22"/>
        </w:rPr>
        <w:t>/dam) to induce milk production. The dam’s nipples were manually squeezed to promote milk letdown, and the milk was collected into a 1.5 m</w:t>
      </w:r>
      <w:r w:rsidR="008D493D">
        <w:rPr>
          <w:rFonts w:ascii="Arial" w:hAnsi="Arial" w:cs="Arial"/>
          <w:color w:val="000000" w:themeColor="text1"/>
          <w:sz w:val="22"/>
          <w:szCs w:val="22"/>
        </w:rPr>
        <w:t>L</w:t>
      </w:r>
      <w:r w:rsidRPr="00EF5551">
        <w:rPr>
          <w:rFonts w:ascii="Arial" w:hAnsi="Arial" w:cs="Arial"/>
          <w:color w:val="000000" w:themeColor="text1"/>
          <w:sz w:val="22"/>
          <w:szCs w:val="22"/>
        </w:rPr>
        <w:t xml:space="preserve"> tube via </w:t>
      </w:r>
      <w:r w:rsidR="008D493D">
        <w:rPr>
          <w:rFonts w:ascii="Arial" w:hAnsi="Arial" w:cs="Arial"/>
          <w:color w:val="000000" w:themeColor="text1"/>
          <w:sz w:val="22"/>
          <w:szCs w:val="22"/>
        </w:rPr>
        <w:t xml:space="preserve">gentle </w:t>
      </w:r>
      <w:r w:rsidRPr="00EF5551">
        <w:rPr>
          <w:rFonts w:ascii="Arial" w:hAnsi="Arial" w:cs="Arial"/>
          <w:color w:val="000000" w:themeColor="text1"/>
          <w:sz w:val="22"/>
          <w:szCs w:val="22"/>
        </w:rPr>
        <w:t xml:space="preserve">suction. After milking was complete, the dam was immediately sacrificed using isoflurane and a secondary measure of cervical dislocation. We then dissected the dam by a midline incision of the skin, extracted thoracic, abdominal and inguinal mammary glands. The </w:t>
      </w:r>
      <w:ins w:id="22" w:author="Noura El Habbal" w:date="2021-05-12T02:56:00Z">
        <w:r w:rsidR="009629D6">
          <w:rPr>
            <w:rFonts w:ascii="Arial" w:hAnsi="Arial" w:cs="Arial"/>
            <w:color w:val="000000" w:themeColor="text1"/>
            <w:sz w:val="22"/>
            <w:szCs w:val="22"/>
          </w:rPr>
          <w:t xml:space="preserve">left and right </w:t>
        </w:r>
      </w:ins>
      <w:r w:rsidRPr="00EF5551">
        <w:rPr>
          <w:rFonts w:ascii="Arial" w:hAnsi="Arial" w:cs="Arial"/>
          <w:color w:val="000000" w:themeColor="text1"/>
          <w:sz w:val="22"/>
          <w:szCs w:val="22"/>
        </w:rPr>
        <w:t xml:space="preserve">lower mammary gland pads were weighed. A small section of the </w:t>
      </w:r>
      <w:ins w:id="23" w:author="Noura El Habbal" w:date="2021-05-12T02:57:00Z">
        <w:r w:rsidR="009629D6">
          <w:rPr>
            <w:rFonts w:ascii="Arial" w:hAnsi="Arial" w:cs="Arial"/>
            <w:color w:val="000000" w:themeColor="text1"/>
            <w:sz w:val="22"/>
            <w:szCs w:val="22"/>
          </w:rPr>
          <w:t xml:space="preserve">right </w:t>
        </w:r>
      </w:ins>
      <w:r w:rsidRPr="00EF5551">
        <w:rPr>
          <w:rFonts w:ascii="Arial" w:hAnsi="Arial" w:cs="Arial"/>
          <w:color w:val="000000" w:themeColor="text1"/>
          <w:sz w:val="22"/>
          <w:szCs w:val="22"/>
        </w:rPr>
        <w:t xml:space="preserve">lower mammary glands was saved for paraffin embedding for histology while the </w:t>
      </w:r>
      <w:del w:id="24" w:author="Dave Bridges" w:date="2021-05-11T09:48:00Z">
        <w:r w:rsidRPr="00EF5551" w:rsidDel="008D493D">
          <w:rPr>
            <w:rFonts w:ascii="Arial" w:hAnsi="Arial" w:cs="Arial"/>
            <w:color w:val="000000" w:themeColor="text1"/>
            <w:sz w:val="22"/>
            <w:szCs w:val="22"/>
          </w:rPr>
          <w:delText xml:space="preserve">rest </w:delText>
        </w:r>
      </w:del>
      <w:r w:rsidR="008D493D">
        <w:rPr>
          <w:rFonts w:ascii="Arial" w:hAnsi="Arial" w:cs="Arial"/>
          <w:color w:val="000000" w:themeColor="text1"/>
          <w:sz w:val="22"/>
          <w:szCs w:val="22"/>
        </w:rPr>
        <w:t>remainder</w:t>
      </w:r>
      <w:r w:rsidR="008D493D" w:rsidRPr="00EF5551">
        <w:rPr>
          <w:rFonts w:ascii="Arial" w:hAnsi="Arial" w:cs="Arial"/>
          <w:color w:val="000000" w:themeColor="text1"/>
          <w:sz w:val="22"/>
          <w:szCs w:val="22"/>
        </w:rPr>
        <w:t xml:space="preserve"> </w:t>
      </w:r>
      <w:r w:rsidRPr="00EF5551">
        <w:rPr>
          <w:rFonts w:ascii="Arial" w:hAnsi="Arial" w:cs="Arial"/>
          <w:color w:val="000000" w:themeColor="text1"/>
          <w:sz w:val="22"/>
          <w:szCs w:val="22"/>
        </w:rPr>
        <w:t xml:space="preserve">was snap frozen in liquid nitrogen and </w:t>
      </w:r>
      <w:r w:rsidR="008D493D">
        <w:rPr>
          <w:rFonts w:ascii="Arial" w:hAnsi="Arial" w:cs="Arial"/>
          <w:color w:val="000000" w:themeColor="text1"/>
          <w:sz w:val="22"/>
          <w:szCs w:val="22"/>
        </w:rPr>
        <w:t xml:space="preserve">stored at </w:t>
      </w:r>
      <w:r w:rsidR="008D493D" w:rsidRPr="00EE1F20">
        <w:rPr>
          <w:rFonts w:ascii="Arial" w:hAnsi="Arial" w:cs="Arial"/>
          <w:color w:val="000000" w:themeColor="text1"/>
          <w:sz w:val="22"/>
          <w:szCs w:val="22"/>
        </w:rPr>
        <w:t>-80</w:t>
      </w:r>
      <w:r w:rsidR="008D493D" w:rsidRPr="00EE1F20">
        <w:rPr>
          <w:rFonts w:ascii="Arial" w:hAnsi="Arial" w:cs="Arial"/>
          <w:color w:val="000000" w:themeColor="text1"/>
          <w:sz w:val="22"/>
          <w:szCs w:val="22"/>
        </w:rPr>
        <w:sym w:font="Symbol" w:char="F0B0"/>
      </w:r>
      <w:r w:rsidR="008D493D" w:rsidRPr="00EE1F20">
        <w:rPr>
          <w:rFonts w:ascii="Arial" w:hAnsi="Arial" w:cs="Arial"/>
          <w:color w:val="000000" w:themeColor="text1"/>
          <w:sz w:val="22"/>
          <w:szCs w:val="22"/>
        </w:rPr>
        <w:t>C</w:t>
      </w:r>
      <w:ins w:id="25" w:author="Noura El Habbal" w:date="2021-05-12T02:57:00Z">
        <w:r w:rsidR="009629D6">
          <w:rPr>
            <w:rFonts w:ascii="Arial" w:hAnsi="Arial" w:cs="Arial"/>
            <w:color w:val="000000" w:themeColor="text1"/>
            <w:sz w:val="22"/>
            <w:szCs w:val="22"/>
          </w:rPr>
          <w:t xml:space="preserve"> for molecular studies</w:t>
        </w:r>
      </w:ins>
      <w:r w:rsidRPr="00EF5551">
        <w:rPr>
          <w:rFonts w:ascii="Arial" w:hAnsi="Arial" w:cs="Arial"/>
          <w:color w:val="000000" w:themeColor="text1"/>
          <w:sz w:val="22"/>
          <w:szCs w:val="22"/>
        </w:rPr>
        <w:t xml:space="preserve">. </w:t>
      </w:r>
    </w:p>
    <w:p w14:paraId="40EC8C8E" w14:textId="77777777" w:rsidR="00FC4AA9" w:rsidRDefault="00FC4AA9" w:rsidP="00C55AF5">
      <w:pPr>
        <w:rPr>
          <w:ins w:id="26" w:author="Dave Bridges" w:date="2021-05-11T09:40:00Z"/>
          <w:rFonts w:ascii="Arial" w:hAnsi="Arial" w:cs="Arial"/>
          <w:color w:val="000000" w:themeColor="text1"/>
          <w:sz w:val="22"/>
          <w:szCs w:val="22"/>
        </w:rPr>
      </w:pPr>
    </w:p>
    <w:p w14:paraId="20E85C9E" w14:textId="1FD70A85" w:rsidR="00FC4AA9" w:rsidRDefault="00790E70" w:rsidP="00C55AF5">
      <w:pPr>
        <w:rPr>
          <w:rFonts w:ascii="Arial" w:hAnsi="Arial" w:cs="Arial"/>
          <w:color w:val="000000" w:themeColor="text1"/>
          <w:sz w:val="22"/>
          <w:szCs w:val="22"/>
        </w:rPr>
      </w:pPr>
      <w:del w:id="27" w:author="Dave Bridges" w:date="2021-05-11T09:40:00Z">
        <w:r w:rsidRPr="00EF5551" w:rsidDel="00FC4AA9">
          <w:rPr>
            <w:rFonts w:ascii="Arial" w:hAnsi="Arial" w:cs="Arial"/>
            <w:color w:val="000000" w:themeColor="text1"/>
            <w:sz w:val="22"/>
            <w:szCs w:val="22"/>
          </w:rPr>
          <w:delText>Milk protein composition w</w:delText>
        </w:r>
        <w:r w:rsidR="006A3265" w:rsidRPr="00EF5551" w:rsidDel="00FC4AA9">
          <w:rPr>
            <w:rFonts w:ascii="Arial" w:hAnsi="Arial" w:cs="Arial"/>
            <w:color w:val="000000" w:themeColor="text1"/>
            <w:sz w:val="22"/>
            <w:szCs w:val="22"/>
          </w:rPr>
          <w:delText>as</w:delText>
        </w:r>
        <w:r w:rsidRPr="00EF5551" w:rsidDel="00FC4AA9">
          <w:rPr>
            <w:rFonts w:ascii="Arial" w:hAnsi="Arial" w:cs="Arial"/>
            <w:color w:val="000000" w:themeColor="text1"/>
            <w:sz w:val="22"/>
            <w:szCs w:val="22"/>
          </w:rPr>
          <w:delText xml:space="preserve"> analyzed using SDS-PAGE gels and diluted milk samples</w:delText>
        </w:r>
        <w:r w:rsidR="006A3265" w:rsidRPr="00EF5551" w:rsidDel="00FC4AA9">
          <w:rPr>
            <w:rFonts w:ascii="Arial" w:hAnsi="Arial" w:cs="Arial"/>
            <w:color w:val="000000" w:themeColor="text1"/>
            <w:sz w:val="22"/>
            <w:szCs w:val="22"/>
          </w:rPr>
          <w:delText xml:space="preserve"> (4-fold dilution)</w:delText>
        </w:r>
        <w:r w:rsidRPr="00EF5551" w:rsidDel="00FC4AA9">
          <w:rPr>
            <w:rFonts w:ascii="Arial" w:hAnsi="Arial" w:cs="Arial"/>
            <w:color w:val="000000" w:themeColor="text1"/>
            <w:sz w:val="22"/>
            <w:szCs w:val="22"/>
          </w:rPr>
          <w:delText xml:space="preserve">. </w:delText>
        </w:r>
      </w:del>
      <w:r w:rsidR="00CE0941" w:rsidRPr="00EF5551">
        <w:rPr>
          <w:rFonts w:ascii="Arial" w:hAnsi="Arial" w:cs="Arial"/>
          <w:color w:val="000000" w:themeColor="text1"/>
          <w:sz w:val="22"/>
          <w:szCs w:val="22"/>
        </w:rPr>
        <w:t xml:space="preserve">Milk samples collected from WT and KO dams were assessed for fat content by the </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method using a hematocrit centrifuge </w:t>
      </w:r>
      <w:r w:rsidR="00CE0941"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{"citationItems":[{"id":"ITEM-1","itemData":{"DOI":"10.1016/S0308-8146(97)00014-9","ISSN":"0308-8146","abstract":"The Gerber test has been extensively used as an extremely accurate standard method for determining the content of milk lipids. However, it is risky to laboratory workers and hazardous to the environment due to the need for use of reagents. The research and development of alternative methods is of great importance especially for industrial application. In this work, the Creamatocrit method is evaluated to estimate the content of milk fatty material from mammals. Capillary tubes were filled with milk samples and centrifuged at 15 000 rpm for 5 min using an adequate micro centrifuge. The total content of lipids was determined by taking the ratio between the cream phase and the total sample length within the capillary tube. The results obtained show a satisfactory correlation (0.968) between the Creamatocrit and Gerber methods. Thus, we propose the use of the Creamatocrit method as an advantageous alternative to the Gerber method for industrial purposes.","author":[{"dropping-particle":"","family":"Collares","given":"Fernanda P.","non-dropping-particle":"","parse-names":false,"suffix":""},{"dropping-particle":"V.","family":"Gonçalves","given":"Cristiene","non-dropping-particle":"","parse-names":false,"suffix":""},{"dropping-particle":"","family":"Ferreira","given":"Juliana S.","non-dropping-particle":"","parse-names":false,"suffix":""}],"container-title":"Food Chemistry","id":"ITEM-1","issue":"4","issued":{"date-parts":[["1997","12","1"]]},"page":"465-467","publisher":"Elsevier","title":"Creamatocrit as a rapid method to estimate the contents of total milk lipids","type":"article-journal","volume":"60"},"uris":["http://www.mendeley.com/documents/?uuid=4c94a5cf-b844-30eb-a46f-9d1644c80c0b","http://www.mendeley.com/documents/?uuid=f74b7779-32a6-4698-b197-0a8670a2f6ff"]}],"mendeley":{"formattedCitation":"(29)","plainTextFormattedCitation":"(29)","previouslyFormattedCitation":"(29)"},"properties":{"noteIndex":0},"schema":"https://github.com/citation-style-language/schema/raw/master/csl-citation.json"}</w:instrText>
      </w:r>
      <w:r w:rsidR="00CE0941" w:rsidRPr="00EF5551">
        <w:rPr>
          <w:rFonts w:ascii="Arial" w:hAnsi="Arial" w:cs="Arial"/>
          <w:color w:val="000000" w:themeColor="text1"/>
          <w:sz w:val="22"/>
          <w:szCs w:val="22"/>
        </w:rPr>
        <w:fldChar w:fldCharType="separate"/>
      </w:r>
      <w:r w:rsidR="005B3319" w:rsidRPr="005B3319">
        <w:rPr>
          <w:rFonts w:ascii="Arial" w:hAnsi="Arial" w:cs="Arial"/>
          <w:noProof/>
          <w:color w:val="000000" w:themeColor="text1"/>
          <w:sz w:val="22"/>
          <w:szCs w:val="22"/>
        </w:rPr>
        <w:t>(29)</w:t>
      </w:r>
      <w:r w:rsidR="00CE0941" w:rsidRPr="00EF5551">
        <w:rPr>
          <w:rFonts w:ascii="Arial" w:hAnsi="Arial" w:cs="Arial"/>
          <w:color w:val="000000" w:themeColor="text1"/>
          <w:sz w:val="22"/>
          <w:szCs w:val="22"/>
        </w:rPr>
        <w:fldChar w:fldCharType="end"/>
      </w:r>
      <w:r w:rsidR="00CE0941" w:rsidRPr="00EF5551">
        <w:rPr>
          <w:rFonts w:ascii="Arial" w:hAnsi="Arial" w:cs="Arial"/>
          <w:color w:val="000000" w:themeColor="text1"/>
          <w:sz w:val="22"/>
          <w:szCs w:val="22"/>
        </w:rPr>
        <w:t>.</w:t>
      </w:r>
      <w:r w:rsidR="00FC4AA9">
        <w:rPr>
          <w:rFonts w:ascii="Arial" w:hAnsi="Arial" w:cs="Arial"/>
          <w:color w:val="000000" w:themeColor="text1"/>
          <w:sz w:val="22"/>
          <w:szCs w:val="22"/>
        </w:rPr>
        <w:t xml:space="preserve"> </w:t>
      </w:r>
      <w:proofErr w:type="gramStart"/>
      <w:r w:rsidR="00FC4AA9">
        <w:rPr>
          <w:rFonts w:ascii="Arial" w:hAnsi="Arial" w:cs="Arial"/>
          <w:color w:val="000000" w:themeColor="text1"/>
          <w:sz w:val="22"/>
          <w:szCs w:val="22"/>
        </w:rPr>
        <w:t>Four fold</w:t>
      </w:r>
      <w:proofErr w:type="gramEnd"/>
      <w:r w:rsidR="00FC4AA9">
        <w:rPr>
          <w:rFonts w:ascii="Arial" w:hAnsi="Arial" w:cs="Arial"/>
          <w:color w:val="000000" w:themeColor="text1"/>
          <w:sz w:val="22"/>
          <w:szCs w:val="22"/>
        </w:rPr>
        <w:t xml:space="preserve"> d</w:t>
      </w:r>
      <w:r w:rsidR="00CE0941" w:rsidRPr="00EF5551">
        <w:rPr>
          <w:rFonts w:ascii="Arial" w:hAnsi="Arial" w:cs="Arial"/>
          <w:color w:val="000000" w:themeColor="text1"/>
          <w:sz w:val="22"/>
          <w:szCs w:val="22"/>
        </w:rPr>
        <w:t xml:space="preserve">iluted samples were transferred into plain micro-hematocrit glass capillary tubes. The tubes were sealed from one end using </w:t>
      </w:r>
      <w:proofErr w:type="spellStart"/>
      <w:r w:rsidR="00CE0941" w:rsidRPr="00EF5551">
        <w:rPr>
          <w:rFonts w:ascii="Arial" w:hAnsi="Arial" w:cs="Arial"/>
          <w:color w:val="000000" w:themeColor="text1"/>
          <w:sz w:val="22"/>
          <w:szCs w:val="22"/>
        </w:rPr>
        <w:t>Critoseal</w:t>
      </w:r>
      <w:proofErr w:type="spellEnd"/>
      <w:r w:rsidR="00CE0941" w:rsidRPr="00EF5551">
        <w:rPr>
          <w:rFonts w:ascii="Arial" w:hAnsi="Arial" w:cs="Arial"/>
          <w:color w:val="000000" w:themeColor="text1"/>
          <w:sz w:val="22"/>
          <w:szCs w:val="22"/>
        </w:rPr>
        <w:t xml:space="preserve">. The tubes were later placed in </w:t>
      </w:r>
      <w:proofErr w:type="spellStart"/>
      <w:r w:rsidR="00CE0941" w:rsidRPr="00EF5551">
        <w:rPr>
          <w:rFonts w:ascii="Arial" w:hAnsi="Arial" w:cs="Arial"/>
          <w:color w:val="000000" w:themeColor="text1"/>
          <w:sz w:val="22"/>
          <w:szCs w:val="22"/>
        </w:rPr>
        <w:t>CritSpin</w:t>
      </w:r>
      <w:proofErr w:type="spellEnd"/>
      <w:r w:rsidR="00CE0941" w:rsidRPr="00EF5551">
        <w:rPr>
          <w:rFonts w:ascii="Arial" w:hAnsi="Arial" w:cs="Arial"/>
          <w:color w:val="000000" w:themeColor="text1"/>
          <w:sz w:val="22"/>
          <w:szCs w:val="22"/>
        </w:rPr>
        <w:t xml:space="preserve"> mini-</w:t>
      </w:r>
      <w:proofErr w:type="spellStart"/>
      <w:r w:rsidR="00CE0941" w:rsidRPr="00EF5551">
        <w:rPr>
          <w:rFonts w:ascii="Arial" w:hAnsi="Arial" w:cs="Arial"/>
          <w:color w:val="000000" w:themeColor="text1"/>
          <w:sz w:val="22"/>
          <w:szCs w:val="22"/>
        </w:rPr>
        <w:t>creamatocrit</w:t>
      </w:r>
      <w:proofErr w:type="spellEnd"/>
      <w:r w:rsidR="00CE0941" w:rsidRPr="00EF5551">
        <w:rPr>
          <w:rFonts w:ascii="Arial" w:hAnsi="Arial" w:cs="Arial"/>
          <w:color w:val="000000" w:themeColor="text1"/>
          <w:sz w:val="22"/>
          <w:szCs w:val="22"/>
        </w:rPr>
        <w:t xml:space="preserve"> spinner. Samples were centrifuged for 8 cycles of 120 seconds per cycle for a total spin time of 16 minutes. The capillary formed layers of white fat and non-fat milk. The distance of the fat layer was measured using a 150 mm dial caliper (General Tools and Instruments 6” Dial Caliper). The total volume of milk (fat + non-fat milk) was also measured in mm. Percentage of fat was determined with respect to the total milk volume.</w:t>
      </w:r>
      <w:r w:rsidR="00CE0941">
        <w:rPr>
          <w:rFonts w:ascii="Arial" w:hAnsi="Arial" w:cs="Arial"/>
          <w:color w:val="000000" w:themeColor="text1"/>
          <w:sz w:val="22"/>
          <w:szCs w:val="22"/>
        </w:rPr>
        <w:t xml:space="preserve"> </w:t>
      </w:r>
    </w:p>
    <w:p w14:paraId="66E9FD8D" w14:textId="77777777" w:rsidR="00FC4AA9" w:rsidRDefault="00FC4AA9" w:rsidP="00C55AF5">
      <w:pPr>
        <w:rPr>
          <w:rFonts w:ascii="Arial" w:hAnsi="Arial" w:cs="Arial"/>
          <w:color w:val="000000" w:themeColor="text1"/>
          <w:sz w:val="22"/>
          <w:szCs w:val="22"/>
        </w:rPr>
      </w:pPr>
    </w:p>
    <w:p w14:paraId="3E09A4A8" w14:textId="32CAB4AE" w:rsidR="00790E70" w:rsidRPr="00EF5551" w:rsidRDefault="00CE0941" w:rsidP="00C55AF5">
      <w:pPr>
        <w:rPr>
          <w:rFonts w:ascii="Arial" w:hAnsi="Arial" w:cs="Arial"/>
          <w:b/>
          <w:color w:val="000000" w:themeColor="text1"/>
          <w:sz w:val="22"/>
          <w:szCs w:val="22"/>
        </w:rPr>
      </w:pPr>
      <w:r>
        <w:rPr>
          <w:rFonts w:ascii="Arial" w:hAnsi="Arial" w:cs="Arial"/>
          <w:color w:val="000000" w:themeColor="text1"/>
          <w:sz w:val="22"/>
          <w:szCs w:val="22"/>
        </w:rPr>
        <w:t xml:space="preserve">Lipidomic analyses were done by the </w:t>
      </w:r>
      <w:r w:rsidR="00FC4AA9">
        <w:rPr>
          <w:rFonts w:ascii="Arial" w:hAnsi="Arial" w:cs="Arial"/>
          <w:color w:val="000000" w:themeColor="text1"/>
          <w:sz w:val="22"/>
          <w:szCs w:val="22"/>
        </w:rPr>
        <w:t>Michigan Regional Comprehensive Metabolomics</w:t>
      </w:r>
      <w:r>
        <w:rPr>
          <w:rFonts w:ascii="Arial" w:hAnsi="Arial" w:cs="Arial"/>
          <w:color w:val="000000" w:themeColor="text1"/>
          <w:sz w:val="22"/>
          <w:szCs w:val="22"/>
        </w:rPr>
        <w:t xml:space="preserve"> Core</w:t>
      </w:r>
      <w:r w:rsidR="00FC4AA9">
        <w:rPr>
          <w:rFonts w:ascii="Arial" w:hAnsi="Arial" w:cs="Arial"/>
          <w:color w:val="000000" w:themeColor="text1"/>
          <w:sz w:val="22"/>
          <w:szCs w:val="22"/>
        </w:rPr>
        <w:t>.</w:t>
      </w:r>
      <w:r>
        <w:rPr>
          <w:rFonts w:ascii="Arial" w:hAnsi="Arial" w:cs="Arial"/>
          <w:color w:val="000000" w:themeColor="text1"/>
          <w:sz w:val="22"/>
          <w:szCs w:val="22"/>
        </w:rPr>
        <w:t xml:space="preserve"> </w:t>
      </w:r>
      <w:r w:rsidR="00FC4AA9">
        <w:rPr>
          <w:rFonts w:ascii="Arial" w:hAnsi="Arial" w:cs="Arial"/>
          <w:color w:val="000000" w:themeColor="text1"/>
          <w:sz w:val="22"/>
          <w:szCs w:val="22"/>
        </w:rPr>
        <w:t>M</w:t>
      </w:r>
      <w:r w:rsidRPr="00EE1F20">
        <w:rPr>
          <w:rFonts w:ascii="Arial" w:hAnsi="Arial" w:cs="Arial"/>
          <w:color w:val="000000" w:themeColor="text1"/>
          <w:sz w:val="22"/>
          <w:szCs w:val="22"/>
        </w:rPr>
        <w:t xml:space="preserve">ilk samples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frozen at -80</w:t>
      </w:r>
      <w:r w:rsidRPr="00EE1F20">
        <w:rPr>
          <w:rFonts w:ascii="Arial" w:hAnsi="Arial" w:cs="Arial"/>
          <w:color w:val="000000" w:themeColor="text1"/>
          <w:sz w:val="22"/>
          <w:szCs w:val="22"/>
        </w:rPr>
        <w:sym w:font="Symbol" w:char="F0B0"/>
      </w:r>
      <w:r w:rsidRPr="00EE1F20">
        <w:rPr>
          <w:rFonts w:ascii="Arial" w:hAnsi="Arial" w:cs="Arial"/>
          <w:color w:val="000000" w:themeColor="text1"/>
          <w:sz w:val="22"/>
          <w:szCs w:val="22"/>
        </w:rPr>
        <w:t>C until analysis to prevent lipid hydrolysi</w:t>
      </w:r>
      <w:r>
        <w:rPr>
          <w:rFonts w:ascii="Arial" w:hAnsi="Arial" w:cs="Arial"/>
          <w:color w:val="000000" w:themeColor="text1"/>
          <w:sz w:val="22"/>
          <w:szCs w:val="22"/>
        </w:rPr>
        <w:t>s</w:t>
      </w:r>
      <w:r w:rsidRPr="00EE1F20">
        <w:rPr>
          <w:rFonts w:ascii="Arial" w:hAnsi="Arial" w:cs="Arial"/>
          <w:color w:val="000000" w:themeColor="text1"/>
          <w:sz w:val="22"/>
          <w:szCs w:val="22"/>
        </w:rPr>
        <w:t xml:space="preserve"> and peroxidation. Samples </w:t>
      </w:r>
      <w:r>
        <w:rPr>
          <w:rFonts w:ascii="Arial" w:hAnsi="Arial" w:cs="Arial"/>
          <w:color w:val="000000" w:themeColor="text1"/>
          <w:sz w:val="22"/>
          <w:szCs w:val="22"/>
        </w:rPr>
        <w:t xml:space="preserve">were </w:t>
      </w:r>
      <w:r w:rsidRPr="00EE1F20">
        <w:rPr>
          <w:rFonts w:ascii="Arial" w:hAnsi="Arial" w:cs="Arial"/>
          <w:color w:val="000000" w:themeColor="text1"/>
          <w:sz w:val="22"/>
          <w:szCs w:val="22"/>
        </w:rPr>
        <w:t>quick</w:t>
      </w:r>
      <w:r>
        <w:rPr>
          <w:rFonts w:ascii="Arial" w:hAnsi="Arial" w:cs="Arial"/>
          <w:color w:val="000000" w:themeColor="text1"/>
          <w:sz w:val="22"/>
          <w:szCs w:val="22"/>
        </w:rPr>
        <w:t>ly</w:t>
      </w:r>
      <w:r w:rsidRPr="00EE1F20">
        <w:rPr>
          <w:rFonts w:ascii="Arial" w:hAnsi="Arial" w:cs="Arial"/>
          <w:color w:val="000000" w:themeColor="text1"/>
          <w:sz w:val="22"/>
          <w:szCs w:val="22"/>
        </w:rPr>
        <w:t xml:space="preserve"> thawed once for lipidomic analysis </w:t>
      </w:r>
      <w:r>
        <w:rPr>
          <w:rFonts w:ascii="Arial" w:hAnsi="Arial" w:cs="Arial"/>
          <w:color w:val="000000" w:themeColor="text1"/>
          <w:sz w:val="22"/>
          <w:szCs w:val="22"/>
        </w:rPr>
        <w:t>without</w:t>
      </w:r>
      <w:r w:rsidRPr="00EE1F20">
        <w:rPr>
          <w:rFonts w:ascii="Arial" w:hAnsi="Arial" w:cs="Arial"/>
          <w:color w:val="000000" w:themeColor="text1"/>
          <w:sz w:val="22"/>
          <w:szCs w:val="22"/>
        </w:rPr>
        <w:t xml:space="preserve"> undergo</w:t>
      </w:r>
      <w:r>
        <w:rPr>
          <w:rFonts w:ascii="Arial" w:hAnsi="Arial" w:cs="Arial"/>
          <w:color w:val="000000" w:themeColor="text1"/>
          <w:sz w:val="22"/>
          <w:szCs w:val="22"/>
        </w:rPr>
        <w:t>ing</w:t>
      </w:r>
      <w:r w:rsidRPr="00EE1F20">
        <w:rPr>
          <w:rFonts w:ascii="Arial" w:hAnsi="Arial" w:cs="Arial"/>
          <w:color w:val="000000" w:themeColor="text1"/>
          <w:sz w:val="22"/>
          <w:szCs w:val="22"/>
        </w:rPr>
        <w:t xml:space="preserve"> multiple freeze-thaw cycles. L</w:t>
      </w:r>
      <w:r>
        <w:rPr>
          <w:rFonts w:ascii="Arial" w:hAnsi="Arial" w:cs="Arial"/>
          <w:color w:val="000000" w:themeColor="text1"/>
          <w:sz w:val="22"/>
          <w:szCs w:val="22"/>
        </w:rPr>
        <w:t>ong chain fatty acid</w:t>
      </w:r>
      <w:r w:rsidRPr="00EE1F20">
        <w:rPr>
          <w:rFonts w:ascii="Arial" w:hAnsi="Arial" w:cs="Arial"/>
          <w:color w:val="000000" w:themeColor="text1"/>
          <w:sz w:val="22"/>
          <w:szCs w:val="22"/>
        </w:rPr>
        <w:t xml:space="preserve"> concentrations </w:t>
      </w:r>
      <w:r>
        <w:rPr>
          <w:rFonts w:ascii="Arial" w:hAnsi="Arial" w:cs="Arial"/>
          <w:color w:val="000000" w:themeColor="text1"/>
          <w:sz w:val="22"/>
          <w:szCs w:val="22"/>
        </w:rPr>
        <w:t>were</w:t>
      </w:r>
      <w:r w:rsidRPr="00EE1F20">
        <w:rPr>
          <w:rFonts w:ascii="Arial" w:hAnsi="Arial" w:cs="Arial"/>
          <w:color w:val="000000" w:themeColor="text1"/>
          <w:sz w:val="22"/>
          <w:szCs w:val="22"/>
        </w:rPr>
        <w:t xml:space="preserve"> determined </w:t>
      </w:r>
      <w:r w:rsidR="00FC4AA9">
        <w:rPr>
          <w:rFonts w:ascii="Arial" w:hAnsi="Arial" w:cs="Arial"/>
          <w:color w:val="000000" w:themeColor="text1"/>
          <w:sz w:val="22"/>
          <w:szCs w:val="22"/>
        </w:rPr>
        <w:t xml:space="preserve">following </w:t>
      </w:r>
      <w:r w:rsidRPr="00EE1F20">
        <w:rPr>
          <w:rFonts w:ascii="Arial" w:hAnsi="Arial" w:cs="Arial"/>
          <w:color w:val="000000" w:themeColor="text1"/>
          <w:sz w:val="22"/>
          <w:szCs w:val="22"/>
        </w:rPr>
        <w:t xml:space="preserve">sample extraction, semi-purification and derivatization followed by fatty acid measurement by gas chromatography </w:t>
      </w:r>
      <w:r>
        <w:rPr>
          <w:rFonts w:ascii="Arial" w:hAnsi="Arial" w:cs="Arial"/>
          <w:color w:val="000000" w:themeColor="text1"/>
          <w:sz w:val="22"/>
          <w:szCs w:val="22"/>
        </w:rPr>
        <w:t xml:space="preserve">(GC) </w:t>
      </w:r>
      <w:r w:rsidRPr="00EE1F20">
        <w:rPr>
          <w:rFonts w:ascii="Arial" w:hAnsi="Arial" w:cs="Arial"/>
          <w:color w:val="000000" w:themeColor="text1"/>
          <w:sz w:val="22"/>
          <w:szCs w:val="22"/>
        </w:rPr>
        <w:t xml:space="preserve">using an Agilent GC equipped with flame ionization detector. </w:t>
      </w:r>
      <w:r w:rsidR="00FC4AA9" w:rsidRPr="00EE1F20">
        <w:rPr>
          <w:rFonts w:ascii="Arial" w:hAnsi="Arial" w:cs="Arial"/>
          <w:color w:val="000000" w:themeColor="text1"/>
          <w:sz w:val="22"/>
          <w:szCs w:val="22"/>
        </w:rPr>
        <w:t xml:space="preserve">Results </w:t>
      </w:r>
      <w:r w:rsidR="00FC4AA9">
        <w:rPr>
          <w:rFonts w:ascii="Arial" w:hAnsi="Arial" w:cs="Arial"/>
          <w:color w:val="000000" w:themeColor="text1"/>
          <w:sz w:val="22"/>
          <w:szCs w:val="22"/>
        </w:rPr>
        <w:t>were reported</w:t>
      </w:r>
      <w:r w:rsidR="00FC4AA9" w:rsidRPr="00EE1F20">
        <w:rPr>
          <w:rFonts w:ascii="Arial" w:hAnsi="Arial" w:cs="Arial"/>
          <w:color w:val="000000" w:themeColor="text1"/>
          <w:sz w:val="22"/>
          <w:szCs w:val="22"/>
        </w:rPr>
        <w:t xml:space="preserve"> on 33 lipid classes from C14:0 to </w:t>
      </w:r>
      <w:r w:rsidR="00FC4AA9">
        <w:rPr>
          <w:rFonts w:ascii="Arial" w:hAnsi="Arial" w:cs="Arial"/>
          <w:color w:val="000000" w:themeColor="text1"/>
          <w:sz w:val="22"/>
          <w:szCs w:val="22"/>
        </w:rPr>
        <w:t>C</w:t>
      </w:r>
      <w:r w:rsidR="00FC4AA9" w:rsidRPr="00EE1F20">
        <w:rPr>
          <w:rFonts w:ascii="Arial" w:hAnsi="Arial" w:cs="Arial"/>
          <w:color w:val="000000" w:themeColor="text1"/>
          <w:sz w:val="22"/>
          <w:szCs w:val="22"/>
        </w:rPr>
        <w:t>24:1.</w:t>
      </w:r>
    </w:p>
    <w:p w14:paraId="349E5C98" w14:textId="77777777" w:rsidR="00790E70" w:rsidRPr="00EF5551" w:rsidRDefault="00790E70" w:rsidP="00C55AF5">
      <w:pPr>
        <w:pStyle w:val="Heading2"/>
        <w:rPr>
          <w:rFonts w:ascii="Arial" w:hAnsi="Arial" w:cs="Arial"/>
          <w:color w:val="000000" w:themeColor="text1"/>
          <w:sz w:val="22"/>
          <w:szCs w:val="22"/>
        </w:rPr>
      </w:pPr>
    </w:p>
    <w:p w14:paraId="3A530A96" w14:textId="1E5FA428" w:rsidR="00790E70" w:rsidRPr="009629D6" w:rsidRDefault="00CE0941" w:rsidP="00C55AF5">
      <w:pPr>
        <w:pStyle w:val="Heading2"/>
      </w:pPr>
      <w:r w:rsidRPr="009629D6">
        <w:t>Transcriptomic Analyses</w:t>
      </w:r>
    </w:p>
    <w:p w14:paraId="1EC9EE64" w14:textId="12B4DC32" w:rsidR="00790E70" w:rsidRPr="00CE0941" w:rsidRDefault="00790E70" w:rsidP="00C55AF5">
      <w:pPr>
        <w:rPr>
          <w:rFonts w:ascii="Arial" w:hAnsi="Arial" w:cs="Arial"/>
          <w:color w:val="000000" w:themeColor="text1"/>
          <w:sz w:val="22"/>
          <w:szCs w:val="22"/>
          <w:highlight w:val="yellow"/>
        </w:rPr>
      </w:pPr>
      <w:r w:rsidRPr="00CE0941">
        <w:rPr>
          <w:rFonts w:ascii="Arial" w:hAnsi="Arial" w:cs="Arial"/>
          <w:color w:val="000000" w:themeColor="text1"/>
          <w:sz w:val="22"/>
          <w:szCs w:val="22"/>
        </w:rPr>
        <w:t xml:space="preserve">Using the lower </w:t>
      </w:r>
      <w:r w:rsidR="005F0E99" w:rsidRPr="00CE0941">
        <w:rPr>
          <w:rFonts w:ascii="Arial" w:hAnsi="Arial" w:cs="Arial"/>
          <w:color w:val="000000" w:themeColor="text1"/>
          <w:sz w:val="22"/>
          <w:szCs w:val="22"/>
        </w:rPr>
        <w:t xml:space="preserve">right </w:t>
      </w:r>
      <w:r w:rsidRPr="00CE0941">
        <w:rPr>
          <w:rFonts w:ascii="Arial" w:hAnsi="Arial" w:cs="Arial"/>
          <w:color w:val="000000" w:themeColor="text1"/>
          <w:sz w:val="22"/>
          <w:szCs w:val="22"/>
        </w:rPr>
        <w:t xml:space="preserve">mammary gland tissues collected from the dams, we assessed </w:t>
      </w:r>
      <w:r w:rsidR="00CA4DA9" w:rsidRPr="00CE0941">
        <w:rPr>
          <w:rFonts w:ascii="Arial" w:hAnsi="Arial" w:cs="Arial"/>
          <w:color w:val="000000" w:themeColor="text1"/>
          <w:sz w:val="22"/>
          <w:szCs w:val="22"/>
        </w:rPr>
        <w:t xml:space="preserve">whole-transcriptome </w:t>
      </w:r>
      <w:r w:rsidRPr="00CE0941">
        <w:rPr>
          <w:rFonts w:ascii="Arial" w:hAnsi="Arial" w:cs="Arial"/>
          <w:color w:val="000000" w:themeColor="text1"/>
          <w:sz w:val="22"/>
          <w:szCs w:val="22"/>
        </w:rPr>
        <w:t>RNA expression</w:t>
      </w:r>
      <w:r w:rsidR="00CA4DA9" w:rsidRPr="00CE0941">
        <w:rPr>
          <w:rFonts w:ascii="Arial" w:hAnsi="Arial" w:cs="Arial"/>
          <w:color w:val="000000" w:themeColor="text1"/>
          <w:sz w:val="22"/>
          <w:szCs w:val="22"/>
        </w:rPr>
        <w:t xml:space="preserve"> </w:t>
      </w:r>
      <w:r w:rsidR="007C3FF7" w:rsidRPr="00CE0941">
        <w:rPr>
          <w:rFonts w:ascii="Arial" w:hAnsi="Arial" w:cs="Arial"/>
          <w:color w:val="000000" w:themeColor="text1"/>
          <w:sz w:val="22"/>
          <w:szCs w:val="22"/>
        </w:rPr>
        <w:t>using five wild-type and six knockout samples</w:t>
      </w:r>
      <w:r w:rsidRPr="00CE0941">
        <w:rPr>
          <w:rFonts w:ascii="Arial" w:hAnsi="Arial" w:cs="Arial"/>
          <w:color w:val="000000" w:themeColor="text1"/>
          <w:sz w:val="22"/>
          <w:szCs w:val="22"/>
        </w:rPr>
        <w:t xml:space="preserve">. RNA samples were prepared from the mouse tissues using the </w:t>
      </w:r>
      <w:proofErr w:type="spellStart"/>
      <w:r w:rsidRPr="00CE0941">
        <w:rPr>
          <w:rFonts w:ascii="Arial" w:hAnsi="Arial" w:cs="Arial"/>
          <w:color w:val="000000" w:themeColor="text1"/>
          <w:sz w:val="22"/>
          <w:szCs w:val="22"/>
        </w:rPr>
        <w:t>PureLink</w:t>
      </w:r>
      <w:proofErr w:type="spellEnd"/>
      <w:r w:rsidRPr="00CE0941">
        <w:rPr>
          <w:rFonts w:ascii="Arial" w:hAnsi="Arial" w:cs="Arial"/>
          <w:color w:val="000000" w:themeColor="text1"/>
          <w:sz w:val="22"/>
          <w:szCs w:val="22"/>
        </w:rPr>
        <w:t xml:space="preserve"> RNA Mini Kit. Briefly, tissues were cut </w:t>
      </w:r>
      <w:r w:rsidR="005F0E99" w:rsidRPr="00CE0941">
        <w:rPr>
          <w:rFonts w:ascii="Arial" w:hAnsi="Arial" w:cs="Arial"/>
          <w:color w:val="000000" w:themeColor="text1"/>
          <w:sz w:val="22"/>
          <w:szCs w:val="22"/>
        </w:rPr>
        <w:t xml:space="preserve">on dry ice </w:t>
      </w:r>
      <w:r w:rsidRPr="00CE0941">
        <w:rPr>
          <w:rFonts w:ascii="Arial" w:hAnsi="Arial" w:cs="Arial"/>
          <w:color w:val="000000" w:themeColor="text1"/>
          <w:sz w:val="22"/>
          <w:szCs w:val="22"/>
        </w:rPr>
        <w:t>to ~50mg samples then homogenized and treated to collect the purified RNA. The RNA was quantified using a nanodrop</w:t>
      </w:r>
      <w:r w:rsidR="00A47D44" w:rsidRPr="00CE0941">
        <w:rPr>
          <w:rFonts w:ascii="Arial" w:hAnsi="Arial" w:cs="Arial"/>
          <w:color w:val="000000" w:themeColor="text1"/>
          <w:sz w:val="22"/>
          <w:szCs w:val="22"/>
        </w:rPr>
        <w:t xml:space="preserve"> and purity was verified by an Agilent Bioanalyzer. All samples had a</w:t>
      </w:r>
      <w:r w:rsidR="00FC4AA9">
        <w:rPr>
          <w:rFonts w:ascii="Arial" w:hAnsi="Arial" w:cs="Arial"/>
          <w:color w:val="000000" w:themeColor="text1"/>
          <w:sz w:val="22"/>
          <w:szCs w:val="22"/>
        </w:rPr>
        <w:t>n</w:t>
      </w:r>
      <w:r w:rsidR="00A47D44" w:rsidRPr="00CE0941">
        <w:rPr>
          <w:rFonts w:ascii="Arial" w:hAnsi="Arial" w:cs="Arial"/>
          <w:color w:val="000000" w:themeColor="text1"/>
          <w:sz w:val="22"/>
          <w:szCs w:val="22"/>
        </w:rPr>
        <w:t xml:space="preserve"> RNA integrity number (RIN) higher than 7</w:t>
      </w:r>
      <w:r w:rsidR="007E6917" w:rsidRPr="00CE0941">
        <w:rPr>
          <w:rFonts w:ascii="Arial" w:hAnsi="Arial" w:cs="Arial"/>
          <w:color w:val="000000" w:themeColor="text1"/>
          <w:sz w:val="22"/>
          <w:szCs w:val="22"/>
        </w:rPr>
        <w:t>.</w:t>
      </w:r>
      <w:r w:rsidR="00833EA2" w:rsidRPr="00CE0941">
        <w:rPr>
          <w:rFonts w:ascii="Arial" w:hAnsi="Arial" w:cs="Arial"/>
          <w:color w:val="000000" w:themeColor="text1"/>
          <w:sz w:val="22"/>
          <w:szCs w:val="22"/>
        </w:rPr>
        <w:t xml:space="preserve"> Library preparation and next generation sequencing was conducted by the Advanced Genomics Core at the University of Michigan</w:t>
      </w:r>
      <w:r w:rsidR="00B64188" w:rsidRPr="00CE0941">
        <w:rPr>
          <w:rFonts w:ascii="Arial" w:hAnsi="Arial" w:cs="Arial"/>
          <w:color w:val="000000" w:themeColor="text1"/>
          <w:sz w:val="22"/>
          <w:szCs w:val="22"/>
        </w:rPr>
        <w:t>. P</w:t>
      </w:r>
      <w:r w:rsidR="00A47D44" w:rsidRPr="009629D6">
        <w:rPr>
          <w:rFonts w:ascii="Arial" w:hAnsi="Arial" w:cs="Arial"/>
          <w:sz w:val="22"/>
          <w:szCs w:val="22"/>
        </w:rPr>
        <w:t>aired-end poly-A mRNA libraries were generated and sequenced to a</w:t>
      </w:r>
      <w:r w:rsidR="00B70B18" w:rsidRPr="009629D6">
        <w:rPr>
          <w:rFonts w:ascii="Arial" w:hAnsi="Arial" w:cs="Arial"/>
          <w:sz w:val="22"/>
          <w:szCs w:val="22"/>
        </w:rPr>
        <w:t>n average</w:t>
      </w:r>
      <w:r w:rsidR="00A47D44" w:rsidRPr="009629D6">
        <w:rPr>
          <w:rFonts w:ascii="Arial" w:hAnsi="Arial" w:cs="Arial"/>
          <w:sz w:val="22"/>
          <w:szCs w:val="22"/>
        </w:rPr>
        <w:t xml:space="preserve"> depth of </w:t>
      </w:r>
      <w:r w:rsidR="00B70B18" w:rsidRPr="009629D6">
        <w:rPr>
          <w:rFonts w:ascii="Arial" w:hAnsi="Arial" w:cs="Arial"/>
          <w:sz w:val="22"/>
          <w:szCs w:val="22"/>
        </w:rPr>
        <w:t>57M (range 46M-69M)</w:t>
      </w:r>
      <w:r w:rsidR="00A47D44" w:rsidRPr="009629D6">
        <w:rPr>
          <w:rFonts w:ascii="Arial" w:hAnsi="Arial" w:cs="Arial"/>
          <w:sz w:val="22"/>
          <w:szCs w:val="22"/>
        </w:rPr>
        <w:t xml:space="preserve"> </w:t>
      </w:r>
      <w:r w:rsidR="00B70B18" w:rsidRPr="009629D6">
        <w:rPr>
          <w:rFonts w:ascii="Arial" w:hAnsi="Arial" w:cs="Arial"/>
          <w:sz w:val="22"/>
          <w:szCs w:val="22"/>
        </w:rPr>
        <w:t xml:space="preserve">reads/sample </w:t>
      </w:r>
      <w:r w:rsidR="00A47D44" w:rsidRPr="009629D6">
        <w:rPr>
          <w:rFonts w:ascii="Arial" w:hAnsi="Arial" w:cs="Arial"/>
          <w:sz w:val="22"/>
          <w:szCs w:val="22"/>
        </w:rPr>
        <w:t xml:space="preserve">on Illumina </w:t>
      </w:r>
      <w:proofErr w:type="spellStart"/>
      <w:r w:rsidR="00A47D44" w:rsidRPr="009629D6">
        <w:rPr>
          <w:rFonts w:ascii="Arial" w:hAnsi="Arial" w:cs="Arial"/>
          <w:sz w:val="22"/>
          <w:szCs w:val="22"/>
        </w:rPr>
        <w:t>NovaSeq</w:t>
      </w:r>
      <w:proofErr w:type="spellEnd"/>
      <w:r w:rsidR="00A47D44" w:rsidRPr="009629D6">
        <w:rPr>
          <w:rFonts w:ascii="Arial" w:hAnsi="Arial" w:cs="Arial"/>
          <w:sz w:val="22"/>
          <w:szCs w:val="22"/>
        </w:rPr>
        <w:t xml:space="preserve"> </w:t>
      </w:r>
      <w:commentRangeStart w:id="28"/>
      <w:commentRangeStart w:id="29"/>
      <w:r w:rsidR="00A47D44" w:rsidRPr="009629D6">
        <w:rPr>
          <w:rFonts w:ascii="Arial" w:hAnsi="Arial" w:cs="Arial"/>
          <w:sz w:val="22"/>
          <w:szCs w:val="22"/>
        </w:rPr>
        <w:t>platform</w:t>
      </w:r>
      <w:commentRangeEnd w:id="28"/>
      <w:r w:rsidR="000300D1" w:rsidRPr="009629D6">
        <w:rPr>
          <w:rStyle w:val="CommentReference"/>
          <w:sz w:val="22"/>
          <w:szCs w:val="22"/>
        </w:rPr>
        <w:commentReference w:id="28"/>
      </w:r>
      <w:commentRangeEnd w:id="29"/>
      <w:r w:rsidR="004C6AE5">
        <w:rPr>
          <w:rStyle w:val="CommentReference"/>
        </w:rPr>
        <w:commentReference w:id="29"/>
      </w:r>
      <w:r w:rsidR="00A47D44" w:rsidRPr="009629D6">
        <w:rPr>
          <w:rFonts w:ascii="Arial" w:hAnsi="Arial" w:cs="Arial"/>
          <w:sz w:val="22"/>
          <w:szCs w:val="22"/>
        </w:rPr>
        <w:t xml:space="preserve">. Reads were aligned to </w:t>
      </w:r>
      <w:r w:rsidR="000300D1" w:rsidRPr="009629D6">
        <w:rPr>
          <w:rFonts w:ascii="Arial" w:hAnsi="Arial" w:cs="Arial"/>
          <w:sz w:val="22"/>
          <w:szCs w:val="22"/>
        </w:rPr>
        <w:t>the</w:t>
      </w:r>
      <w:r w:rsidR="00A47D44" w:rsidRPr="009629D6">
        <w:rPr>
          <w:rFonts w:ascii="Arial" w:hAnsi="Arial" w:cs="Arial"/>
          <w:sz w:val="22"/>
          <w:szCs w:val="22"/>
        </w:rPr>
        <w:t xml:space="preserve"> mouse reference genome GRCm38.p6 </w:t>
      </w:r>
      <w:r w:rsidR="000300D1" w:rsidRPr="009629D6">
        <w:rPr>
          <w:rFonts w:ascii="Arial" w:hAnsi="Arial" w:cs="Arial"/>
          <w:sz w:val="22"/>
          <w:szCs w:val="22"/>
        </w:rPr>
        <w:t>using</w:t>
      </w:r>
      <w:r w:rsidR="00A47D44" w:rsidRPr="009629D6">
        <w:rPr>
          <w:rFonts w:ascii="Arial" w:hAnsi="Arial" w:cs="Arial"/>
          <w:sz w:val="22"/>
          <w:szCs w:val="22"/>
        </w:rPr>
        <w:t xml:space="preserve"> Salmon v 1.3.0</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{"citationItems":[{"id":"ITEM-1","itemData":{"DOI":"10.1038/nmeth.4197","ISSN":"15487105","PMID":"28263959","abstract":"We introduce Salmon, a lightweight method for quantifying transcript abundance from RNARNARNA-seq reads. Salmon combines a new dual-phase parallel inference algorithm and feature-rich bias models with an ultra-fast read mapping procedure. It is the first transcriptome-wide quantifier to correct for fragment GC-content bias, which, as we demonstrate here, substantially improves the accuracy of abundance estimates and the sensitivity of subsequent differential expression analysis.","author":[{"dropping-particle":"","family":"Patro","given":"Rob","non-dropping-particle":"","parse-names":false,"suffix":""},{"dropping-particle":"","family":"Duggal","given":"Geet","non-dropping-particle":"","parse-names":false,"suffix":""},{"dropping-particle":"","family":"Love","given":"Michael I.","non-dropping-particle":"","parse-names":false,"suffix":""},{"dropping-particle":"","family":"Irizarry","given":"Rafael A.","non-dropping-particle":"","parse-names":false,"suffix":""},{"dropping-particle":"","family":"Kingsford","given":"Carl","non-dropping-particle":"","parse-names":false,"suffix":""}],"container-title":"Nature Methods","id":"ITEM-1","issue":"4","issued":{"date-parts":[["2017"]]},"page":"417-419","publisher":"Nature Publishing Group","title":"Salmon provides fast and bias-aware quantification of transcript expression","type":"article-journal","volume":"14"},"uris":["http://www.mendeley.com/documents/?uuid=84e28f9b-6766-4fb3-9c5d-05e5f481169a","http://www.mendeley.com/documents/?uuid=265de67a-2e69-4c21-bb06-bc148839ff40"]}],"mendeley":{"formattedCitation":"(30)","plainTextFormattedCitation":"(30)","previouslyFormattedCitation":"(30)"},"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(30)</w:t>
      </w:r>
      <w:r w:rsidR="000300D1" w:rsidRPr="009629D6">
        <w:rPr>
          <w:rFonts w:ascii="Arial" w:hAnsi="Arial" w:cs="Arial"/>
          <w:sz w:val="22"/>
          <w:szCs w:val="22"/>
        </w:rPr>
        <w:fldChar w:fldCharType="end"/>
      </w:r>
      <w:r w:rsidR="000300D1" w:rsidRPr="009629D6">
        <w:rPr>
          <w:rFonts w:ascii="Arial" w:hAnsi="Arial" w:cs="Arial"/>
          <w:sz w:val="22"/>
          <w:szCs w:val="22"/>
        </w:rPr>
        <w:t xml:space="preserve"> </w:t>
      </w:r>
      <w:r w:rsidR="00A47D44" w:rsidRPr="009629D6">
        <w:rPr>
          <w:rFonts w:ascii="Arial" w:hAnsi="Arial" w:cs="Arial"/>
          <w:sz w:val="22"/>
          <w:szCs w:val="22"/>
        </w:rPr>
        <w:t xml:space="preserve">with the </w:t>
      </w:r>
      <w:proofErr w:type="spellStart"/>
      <w:r w:rsidR="00A47D44" w:rsidRPr="009629D6">
        <w:rPr>
          <w:rFonts w:ascii="Arial" w:hAnsi="Arial" w:cs="Arial"/>
          <w:sz w:val="22"/>
          <w:szCs w:val="22"/>
        </w:rPr>
        <w:t>gc</w:t>
      </w:r>
      <w:proofErr w:type="spellEnd"/>
      <w:r w:rsidR="00A47D44" w:rsidRPr="009629D6">
        <w:rPr>
          <w:rFonts w:ascii="Arial" w:hAnsi="Arial" w:cs="Arial"/>
          <w:sz w:val="22"/>
          <w:szCs w:val="22"/>
        </w:rPr>
        <w:t xml:space="preserve">-bias and </w:t>
      </w:r>
      <w:proofErr w:type="spellStart"/>
      <w:r w:rsidR="00A47D44" w:rsidRPr="009629D6">
        <w:rPr>
          <w:rFonts w:ascii="Arial" w:hAnsi="Arial" w:cs="Arial"/>
          <w:sz w:val="22"/>
          <w:szCs w:val="22"/>
        </w:rPr>
        <w:t>validateMappings</w:t>
      </w:r>
      <w:proofErr w:type="spellEnd"/>
      <w:r w:rsidR="00A47D44" w:rsidRPr="009629D6">
        <w:rPr>
          <w:rFonts w:ascii="Arial" w:hAnsi="Arial" w:cs="Arial"/>
          <w:sz w:val="22"/>
          <w:szCs w:val="22"/>
        </w:rPr>
        <w:t xml:space="preserve"> flags. </w:t>
      </w:r>
      <w:r w:rsidR="00B70B18" w:rsidRPr="009629D6">
        <w:rPr>
          <w:rFonts w:ascii="Arial" w:hAnsi="Arial" w:cs="Arial"/>
          <w:sz w:val="22"/>
          <w:szCs w:val="22"/>
        </w:rPr>
        <w:t xml:space="preserve">Mapping efficiency was 54.8% (sample range 53-56.6%). </w:t>
      </w:r>
      <w:r w:rsidR="00A47D44" w:rsidRPr="009629D6">
        <w:rPr>
          <w:rFonts w:ascii="Arial" w:hAnsi="Arial" w:cs="Arial"/>
          <w:sz w:val="22"/>
          <w:szCs w:val="22"/>
        </w:rPr>
        <w:t xml:space="preserve">Transcript-level data was reduced to gene-level data via </w:t>
      </w:r>
      <w:proofErr w:type="spellStart"/>
      <w:r w:rsidR="00A47D44" w:rsidRPr="009629D6">
        <w:rPr>
          <w:rFonts w:ascii="Arial" w:hAnsi="Arial" w:cs="Arial"/>
          <w:sz w:val="22"/>
          <w:szCs w:val="22"/>
        </w:rPr>
        <w:t>tximeta</w:t>
      </w:r>
      <w:proofErr w:type="spellEnd"/>
      <w:r w:rsidR="00EB2A6B" w:rsidRPr="009629D6">
        <w:rPr>
          <w:rFonts w:ascii="Arial" w:hAnsi="Arial" w:cs="Arial"/>
          <w:sz w:val="22"/>
          <w:szCs w:val="22"/>
        </w:rPr>
        <w:t xml:space="preserve"> v1.8.4</w:t>
      </w:r>
      <w:r w:rsidR="00BD0A0D"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{"citationItems":[{"id":"ITEM-1","itemData":{"DOI":"10.1371/journal.pcbi.1007664","ISBN":"1111111111","ISSN":"15537358","PMID":"32097405","abstract":"Correct annotation metadata is critical for reproducible and accurate RNA-seq analysis. When files are shared publicly or among collaborators with incorrect or missing annotation metadata, it becomes difficult or impossible to reproduce bioinformatic analyses from raw data. It also makes it more difficult to locate the transcriptomic features, such as transcripts or genes, in their proper genomic context, which is necessary for overlapping expression data with other datasets. We provide a solution in the form of an R/Bioconductor package tximeta that performs numerous annotation and metadata gathering tasks automatically on behalf of users during the import of transcript quantification files. The correct reference transcriptome is identified via a hashed checksum stored in the quantification output, and key transcript databases are downloaded and cached locally. The computational paradigm of automatically adding annotation metadata based on reference sequence checksums can greatly facilitate genomic workflows, by helping to reduce overhead during bioinformatic analyses, preventing costly bioinformatic mistakes, and promoting computational reproducibility. The tximeta package is available at https://bioconductor.org/packages/tximeta.","author":[{"dropping-particle":"","family":"Love","given":"Michael I.","non-dropping-particle":"","parse-names":false,"suffix":""},{"dropping-particle":"","family":"Soneson","given":"Charlotte","non-dropping-particle":"","parse-names":false,"suffix":""},{"dropping-particle":"","family":"Hickey","given":"Peter F.","non-dropping-particle":"","parse-names":false,"suffix":""},{"dropping-particle":"","family":"Johnson","given":"Lisa K.","non-dropping-particle":"","parse-names":false,"suffix":""},{"dropping-particle":"","family":"Tessa Pierce","given":"N.","non-dropping-particle":"","parse-names":false,"suffix":""},{"dropping-particle":"","family":"Shepherd","given":"Lori","non-dropping-particle":"","parse-names":false,"suffix":""},{"dropping-particle":"","family":"Morgan","given":"Martin","non-dropping-particle":"","parse-names":false,"suffix":""},{"dropping-particle":"","family":"Patro","given":"Rob","non-dropping-particle":"","parse-names":false,"suffix":""}],"container-title":"PLoS Computational Biology","id":"ITEM-1","issue":"2","issued":{"date-parts":[["2020"]]},"page":"1-13","title":"Tximeta: Reference sequence checksums for provenance identification in RNA-seq","type":"article-journal","volume":"16"},"uris":["http://www.mendeley.com/documents/?uuid=685afadb-51ac-4ee6-8fc9-125cc53324af","http://www.mendeley.com/documents/?uuid=f5c74bbe-537d-4367-ad50-a9a12a7a422b"]}],"mendeley":{"formattedCitation":"(31)","plainTextFormattedCitation":"(31)","previouslyFormattedCitation":"(31)"},"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(31)</w:t>
      </w:r>
      <w:r w:rsidR="00BD0A0D" w:rsidRPr="009629D6">
        <w:rPr>
          <w:rFonts w:ascii="Arial" w:hAnsi="Arial" w:cs="Arial"/>
          <w:sz w:val="22"/>
          <w:szCs w:val="22"/>
        </w:rPr>
        <w:fldChar w:fldCharType="end"/>
      </w:r>
      <w:r w:rsidR="00A47D44" w:rsidRPr="009629D6">
        <w:rPr>
          <w:rFonts w:ascii="Arial" w:hAnsi="Arial" w:cs="Arial"/>
          <w:sz w:val="22"/>
          <w:szCs w:val="22"/>
        </w:rPr>
        <w:t xml:space="preserve"> and </w:t>
      </w:r>
      <w:proofErr w:type="spellStart"/>
      <w:r w:rsidR="00A47D44" w:rsidRPr="009629D6">
        <w:rPr>
          <w:rFonts w:ascii="Arial" w:hAnsi="Arial" w:cs="Arial"/>
          <w:sz w:val="22"/>
          <w:szCs w:val="22"/>
        </w:rPr>
        <w:t>txiimport</w:t>
      </w:r>
      <w:proofErr w:type="spellEnd"/>
      <w:r w:rsidR="00EB2A6B" w:rsidRPr="009629D6">
        <w:rPr>
          <w:rFonts w:ascii="Arial" w:hAnsi="Arial" w:cs="Arial"/>
          <w:sz w:val="22"/>
          <w:szCs w:val="22"/>
        </w:rPr>
        <w:t xml:space="preserve"> v1.18.0</w:t>
      </w:r>
      <w:r w:rsidR="00A47D44" w:rsidRPr="009629D6">
        <w:rPr>
          <w:rFonts w:ascii="Arial" w:hAnsi="Arial" w:cs="Arial"/>
          <w:sz w:val="22"/>
          <w:szCs w:val="22"/>
        </w:rPr>
        <w:t xml:space="preserve"> </w:t>
      </w:r>
      <w:r w:rsidR="00BD0A0D"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{"citationItems":[{"id":"ITEM-1","itemData":{"DOI":"10.12688/F1000RESEARCH.7563.2","ISSN":"1759796X","PMID":"26925227","abstract":"High-throughput sequencing of cDNA (RNA-seq) is used extensively to characterize the transcriptome of cells. Many transcriptomic studies aim at comparing either abundance levels or the transcriptome composition between given conditions, and as a first step, the sequencing reads must be used as the basis for abundance quantification of transcriptomic features of interest, such as genes or transcripts. Various quantification approaches have been proposed, ranging from simple counting of reads that overlap given genomic regions to more complex estimation of underlying transcript abundances. In this paper, we show that gene-level abundance estimates and statistical inference offer advantages over transcript-level analyses, in terms of performance and interpretability. We also illustrate that the presence of differential isoform usage can lead to inflated false discovery rates in differential gene expression analyses on simple count matrices but that this can be addressed by incorporating offsets derived from transcript-level abundance estimates. We also show that the problem is relatively minor in several real data sets. Finally, we provide an R package (tximport) to help users integrate transcript-level abundance estimates from common quantification pipelines into count-based statistical inference engines.","author":[{"dropping-particle":"","family":"Soneson","given":"Charlotte","non-dropping-particle":"","parse-names":false,"suffix":""},{"dropping-particle":"","family":"Love","given":"Michael I.","non-dropping-particle":"","parse-names":false,"suffix":""},{"dropping-particle":"","family":"Robinson","given":"Mark D.","non-dropping-particle":"","parse-names":false,"suffix":""}],"container-title":"F1000Research","id":"ITEM-1","issue":"0","issued":{"date-parts":[["2016"]]},"page":"1-23","title":"Differential analyses for RNA-seq: Transcript-level estimates improve gene-level inferences [version 2; referees: 2 approved]","type":"article-journal","volume":"4"},"uris":["http://www.mendeley.com/documents/?uuid=bf0fda7f-6b1d-46ac-9474-ed8e0632013c","http://www.mendeley.com/documents/?uuid=6dd7bb2c-6783-4ba9-b074-f23884bb972a"]}],"mendeley":{"formattedCitation":"(32)","plainTextFormattedCitation":"(32)","previouslyFormattedCitation":"(32)"},"properties":{"noteIndex":0},"schema":"https://github.com/citation-style-language/schema/raw/master/csl-citation.json"}</w:instrText>
      </w:r>
      <w:r w:rsidR="00BD0A0D" w:rsidRPr="009629D6">
        <w:rPr>
          <w:rFonts w:ascii="Arial" w:hAnsi="Arial" w:cs="Arial"/>
          <w:sz w:val="22"/>
          <w:szCs w:val="22"/>
        </w:rPr>
        <w:fldChar w:fldCharType="separate"/>
      </w:r>
      <w:r w:rsidR="005B3319" w:rsidRPr="005B3319">
        <w:rPr>
          <w:rFonts w:ascii="Arial" w:hAnsi="Arial" w:cs="Arial"/>
          <w:noProof/>
          <w:sz w:val="22"/>
          <w:szCs w:val="22"/>
        </w:rPr>
        <w:t>(32)</w:t>
      </w:r>
      <w:r w:rsidR="00BD0A0D" w:rsidRPr="009629D6">
        <w:rPr>
          <w:rFonts w:ascii="Arial" w:hAnsi="Arial" w:cs="Arial"/>
          <w:sz w:val="22"/>
          <w:szCs w:val="22"/>
        </w:rPr>
        <w:fldChar w:fldCharType="end"/>
      </w:r>
      <w:r w:rsidR="00BD0A0D" w:rsidRPr="009629D6">
        <w:rPr>
          <w:rFonts w:ascii="Arial" w:hAnsi="Arial" w:cs="Arial"/>
          <w:sz w:val="22"/>
          <w:szCs w:val="22"/>
        </w:rPr>
        <w:t xml:space="preserve"> </w:t>
      </w:r>
      <w:r w:rsidR="00A47D44" w:rsidRPr="009629D6">
        <w:rPr>
          <w:rFonts w:ascii="Arial" w:hAnsi="Arial" w:cs="Arial"/>
          <w:sz w:val="22"/>
          <w:szCs w:val="22"/>
        </w:rPr>
        <w:t>prior to analysis by DESeq2 v1.</w:t>
      </w:r>
      <w:r w:rsidR="00EB2A6B" w:rsidRPr="009629D6">
        <w:rPr>
          <w:rFonts w:ascii="Arial" w:hAnsi="Arial" w:cs="Arial"/>
          <w:sz w:val="22"/>
          <w:szCs w:val="22"/>
        </w:rPr>
        <w:t>30</w:t>
      </w:r>
      <w:r w:rsidR="00A47D44" w:rsidRPr="009629D6">
        <w:rPr>
          <w:rFonts w:ascii="Arial" w:hAnsi="Arial" w:cs="Arial"/>
          <w:sz w:val="22"/>
          <w:szCs w:val="22"/>
        </w:rPr>
        <w:t>.1</w:t>
      </w:r>
      <w:r w:rsidR="000300D1" w:rsidRPr="009629D6">
        <w:rPr>
          <w:rFonts w:ascii="Arial" w:hAnsi="Arial" w:cs="Arial"/>
          <w:sz w:val="22"/>
          <w:szCs w:val="22"/>
        </w:rPr>
        <w:t xml:space="preserve"> </w:t>
      </w:r>
      <w:r w:rsidR="000300D1" w:rsidRPr="009629D6">
        <w:rPr>
          <w:rFonts w:ascii="Arial" w:hAnsi="Arial" w:cs="Arial"/>
          <w:sz w:val="22"/>
          <w:szCs w:val="22"/>
        </w:rPr>
        <w:fldChar w:fldCharType="begin" w:fldLock="1"/>
      </w:r>
      <w:r w:rsidR="00DD6D83">
        <w:rPr>
          <w:rFonts w:ascii="Arial" w:hAnsi="Arial" w:cs="Arial"/>
          <w:sz w:val="22"/>
          <w:szCs w:val="22"/>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Biology","id":"ITEM-1","issue":"12","issued":{"date-parts":[["2014","12"]]},"page":"550","title":"Moderated estimation of fold change and dispersion for RNA-seq data with DESeq2","type":"article-journal","volume":"15"},"uris":["http://www.mendeley.com/documents/?uuid=b6734364-aafd-472e-8268-3e56586c5859","http://www.mendeley.com/documents/?uuid=e2ce2dd6-6ed9-4390-81ec-5e1eeb3cc6fb"]}],"mendeley":{"formattedCitation":"(33)","plainTextFormattedCitation":"(33)","previouslyFormattedCitation":"(33)"},"properties":{"noteIndex":0},"schema":"https://github.com/citation-style-language/schema/raw/master/csl-citation.json"}</w:instrText>
      </w:r>
      <w:r w:rsidR="000300D1" w:rsidRPr="009629D6">
        <w:rPr>
          <w:rFonts w:ascii="Arial" w:hAnsi="Arial" w:cs="Arial"/>
          <w:sz w:val="22"/>
          <w:szCs w:val="22"/>
        </w:rPr>
        <w:fldChar w:fldCharType="separate"/>
      </w:r>
      <w:r w:rsidR="005B3319" w:rsidRPr="005B3319">
        <w:rPr>
          <w:rFonts w:ascii="Arial" w:hAnsi="Arial" w:cs="Arial"/>
          <w:noProof/>
          <w:sz w:val="22"/>
          <w:szCs w:val="22"/>
        </w:rPr>
        <w:t>(33)</w:t>
      </w:r>
      <w:r w:rsidR="000300D1" w:rsidRPr="009629D6">
        <w:rPr>
          <w:rFonts w:ascii="Arial" w:hAnsi="Arial" w:cs="Arial"/>
          <w:sz w:val="22"/>
          <w:szCs w:val="22"/>
        </w:rPr>
        <w:fldChar w:fldCharType="end"/>
      </w:r>
      <w:r w:rsidR="00A47D44" w:rsidRPr="009629D6">
        <w:rPr>
          <w:rFonts w:ascii="Arial" w:hAnsi="Arial" w:cs="Arial"/>
          <w:sz w:val="22"/>
          <w:szCs w:val="22"/>
        </w:rPr>
        <w:t>.</w:t>
      </w:r>
      <w:r w:rsidR="00E90630" w:rsidRPr="009629D6">
        <w:rPr>
          <w:rFonts w:ascii="Arial" w:hAnsi="Arial" w:cs="Arial"/>
          <w:sz w:val="22"/>
          <w:szCs w:val="22"/>
        </w:rPr>
        <w:t xml:space="preserve"> </w:t>
      </w:r>
      <w:r w:rsidR="00A47D44" w:rsidRPr="009629D6">
        <w:rPr>
          <w:rFonts w:ascii="Arial" w:hAnsi="Arial" w:cs="Arial"/>
          <w:sz w:val="22"/>
          <w:szCs w:val="22"/>
        </w:rPr>
        <w:t xml:space="preserve">To </w:t>
      </w:r>
      <w:r w:rsidR="000300D1" w:rsidRPr="009629D6">
        <w:rPr>
          <w:rFonts w:ascii="Arial" w:hAnsi="Arial" w:cs="Arial"/>
          <w:sz w:val="22"/>
          <w:szCs w:val="22"/>
        </w:rPr>
        <w:t>determine</w:t>
      </w:r>
      <w:r w:rsidR="00A47D44" w:rsidRPr="009629D6">
        <w:rPr>
          <w:rFonts w:ascii="Arial" w:hAnsi="Arial" w:cs="Arial"/>
          <w:sz w:val="22"/>
          <w:szCs w:val="22"/>
        </w:rPr>
        <w:t xml:space="preserve"> differential </w:t>
      </w:r>
      <w:r w:rsidR="000300D1" w:rsidRPr="009629D6">
        <w:rPr>
          <w:rFonts w:ascii="Arial" w:hAnsi="Arial" w:cs="Arial"/>
          <w:sz w:val="22"/>
          <w:szCs w:val="22"/>
        </w:rPr>
        <w:t>expressed genes</w:t>
      </w:r>
      <w:r w:rsidR="00A47D44" w:rsidRPr="009629D6">
        <w:rPr>
          <w:rFonts w:ascii="Arial" w:hAnsi="Arial" w:cs="Arial"/>
          <w:sz w:val="22"/>
          <w:szCs w:val="22"/>
        </w:rPr>
        <w:t xml:space="preserve"> we </w:t>
      </w:r>
      <w:r w:rsidR="000300D1" w:rsidRPr="009629D6">
        <w:rPr>
          <w:rFonts w:ascii="Arial" w:hAnsi="Arial" w:cs="Arial"/>
          <w:sz w:val="22"/>
          <w:szCs w:val="22"/>
        </w:rPr>
        <w:t xml:space="preserve">evaluated </w:t>
      </w:r>
      <w:r w:rsidR="00BD0A0D" w:rsidRPr="009629D6">
        <w:rPr>
          <w:rFonts w:ascii="Arial" w:hAnsi="Arial" w:cs="Arial"/>
          <w:sz w:val="22"/>
          <w:szCs w:val="22"/>
        </w:rPr>
        <w:t>14242</w:t>
      </w:r>
      <w:r w:rsidR="00A47D44" w:rsidRPr="009629D6">
        <w:rPr>
          <w:rFonts w:ascii="Arial" w:hAnsi="Arial" w:cs="Arial"/>
          <w:sz w:val="22"/>
          <w:szCs w:val="22"/>
        </w:rPr>
        <w:t xml:space="preserve"> genes, excluding those with low or no read counts</w:t>
      </w:r>
      <w:r w:rsidR="00BD0A0D" w:rsidRPr="009629D6">
        <w:rPr>
          <w:rFonts w:ascii="Arial" w:hAnsi="Arial" w:cs="Arial"/>
          <w:sz w:val="22"/>
          <w:szCs w:val="22"/>
        </w:rPr>
        <w:t>, identifying 265 differentially expressed genes</w:t>
      </w:r>
      <w:r w:rsidR="00A47D44" w:rsidRPr="009629D6">
        <w:rPr>
          <w:rFonts w:ascii="Arial" w:hAnsi="Arial" w:cs="Arial"/>
          <w:sz w:val="22"/>
          <w:szCs w:val="22"/>
        </w:rPr>
        <w:t xml:space="preserve"> (q&lt;0.05). Full </w:t>
      </w:r>
      <w:r w:rsidR="00BD0A0D" w:rsidRPr="009629D6">
        <w:rPr>
          <w:rFonts w:ascii="Arial" w:hAnsi="Arial" w:cs="Arial"/>
          <w:sz w:val="22"/>
          <w:szCs w:val="22"/>
        </w:rPr>
        <w:t>gene expression results</w:t>
      </w:r>
      <w:r w:rsidR="00A47D44" w:rsidRPr="009629D6">
        <w:rPr>
          <w:rFonts w:ascii="Arial" w:hAnsi="Arial" w:cs="Arial"/>
          <w:sz w:val="22"/>
          <w:szCs w:val="22"/>
        </w:rPr>
        <w:t xml:space="preserve"> are reported in Supplementary Table 1. For gene set enrichment analyses, we used </w:t>
      </w:r>
      <w:proofErr w:type="spellStart"/>
      <w:r w:rsidR="00A47D44" w:rsidRPr="009629D6">
        <w:rPr>
          <w:rFonts w:ascii="Arial" w:hAnsi="Arial" w:cs="Arial"/>
          <w:sz w:val="22"/>
          <w:szCs w:val="22"/>
        </w:rPr>
        <w:t>ClusterProfiler</w:t>
      </w:r>
      <w:proofErr w:type="spellEnd"/>
      <w:r w:rsidR="00A47D44" w:rsidRPr="009629D6">
        <w:rPr>
          <w:rFonts w:ascii="Arial" w:hAnsi="Arial" w:cs="Arial"/>
          <w:sz w:val="22"/>
          <w:szCs w:val="22"/>
        </w:rPr>
        <w:t xml:space="preserve"> v3.16 after </w:t>
      </w:r>
      <w:r w:rsidR="00A47D44" w:rsidRPr="009629D6">
        <w:rPr>
          <w:rFonts w:ascii="Arial" w:hAnsi="Arial" w:cs="Arial"/>
          <w:sz w:val="22"/>
          <w:szCs w:val="22"/>
        </w:rPr>
        <w:lastRenderedPageBreak/>
        <w:t xml:space="preserve">ranking </w:t>
      </w:r>
      <w:r w:rsidR="00BD0A0D" w:rsidRPr="009629D6">
        <w:rPr>
          <w:rFonts w:ascii="Arial" w:hAnsi="Arial" w:cs="Arial"/>
          <w:sz w:val="22"/>
          <w:szCs w:val="22"/>
        </w:rPr>
        <w:t xml:space="preserve">genes </w:t>
      </w:r>
      <w:r w:rsidR="00A47D44" w:rsidRPr="009629D6">
        <w:rPr>
          <w:rFonts w:ascii="Arial" w:hAnsi="Arial" w:cs="Arial"/>
          <w:sz w:val="22"/>
          <w:szCs w:val="22"/>
        </w:rPr>
        <w:t>by fold change</w:t>
      </w:r>
      <w:r w:rsidR="005F2606" w:rsidRPr="009629D6">
        <w:rPr>
          <w:rFonts w:ascii="Arial" w:hAnsi="Arial" w:cs="Arial"/>
          <w:sz w:val="22"/>
          <w:szCs w:val="22"/>
        </w:rPr>
        <w:t xml:space="preserve"> and analyzing relative to Gene Ontologies. Similarities between enriched gene sets were calculated by Jaccard distances</w:t>
      </w:r>
      <w:r w:rsidR="00A47D44" w:rsidRPr="009629D6">
        <w:rPr>
          <w:rFonts w:ascii="Arial" w:hAnsi="Arial" w:cs="Arial"/>
          <w:sz w:val="22"/>
          <w:szCs w:val="22"/>
        </w:rPr>
        <w:t xml:space="preserve">. Gene set enrichment results are presented in Supplementary Table 2. Data are available from GEO at accession number </w:t>
      </w:r>
      <w:commentRangeStart w:id="30"/>
      <w:r w:rsidR="00A47D44" w:rsidRPr="009629D6">
        <w:rPr>
          <w:rFonts w:ascii="Arial" w:hAnsi="Arial" w:cs="Arial"/>
          <w:sz w:val="22"/>
          <w:szCs w:val="22"/>
        </w:rPr>
        <w:t>XXXX</w:t>
      </w:r>
      <w:commentRangeEnd w:id="30"/>
      <w:r w:rsidR="00A47D44" w:rsidRPr="009629D6">
        <w:rPr>
          <w:rStyle w:val="CommentReference"/>
          <w:sz w:val="22"/>
          <w:szCs w:val="22"/>
        </w:rPr>
        <w:commentReference w:id="30"/>
      </w:r>
    </w:p>
    <w:p w14:paraId="3EC34251" w14:textId="63D3E38F" w:rsidR="00F06841" w:rsidRDefault="00F06841" w:rsidP="00C55AF5">
      <w:pPr>
        <w:rPr>
          <w:rFonts w:ascii="Arial" w:hAnsi="Arial" w:cs="Arial"/>
          <w:color w:val="000000" w:themeColor="text1"/>
          <w:sz w:val="22"/>
          <w:szCs w:val="22"/>
        </w:rPr>
      </w:pPr>
    </w:p>
    <w:p w14:paraId="64264347" w14:textId="5C4E5DA9" w:rsidR="009D5728" w:rsidRDefault="009D5728" w:rsidP="00C55AF5">
      <w:pPr>
        <w:pStyle w:val="Heading2"/>
      </w:pPr>
      <w:r>
        <w:t xml:space="preserve">Mammary Gland </w:t>
      </w:r>
      <w:r w:rsidR="00CE0941">
        <w:t xml:space="preserve">Histology and </w:t>
      </w:r>
      <w:r>
        <w:t xml:space="preserve">Adipocyte </w:t>
      </w:r>
      <w:r w:rsidR="00CE0941">
        <w:t xml:space="preserve">Assessment </w:t>
      </w:r>
    </w:p>
    <w:p w14:paraId="5F7A3C63" w14:textId="4A87CB91" w:rsidR="009D5728" w:rsidRPr="009D5728" w:rsidRDefault="00CE0941" w:rsidP="00C55AF5">
      <w:pPr>
        <w:rPr>
          <w:rFonts w:ascii="Times New Roman" w:eastAsia="Times New Roman" w:hAnsi="Times New Roman" w:cs="Times New Roman"/>
        </w:rPr>
      </w:pPr>
      <w:r>
        <w:rPr>
          <w:rFonts w:ascii="Arial" w:hAnsi="Arial" w:cs="Arial"/>
          <w:color w:val="000000" w:themeColor="text1"/>
          <w:sz w:val="22"/>
          <w:szCs w:val="22"/>
        </w:rPr>
        <w:t>M</w:t>
      </w:r>
      <w:r w:rsidRPr="00EF5551">
        <w:rPr>
          <w:rFonts w:ascii="Arial" w:hAnsi="Arial" w:cs="Arial"/>
          <w:color w:val="000000" w:themeColor="text1"/>
          <w:sz w:val="22"/>
          <w:szCs w:val="22"/>
        </w:rPr>
        <w:t xml:space="preserve">ammary glands collected from WT and KO dams were embedded in paraffin and Hematoxylin and Eosin (H&amp;E) stained at the </w:t>
      </w:r>
      <w:proofErr w:type="spellStart"/>
      <w:r w:rsidRPr="00EF5551">
        <w:rPr>
          <w:rFonts w:ascii="Arial" w:hAnsi="Arial" w:cs="Arial"/>
          <w:color w:val="000000" w:themeColor="text1"/>
          <w:sz w:val="22"/>
          <w:szCs w:val="22"/>
        </w:rPr>
        <w:t>Rogel</w:t>
      </w:r>
      <w:proofErr w:type="spellEnd"/>
      <w:r w:rsidRPr="00EF5551">
        <w:rPr>
          <w:rFonts w:ascii="Arial" w:hAnsi="Arial" w:cs="Arial"/>
          <w:color w:val="000000" w:themeColor="text1"/>
          <w:sz w:val="22"/>
          <w:szCs w:val="22"/>
        </w:rPr>
        <w:t xml:space="preserve"> Cancer Center’s Tissue and Molecular Pathology. Slides were blindly assessed </w:t>
      </w:r>
      <w:r>
        <w:rPr>
          <w:rFonts w:ascii="Arial" w:hAnsi="Arial" w:cs="Arial"/>
          <w:color w:val="000000" w:themeColor="text1"/>
          <w:sz w:val="22"/>
          <w:szCs w:val="22"/>
        </w:rPr>
        <w:t>for</w:t>
      </w:r>
      <w:r w:rsidRPr="00EF5551">
        <w:rPr>
          <w:rFonts w:ascii="Arial" w:hAnsi="Arial" w:cs="Arial"/>
          <w:color w:val="000000" w:themeColor="text1"/>
          <w:sz w:val="22"/>
          <w:szCs w:val="22"/>
        </w:rPr>
        <w:t xml:space="preserve"> adipocyte size and count</w:t>
      </w:r>
      <w:r>
        <w:rPr>
          <w:rFonts w:ascii="Arial" w:hAnsi="Arial" w:cs="Arial"/>
          <w:color w:val="000000" w:themeColor="text1"/>
          <w:sz w:val="22"/>
          <w:szCs w:val="22"/>
        </w:rPr>
        <w:t xml:space="preserve"> with one slide per mouse.</w:t>
      </w:r>
      <w:r>
        <w:rPr>
          <w:rFonts w:ascii="Arial" w:eastAsia="Times New Roman" w:hAnsi="Arial" w:cs="Arial"/>
          <w:color w:val="000000"/>
          <w:sz w:val="22"/>
          <w:szCs w:val="22"/>
        </w:rPr>
        <w:t xml:space="preserve"> </w:t>
      </w:r>
      <w:r w:rsidR="004B6823">
        <w:rPr>
          <w:rFonts w:ascii="Arial" w:eastAsia="Times New Roman" w:hAnsi="Arial" w:cs="Arial"/>
          <w:color w:val="000000"/>
          <w:sz w:val="22"/>
          <w:szCs w:val="22"/>
        </w:rPr>
        <w:t xml:space="preserve">Using </w:t>
      </w:r>
      <w:r w:rsidR="00B119B7">
        <w:rPr>
          <w:rFonts w:ascii="Arial" w:eastAsia="Times New Roman" w:hAnsi="Arial" w:cs="Arial"/>
          <w:color w:val="000000"/>
          <w:sz w:val="22"/>
          <w:szCs w:val="22"/>
        </w:rPr>
        <w:t>an EVOS inverted fluorescent microscope, eight representative sections per slide were taken at a 10x objective</w:t>
      </w:r>
      <w:r w:rsidR="0078411D">
        <w:rPr>
          <w:rFonts w:ascii="Arial" w:eastAsia="Times New Roman" w:hAnsi="Arial" w:cs="Arial"/>
          <w:color w:val="000000"/>
          <w:sz w:val="22"/>
          <w:szCs w:val="22"/>
        </w:rPr>
        <w:t xml:space="preserve"> and covered the entire tissue area</w:t>
      </w:r>
      <w:r w:rsidR="00B119B7">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Mammary gland adipocytes were quantified using the software ImageJ</w:t>
      </w:r>
      <w:r>
        <w:rPr>
          <w:rFonts w:ascii="Arial" w:eastAsia="Times New Roman" w:hAnsi="Arial" w:cs="Arial"/>
          <w:color w:val="000000"/>
          <w:sz w:val="22"/>
          <w:szCs w:val="22"/>
        </w:rPr>
        <w:t xml:space="preserve"> using</w:t>
      </w:r>
      <w:r w:rsidR="00B119B7">
        <w:rPr>
          <w:rFonts w:ascii="Arial" w:hAnsi="Arial" w:cs="Arial"/>
          <w:bCs/>
          <w:color w:val="000000" w:themeColor="text1"/>
          <w:sz w:val="22"/>
          <w:szCs w:val="22"/>
        </w:rPr>
        <w:t xml:space="preserv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he </w:t>
      </w:r>
      <w:r w:rsidR="00B119B7">
        <w:rPr>
          <w:rFonts w:ascii="Arial" w:eastAsia="Times New Roman" w:hAnsi="Arial" w:cs="Arial"/>
          <w:color w:val="000000"/>
          <w:sz w:val="22"/>
          <w:szCs w:val="22"/>
        </w:rPr>
        <w:t>A</w:t>
      </w:r>
      <w:r w:rsidR="009D5728" w:rsidRPr="009D5728">
        <w:rPr>
          <w:rFonts w:ascii="Arial" w:eastAsia="Times New Roman" w:hAnsi="Arial" w:cs="Arial"/>
          <w:color w:val="000000"/>
          <w:sz w:val="22"/>
          <w:szCs w:val="22"/>
        </w:rPr>
        <w:t xml:space="preserve">dipocyte </w:t>
      </w:r>
      <w:r w:rsidR="00B119B7">
        <w:rPr>
          <w:rFonts w:ascii="Arial" w:eastAsia="Times New Roman" w:hAnsi="Arial" w:cs="Arial"/>
          <w:color w:val="000000"/>
          <w:sz w:val="22"/>
          <w:szCs w:val="22"/>
        </w:rPr>
        <w:t>T</w:t>
      </w:r>
      <w:r w:rsidR="009D5728" w:rsidRPr="009D5728">
        <w:rPr>
          <w:rFonts w:ascii="Arial" w:eastAsia="Times New Roman" w:hAnsi="Arial" w:cs="Arial"/>
          <w:color w:val="000000"/>
          <w:sz w:val="22"/>
          <w:szCs w:val="22"/>
        </w:rPr>
        <w:t xml:space="preserve">ools </w:t>
      </w:r>
      <w:r w:rsidR="00B119B7">
        <w:rPr>
          <w:rFonts w:ascii="Arial" w:eastAsia="Times New Roman" w:hAnsi="Arial" w:cs="Arial"/>
          <w:color w:val="000000"/>
          <w:sz w:val="22"/>
          <w:szCs w:val="22"/>
        </w:rPr>
        <w:t xml:space="preserve">Macros </w:t>
      </w:r>
      <w:commentRangeStart w:id="31"/>
      <w:ins w:id="32" w:author="Dave Bridges" w:date="2021-05-11T09:29:00Z">
        <w:r>
          <w:rPr>
            <w:rFonts w:ascii="Arial" w:eastAsia="Times New Roman" w:hAnsi="Arial" w:cs="Arial"/>
            <w:color w:val="000000"/>
            <w:sz w:val="22"/>
            <w:szCs w:val="22"/>
          </w:rPr>
          <w:t>Plugin</w:t>
        </w:r>
        <w:commentRangeEnd w:id="31"/>
        <w:r>
          <w:rPr>
            <w:rStyle w:val="CommentReference"/>
          </w:rPr>
          <w:commentReference w:id="31"/>
        </w:r>
      </w:ins>
      <w:r w:rsidR="009D5728" w:rsidRPr="009D5728">
        <w:rPr>
          <w:rFonts w:ascii="Arial" w:eastAsia="Times New Roman" w:hAnsi="Arial" w:cs="Arial"/>
          <w:color w:val="000000"/>
          <w:sz w:val="22"/>
          <w:szCs w:val="22"/>
        </w:rPr>
        <w:t xml:space="preserve">. In analyzing our </w:t>
      </w:r>
      <w:proofErr w:type="gramStart"/>
      <w:r w:rsidR="009D5728" w:rsidRPr="009D5728">
        <w:rPr>
          <w:rFonts w:ascii="Arial" w:eastAsia="Times New Roman" w:hAnsi="Arial" w:cs="Arial"/>
          <w:color w:val="000000"/>
          <w:sz w:val="22"/>
          <w:szCs w:val="22"/>
        </w:rPr>
        <w:t>images</w:t>
      </w:r>
      <w:proofErr w:type="gramEnd"/>
      <w:r w:rsidR="009D5728" w:rsidRPr="009D5728">
        <w:rPr>
          <w:rFonts w:ascii="Arial" w:eastAsia="Times New Roman" w:hAnsi="Arial" w:cs="Arial"/>
          <w:color w:val="000000"/>
          <w:sz w:val="22"/>
          <w:szCs w:val="22"/>
        </w:rPr>
        <w:t xml:space="preserve"> the parameter</w:t>
      </w:r>
      <w:r w:rsidR="005F64D4">
        <w:rPr>
          <w:rFonts w:ascii="Arial" w:eastAsia="Times New Roman" w:hAnsi="Arial" w:cs="Arial"/>
          <w:color w:val="000000"/>
          <w:sz w:val="22"/>
          <w:szCs w:val="22"/>
        </w:rPr>
        <w:t xml:space="preserve"> filters</w:t>
      </w:r>
      <w:r w:rsidR="009D5728" w:rsidRPr="009D5728">
        <w:rPr>
          <w:rFonts w:ascii="Arial" w:eastAsia="Times New Roman" w:hAnsi="Arial" w:cs="Arial"/>
          <w:color w:val="000000"/>
          <w:sz w:val="22"/>
          <w:szCs w:val="22"/>
        </w:rPr>
        <w:t xml:space="preserve"> for </w:t>
      </w:r>
      <w:del w:id="33" w:author="Noura El Habbal" w:date="2021-05-12T03:06:00Z">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p</w:delText>
        </w:r>
        <w:r w:rsidR="005F64D4" w:rsidDel="009C1150">
          <w:rPr>
            <w:rFonts w:ascii="Arial" w:eastAsia="Times New Roman" w:hAnsi="Arial" w:cs="Arial"/>
            <w:color w:val="000000"/>
            <w:sz w:val="22"/>
            <w:szCs w:val="22"/>
          </w:rPr>
          <w:delText>”</w:delText>
        </w:r>
        <w:r w:rsidR="009D5728" w:rsidRPr="009D5728" w:rsidDel="009C1150">
          <w:rPr>
            <w:rFonts w:ascii="Arial" w:eastAsia="Times New Roman" w:hAnsi="Arial" w:cs="Arial"/>
            <w:color w:val="000000"/>
            <w:sz w:val="22"/>
            <w:szCs w:val="22"/>
          </w:rPr>
          <w:delText xml:space="preserve"> </w:delText>
        </w:r>
      </w:del>
      <w:ins w:id="34" w:author="Dave Bridges" w:date="2021-05-11T09:30:00Z">
        <w:del w:id="35" w:author="Noura El Habbal" w:date="2021-05-12T03:06:00Z">
          <w:r w:rsidDel="009C1150">
            <w:rPr>
              <w:rFonts w:ascii="Arial" w:eastAsia="Times New Roman" w:hAnsi="Arial" w:cs="Arial"/>
              <w:color w:val="000000"/>
              <w:sz w:val="22"/>
              <w:szCs w:val="22"/>
            </w:rPr>
            <w:delText xml:space="preserve"> </w:delText>
          </w:r>
        </w:del>
        <w:r>
          <w:rPr>
            <w:rFonts w:ascii="Arial" w:eastAsia="Times New Roman" w:hAnsi="Arial" w:cs="Arial"/>
            <w:color w:val="000000"/>
            <w:sz w:val="22"/>
            <w:szCs w:val="22"/>
          </w:rPr>
          <w:t xml:space="preserve">adipocytes </w:t>
        </w:r>
      </w:ins>
      <w:ins w:id="36" w:author="Noura El Habbal" w:date="2021-05-12T03:06:00Z">
        <w:r w:rsidR="009C1150">
          <w:rPr>
            <w:rFonts w:ascii="Arial" w:eastAsia="Times New Roman" w:hAnsi="Arial" w:cs="Arial"/>
            <w:color w:val="000000"/>
            <w:sz w:val="22"/>
            <w:szCs w:val="22"/>
          </w:rPr>
          <w:t>using the processing option</w:t>
        </w:r>
      </w:ins>
      <w:r w:rsidR="004C6AE5">
        <w:rPr>
          <w:rFonts w:ascii="Arial" w:eastAsia="Times New Roman" w:hAnsi="Arial" w:cs="Arial"/>
          <w:color w:val="000000"/>
          <w:sz w:val="22"/>
          <w:szCs w:val="22"/>
        </w:rPr>
        <w:t xml:space="preserve">s </w:t>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40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1000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dilates </w:t>
      </w:r>
      <w:ins w:id="37" w:author="Dave Bridges" w:date="2021-05-11T09:30:00Z">
        <w:r>
          <w:rPr>
            <w:rFonts w:ascii="Arial" w:eastAsia="Times New Roman" w:hAnsi="Arial" w:cs="Arial"/>
            <w:color w:val="000000"/>
            <w:sz w:val="22"/>
            <w:szCs w:val="22"/>
          </w:rPr>
          <w:t xml:space="preserve">of </w:t>
        </w:r>
      </w:ins>
      <w:r w:rsidR="009D5728" w:rsidRPr="009D5728">
        <w:rPr>
          <w:rFonts w:ascii="Arial" w:eastAsia="Times New Roman" w:hAnsi="Arial" w:cs="Arial"/>
          <w:color w:val="000000"/>
          <w:sz w:val="22"/>
          <w:szCs w:val="22"/>
        </w:rPr>
        <w:t>30</w:t>
      </w:r>
      <w:r w:rsidR="005F64D4">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the parameters </w:t>
      </w:r>
      <w:commentRangeStart w:id="38"/>
      <w:r w:rsidR="009D5728" w:rsidRPr="009D5728">
        <w:rPr>
          <w:rFonts w:ascii="Arial" w:eastAsia="Times New Roman" w:hAnsi="Arial" w:cs="Arial"/>
          <w:color w:val="000000"/>
          <w:sz w:val="22"/>
          <w:szCs w:val="22"/>
        </w:rPr>
        <w:t xml:space="preserve">for </w:t>
      </w:r>
      <w:r w:rsidR="009C1150">
        <w:rPr>
          <w:rFonts w:ascii="Arial" w:eastAsia="Times New Roman" w:hAnsi="Arial" w:cs="Arial"/>
          <w:color w:val="000000"/>
          <w:sz w:val="22"/>
          <w:szCs w:val="22"/>
        </w:rPr>
        <w:t>segmentation option</w:t>
      </w:r>
      <w:r w:rsidR="004C6AE5">
        <w:rPr>
          <w:rFonts w:ascii="Arial" w:eastAsia="Times New Roman" w:hAnsi="Arial" w:cs="Arial"/>
          <w:color w:val="000000"/>
          <w:sz w:val="22"/>
          <w:szCs w:val="22"/>
        </w:rPr>
        <w:t>s</w:t>
      </w:r>
      <w:r w:rsidR="009D5728" w:rsidRPr="009D5728">
        <w:rPr>
          <w:rFonts w:ascii="Arial" w:eastAsia="Times New Roman" w:hAnsi="Arial" w:cs="Arial"/>
          <w:color w:val="000000"/>
          <w:sz w:val="22"/>
          <w:szCs w:val="22"/>
        </w:rPr>
        <w:t xml:space="preserve"> </w:t>
      </w:r>
      <w:commentRangeEnd w:id="38"/>
      <w:r>
        <w:rPr>
          <w:rStyle w:val="CommentReference"/>
        </w:rPr>
        <w:commentReference w:id="38"/>
      </w:r>
      <w:r w:rsidR="009D5728" w:rsidRPr="009D5728">
        <w:rPr>
          <w:rFonts w:ascii="Arial" w:eastAsia="Times New Roman" w:hAnsi="Arial" w:cs="Arial"/>
          <w:color w:val="000000"/>
          <w:sz w:val="22"/>
          <w:szCs w:val="22"/>
        </w:rPr>
        <w:t>were set at min</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600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and max</w:t>
      </w:r>
      <w:r w:rsidR="00AC5BB6">
        <w:rPr>
          <w:rFonts w:ascii="Arial" w:eastAsia="Times New Roman" w:hAnsi="Arial" w:cs="Arial"/>
          <w:color w:val="000000"/>
          <w:sz w:val="22"/>
          <w:szCs w:val="22"/>
        </w:rPr>
        <w:t>imum of</w:t>
      </w:r>
      <w:r w:rsidR="009D5728" w:rsidRPr="009D5728">
        <w:rPr>
          <w:rFonts w:ascii="Arial" w:eastAsia="Times New Roman" w:hAnsi="Arial" w:cs="Arial"/>
          <w:color w:val="000000"/>
          <w:sz w:val="22"/>
          <w:szCs w:val="22"/>
        </w:rPr>
        <w:t xml:space="preserve"> 1500</w:t>
      </w:r>
      <w:r w:rsidR="00AC5BB6">
        <w:rPr>
          <w:rFonts w:ascii="Arial" w:eastAsia="Times New Roman" w:hAnsi="Arial" w:cs="Arial"/>
          <w:color w:val="000000"/>
          <w:sz w:val="22"/>
          <w:szCs w:val="22"/>
        </w:rPr>
        <w:t xml:space="preserve"> pixels</w:t>
      </w:r>
      <w:r w:rsidR="009D5728" w:rsidRPr="009D5728">
        <w:rPr>
          <w:rFonts w:ascii="Arial" w:eastAsia="Times New Roman" w:hAnsi="Arial" w:cs="Arial"/>
          <w:color w:val="000000"/>
          <w:sz w:val="22"/>
          <w:szCs w:val="22"/>
        </w:rPr>
        <w:t xml:space="preserve">. </w:t>
      </w:r>
      <w:r>
        <w:rPr>
          <w:rFonts w:ascii="Arial" w:eastAsia="Times New Roman" w:hAnsi="Arial" w:cs="Arial"/>
          <w:color w:val="000000"/>
          <w:sz w:val="22"/>
          <w:szCs w:val="22"/>
        </w:rPr>
        <w:t>Potential a</w:t>
      </w:r>
      <w:r w:rsidR="00ED7393">
        <w:rPr>
          <w:rFonts w:ascii="Arial" w:eastAsia="Times New Roman" w:hAnsi="Arial" w:cs="Arial"/>
          <w:color w:val="000000"/>
          <w:sz w:val="22"/>
          <w:szCs w:val="22"/>
        </w:rPr>
        <w:t xml:space="preserve">dipocytes that were </w:t>
      </w:r>
      <w:r w:rsidR="005F64D4">
        <w:rPr>
          <w:rFonts w:ascii="Arial" w:eastAsia="Times New Roman" w:hAnsi="Arial" w:cs="Arial"/>
          <w:color w:val="000000"/>
          <w:sz w:val="22"/>
          <w:szCs w:val="22"/>
        </w:rPr>
        <w:t xml:space="preserve">blurry, cut off, or </w:t>
      </w:r>
      <w:r w:rsidR="00ED7393">
        <w:rPr>
          <w:rFonts w:ascii="Arial" w:eastAsia="Times New Roman" w:hAnsi="Arial" w:cs="Arial"/>
          <w:color w:val="000000"/>
          <w:sz w:val="22"/>
          <w:szCs w:val="22"/>
        </w:rPr>
        <w:t>below the 20 pixels threshold were excluded from the assessment as it was not feasible to select and measure them</w:t>
      </w:r>
      <w:r w:rsidR="005F64D4">
        <w:rPr>
          <w:rFonts w:ascii="Arial" w:eastAsia="Times New Roman" w:hAnsi="Arial" w:cs="Arial"/>
          <w:color w:val="000000"/>
          <w:sz w:val="22"/>
          <w:szCs w:val="22"/>
        </w:rPr>
        <w:t xml:space="preserve"> accurately</w:t>
      </w:r>
      <w:r w:rsidR="00ED7393">
        <w:rPr>
          <w:rFonts w:ascii="Arial" w:eastAsia="Times New Roman" w:hAnsi="Arial" w:cs="Arial"/>
          <w:color w:val="000000"/>
          <w:sz w:val="22"/>
          <w:szCs w:val="22"/>
        </w:rPr>
        <w:t xml:space="preserve">. </w:t>
      </w:r>
      <w:r w:rsidR="009D5728" w:rsidRPr="009D5728">
        <w:rPr>
          <w:rFonts w:ascii="Arial" w:eastAsia="Times New Roman" w:hAnsi="Arial" w:cs="Arial"/>
          <w:color w:val="000000"/>
          <w:sz w:val="22"/>
          <w:szCs w:val="22"/>
        </w:rPr>
        <w:t xml:space="preserve">Once these two parameters were set on the image, manual addition and deletion were performed to ensure adipocytes were properly </w:t>
      </w:r>
      <w:r>
        <w:rPr>
          <w:rFonts w:ascii="Arial" w:eastAsia="Times New Roman" w:hAnsi="Arial" w:cs="Arial"/>
          <w:color w:val="000000"/>
          <w:sz w:val="22"/>
          <w:szCs w:val="22"/>
        </w:rPr>
        <w:t>identified</w:t>
      </w:r>
      <w:r w:rsidR="009D5728" w:rsidRPr="009D5728">
        <w:rPr>
          <w:rFonts w:ascii="Arial" w:eastAsia="Times New Roman" w:hAnsi="Arial" w:cs="Arial"/>
          <w:color w:val="000000"/>
          <w:sz w:val="22"/>
          <w:szCs w:val="22"/>
        </w:rPr>
        <w:t xml:space="preserve">. Once all the adipocytes were accounted for, they were </w:t>
      </w:r>
      <w:commentRangeStart w:id="39"/>
      <w:commentRangeStart w:id="40"/>
      <w:r w:rsidR="00B119B7">
        <w:rPr>
          <w:rFonts w:ascii="Arial" w:eastAsia="Times New Roman" w:hAnsi="Arial" w:cs="Arial"/>
          <w:color w:val="000000"/>
          <w:sz w:val="22"/>
          <w:szCs w:val="22"/>
        </w:rPr>
        <w:t>analyzed</w:t>
      </w:r>
      <w:r w:rsidR="009D5728" w:rsidRPr="009D5728">
        <w:rPr>
          <w:rFonts w:ascii="Arial" w:eastAsia="Times New Roman" w:hAnsi="Arial" w:cs="Arial"/>
          <w:color w:val="000000"/>
          <w:sz w:val="22"/>
          <w:szCs w:val="22"/>
        </w:rPr>
        <w:t xml:space="preserve"> </w:t>
      </w:r>
      <w:commentRangeEnd w:id="39"/>
      <w:r w:rsidR="009C1150">
        <w:rPr>
          <w:rStyle w:val="CommentReference"/>
        </w:rPr>
        <w:commentReference w:id="39"/>
      </w:r>
      <w:commentRangeEnd w:id="40"/>
      <w:r w:rsidR="004C6AE5">
        <w:rPr>
          <w:rStyle w:val="CommentReference"/>
        </w:rPr>
        <w:commentReference w:id="40"/>
      </w:r>
      <w:r w:rsidR="009D5728" w:rsidRPr="009D5728">
        <w:rPr>
          <w:rFonts w:ascii="Arial" w:eastAsia="Times New Roman" w:hAnsi="Arial" w:cs="Arial"/>
          <w:color w:val="000000"/>
          <w:sz w:val="22"/>
          <w:szCs w:val="22"/>
        </w:rPr>
        <w:t>using the</w:t>
      </w:r>
      <w:del w:id="41" w:author="Dave Bridges" w:date="2021-05-11T09:31:00Z">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“Measure”</w:delText>
        </w:r>
        <w:r w:rsidR="009D5728" w:rsidRPr="009D5728" w:rsidDel="00CE0941">
          <w:rPr>
            <w:rFonts w:ascii="Arial" w:eastAsia="Times New Roman" w:hAnsi="Arial" w:cs="Arial"/>
            <w:color w:val="000000"/>
            <w:sz w:val="22"/>
            <w:szCs w:val="22"/>
          </w:rPr>
          <w:delText xml:space="preserve"> </w:delText>
        </w:r>
        <w:r w:rsidR="00B119B7" w:rsidDel="00CE0941">
          <w:rPr>
            <w:rFonts w:ascii="Arial" w:eastAsia="Times New Roman" w:hAnsi="Arial" w:cs="Arial"/>
            <w:color w:val="000000"/>
            <w:sz w:val="22"/>
            <w:szCs w:val="22"/>
          </w:rPr>
          <w:delText>button</w:delText>
        </w:r>
        <w:r w:rsidR="009D5728" w:rsidRPr="009D5728" w:rsidDel="00CE0941">
          <w:rPr>
            <w:rFonts w:ascii="Arial" w:eastAsia="Times New Roman" w:hAnsi="Arial" w:cs="Arial"/>
            <w:color w:val="000000"/>
            <w:sz w:val="22"/>
            <w:szCs w:val="22"/>
          </w:rPr>
          <w:delText xml:space="preserve"> within</w:delText>
        </w:r>
      </w:del>
      <w:r w:rsidR="009D5728" w:rsidRPr="009D5728">
        <w:rPr>
          <w:rFonts w:ascii="Arial" w:eastAsia="Times New Roman" w:hAnsi="Arial" w:cs="Arial"/>
          <w:color w:val="000000"/>
          <w:sz w:val="22"/>
          <w:szCs w:val="22"/>
        </w:rPr>
        <w:t xml:space="preserve"> ImageJ</w:t>
      </w:r>
      <w:r w:rsidR="00B119B7">
        <w:rPr>
          <w:rFonts w:ascii="Arial" w:eastAsia="Times New Roman" w:hAnsi="Arial" w:cs="Arial"/>
          <w:color w:val="000000"/>
          <w:sz w:val="22"/>
          <w:szCs w:val="22"/>
        </w:rPr>
        <w:t xml:space="preserve"> software</w:t>
      </w:r>
      <w:r w:rsidR="009D5728" w:rsidRPr="009D5728">
        <w:rPr>
          <w:rFonts w:ascii="Arial" w:eastAsia="Times New Roman" w:hAnsi="Arial" w:cs="Arial"/>
          <w:color w:val="000000"/>
          <w:sz w:val="22"/>
          <w:szCs w:val="22"/>
        </w:rPr>
        <w:t xml:space="preserve">. </w:t>
      </w:r>
      <w:r w:rsidR="00ED7393">
        <w:rPr>
          <w:rFonts w:ascii="Arial" w:eastAsia="Times New Roman" w:hAnsi="Arial" w:cs="Arial"/>
          <w:color w:val="000000"/>
          <w:sz w:val="22"/>
          <w:szCs w:val="22"/>
        </w:rPr>
        <w:t xml:space="preserve">The calculated </w:t>
      </w:r>
      <w:r w:rsidR="00A25BC4">
        <w:rPr>
          <w:rFonts w:ascii="Arial" w:eastAsia="Times New Roman" w:hAnsi="Arial" w:cs="Arial"/>
          <w:color w:val="000000"/>
          <w:sz w:val="22"/>
          <w:szCs w:val="22"/>
        </w:rPr>
        <w:t xml:space="preserve">adipocyte numbers </w:t>
      </w:r>
      <w:r w:rsidR="00ED7393">
        <w:rPr>
          <w:rFonts w:ascii="Arial" w:eastAsia="Times New Roman" w:hAnsi="Arial" w:cs="Arial"/>
          <w:color w:val="000000"/>
          <w:sz w:val="22"/>
          <w:szCs w:val="22"/>
        </w:rPr>
        <w:t xml:space="preserve">were normalized to the total mammary gland </w:t>
      </w:r>
      <w:r w:rsidR="00A25BC4">
        <w:rPr>
          <w:rFonts w:ascii="Arial" w:eastAsia="Times New Roman" w:hAnsi="Arial" w:cs="Arial"/>
          <w:color w:val="000000"/>
          <w:sz w:val="22"/>
          <w:szCs w:val="22"/>
        </w:rPr>
        <w:t>area that was imaged</w:t>
      </w:r>
      <w:r w:rsidR="00ED7393">
        <w:rPr>
          <w:rFonts w:ascii="Arial" w:eastAsia="Times New Roman" w:hAnsi="Arial" w:cs="Arial"/>
          <w:color w:val="000000"/>
          <w:sz w:val="22"/>
          <w:szCs w:val="22"/>
        </w:rPr>
        <w:t xml:space="preserve">. </w:t>
      </w:r>
    </w:p>
    <w:p w14:paraId="4FBF40F2" w14:textId="77777777" w:rsidR="009D5728" w:rsidRPr="00EF5551" w:rsidRDefault="009D5728" w:rsidP="00C55AF5">
      <w:pPr>
        <w:rPr>
          <w:rFonts w:ascii="Arial" w:hAnsi="Arial" w:cs="Arial"/>
          <w:color w:val="000000" w:themeColor="text1"/>
          <w:sz w:val="22"/>
          <w:szCs w:val="22"/>
        </w:rPr>
      </w:pPr>
    </w:p>
    <w:p w14:paraId="0AFC4151" w14:textId="5D81BE65" w:rsidR="00790E70" w:rsidRPr="009C1150" w:rsidRDefault="00790E70" w:rsidP="00C55AF5">
      <w:pPr>
        <w:pStyle w:val="Heading2"/>
      </w:pPr>
      <w:r w:rsidRPr="009C1150">
        <w:t>Statistical Analys</w:t>
      </w:r>
      <w:r w:rsidR="00A25BC4" w:rsidRPr="009C1150">
        <w:t>e</w:t>
      </w:r>
      <w:r w:rsidRPr="009C1150">
        <w:t>s</w:t>
      </w:r>
    </w:p>
    <w:p w14:paraId="150991C8" w14:textId="1BB8A13C" w:rsidR="008B3CA4" w:rsidRPr="009C1150" w:rsidRDefault="00A25BC4" w:rsidP="00C55AF5">
      <w:pPr>
        <w:pStyle w:val="NormalWeb"/>
        <w:textAlignment w:val="baseline"/>
        <w:rPr>
          <w:rFonts w:ascii="Arial" w:hAnsi="Arial" w:cs="Arial"/>
          <w:color w:val="000000" w:themeColor="text1"/>
          <w:sz w:val="22"/>
          <w:szCs w:val="22"/>
        </w:rPr>
      </w:pPr>
      <w:r w:rsidRPr="00D93ACB">
        <w:rPr>
          <w:rFonts w:ascii="Arial" w:hAnsi="Arial" w:cs="Arial"/>
          <w:color w:val="000000" w:themeColor="text1"/>
          <w:sz w:val="22"/>
          <w:szCs w:val="22"/>
        </w:rPr>
        <w:t>Statistical significance was designated at p&lt;0.05</w:t>
      </w:r>
      <w:r>
        <w:rPr>
          <w:rFonts w:ascii="Arial" w:hAnsi="Arial" w:cs="Arial"/>
          <w:color w:val="000000" w:themeColor="text1"/>
          <w:sz w:val="22"/>
          <w:szCs w:val="22"/>
        </w:rPr>
        <w:t xml:space="preserve"> for this study</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statistical analyses were performed using R, version </w:t>
      </w:r>
      <w:r w:rsidR="00D93ACB" w:rsidRPr="00D93ACB">
        <w:rPr>
          <w:rFonts w:ascii="Arial" w:hAnsi="Arial" w:cs="Arial"/>
          <w:color w:val="000000" w:themeColor="text1"/>
          <w:sz w:val="22"/>
          <w:szCs w:val="22"/>
        </w:rPr>
        <w:t>4.</w:t>
      </w:r>
      <w:commentRangeStart w:id="42"/>
      <w:commentRangeStart w:id="43"/>
      <w:commentRangeStart w:id="44"/>
      <w:r w:rsidR="00D93ACB" w:rsidRPr="00D93ACB">
        <w:rPr>
          <w:rFonts w:ascii="Arial" w:hAnsi="Arial" w:cs="Arial"/>
          <w:color w:val="000000" w:themeColor="text1"/>
          <w:sz w:val="22"/>
          <w:szCs w:val="22"/>
        </w:rPr>
        <w:t>0</w:t>
      </w:r>
      <w:commentRangeEnd w:id="42"/>
      <w:r>
        <w:rPr>
          <w:rStyle w:val="CommentReference"/>
          <w:rFonts w:asciiTheme="minorHAnsi" w:eastAsiaTheme="minorHAnsi" w:hAnsiTheme="minorHAnsi" w:cstheme="minorBidi"/>
        </w:rPr>
        <w:commentReference w:id="42"/>
      </w:r>
      <w:commentRangeEnd w:id="43"/>
      <w:r w:rsidR="009C1150">
        <w:rPr>
          <w:rStyle w:val="CommentReference"/>
          <w:rFonts w:asciiTheme="minorHAnsi" w:eastAsiaTheme="minorHAnsi" w:hAnsiTheme="minorHAnsi" w:cstheme="minorBidi"/>
        </w:rPr>
        <w:commentReference w:id="43"/>
      </w:r>
      <w:commentRangeEnd w:id="44"/>
      <w:r w:rsidR="004C6AE5">
        <w:rPr>
          <w:rStyle w:val="CommentReference"/>
          <w:rFonts w:asciiTheme="minorHAnsi" w:eastAsiaTheme="minorHAnsi" w:hAnsiTheme="minorHAnsi" w:cstheme="minorBidi"/>
        </w:rPr>
        <w:commentReference w:id="44"/>
      </w:r>
      <w:ins w:id="45" w:author="Noura El Habbal" w:date="2021-05-12T03:13:00Z">
        <w:r w:rsidR="009C1150">
          <w:rPr>
            <w:rFonts w:ascii="Arial" w:hAnsi="Arial" w:cs="Arial"/>
            <w:color w:val="000000" w:themeColor="text1"/>
            <w:sz w:val="22"/>
            <w:szCs w:val="22"/>
          </w:rPr>
          <w:t xml:space="preserve"> </w:t>
        </w:r>
        <w:commentRangeStart w:id="46"/>
        <w:r w:rsidR="009C1150">
          <w:rPr>
            <w:rFonts w:ascii="Arial" w:hAnsi="Arial" w:cs="Arial"/>
            <w:color w:val="000000" w:themeColor="text1"/>
            <w:sz w:val="22"/>
            <w:szCs w:val="22"/>
          </w:rPr>
          <w:t>(</w:t>
        </w:r>
      </w:ins>
      <w:ins w:id="47" w:author="Noura El Habbal" w:date="2021-05-12T03:14:00Z">
        <w:r w:rsidR="009C1150" w:rsidRPr="009C1150">
          <w:rPr>
            <w:rFonts w:ascii="Arial" w:hAnsi="Arial" w:cs="Arial"/>
            <w:color w:val="000000" w:themeColor="text1"/>
            <w:sz w:val="22"/>
            <w:szCs w:val="22"/>
          </w:rPr>
          <w:t>R Core Team (2020). R: A language and environment for statistical computing. R Foundation for Statistical Computing, Vienna, Austria. URL https://www.R-project.org/</w:t>
        </w:r>
        <w:r w:rsidR="009C1150">
          <w:rPr>
            <w:rFonts w:ascii="Arial" w:hAnsi="Arial" w:cs="Arial"/>
            <w:color w:val="000000" w:themeColor="text1"/>
            <w:sz w:val="22"/>
            <w:szCs w:val="22"/>
          </w:rPr>
          <w:t>)</w:t>
        </w:r>
      </w:ins>
      <w:commentRangeEnd w:id="46"/>
      <w:r w:rsidR="00F64F58">
        <w:rPr>
          <w:rStyle w:val="CommentReference"/>
          <w:rFonts w:asciiTheme="minorHAnsi" w:eastAsiaTheme="minorHAnsi" w:hAnsiTheme="minorHAnsi" w:cstheme="minorBidi"/>
        </w:rPr>
        <w:commentReference w:id="46"/>
      </w:r>
      <w:r w:rsidR="00D93ACB" w:rsidRPr="00D93ACB">
        <w:rPr>
          <w:rFonts w:ascii="Arial" w:hAnsi="Arial" w:cs="Arial"/>
          <w:color w:val="000000" w:themeColor="text1"/>
          <w:sz w:val="22"/>
          <w:szCs w:val="22"/>
        </w:rPr>
        <w:t xml:space="preserve">. </w:t>
      </w:r>
      <w:r w:rsidR="00F64F58">
        <w:rPr>
          <w:rFonts w:ascii="Arial" w:hAnsi="Arial" w:cs="Arial"/>
          <w:color w:val="000000" w:themeColor="text1"/>
          <w:sz w:val="22"/>
          <w:szCs w:val="22"/>
        </w:rPr>
        <w:t xml:space="preserve">Data are presented graphically as mean +/- standard error of the mean.  </w:t>
      </w:r>
      <w:r w:rsidR="00D93ACB" w:rsidRPr="00D93ACB">
        <w:rPr>
          <w:rFonts w:ascii="Arial" w:hAnsi="Arial" w:cs="Arial"/>
          <w:color w:val="000000" w:themeColor="text1"/>
          <w:sz w:val="22"/>
          <w:szCs w:val="22"/>
        </w:rPr>
        <w:t>For longitudinal measurements including body composition, food intake, and pup weight gain, data were analyzed using mixed linear models</w:t>
      </w:r>
      <w:r>
        <w:rPr>
          <w:rFonts w:ascii="Arial" w:hAnsi="Arial" w:cs="Arial"/>
          <w:color w:val="000000" w:themeColor="text1"/>
          <w:sz w:val="22"/>
          <w:szCs w:val="22"/>
        </w:rPr>
        <w:t xml:space="preserve"> using lme4 version</w:t>
      </w:r>
      <w:ins w:id="48" w:author="Noura El Habbal" w:date="2021-05-12T03:12:00Z">
        <w:r w:rsidR="009C1150">
          <w:rPr>
            <w:rFonts w:ascii="Arial" w:hAnsi="Arial" w:cs="Arial"/>
            <w:color w:val="000000" w:themeColor="text1"/>
            <w:sz w:val="22"/>
            <w:szCs w:val="22"/>
          </w:rPr>
          <w:t xml:space="preserve"> </w:t>
        </w:r>
      </w:ins>
      <w:ins w:id="49" w:author="Noura El Habbal" w:date="2021-05-12T03:24:00Z">
        <w:r w:rsidR="00DD6D83">
          <w:rPr>
            <w:rFonts w:ascii="Arial" w:hAnsi="Arial" w:cs="Arial"/>
            <w:color w:val="000000" w:themeColor="text1"/>
            <w:sz w:val="22"/>
            <w:szCs w:val="22"/>
          </w:rPr>
          <w:t>1.1-26</w:t>
        </w:r>
      </w:ins>
      <w:ins w:id="50" w:author="Noura El Habbal" w:date="2021-05-12T03:17:00Z">
        <w:r w:rsidR="00DD6D83">
          <w:rPr>
            <w:rFonts w:ascii="Arial" w:hAnsi="Arial" w:cs="Arial"/>
            <w:b/>
            <w:bCs/>
            <w:color w:val="000000" w:themeColor="text1"/>
            <w:sz w:val="22"/>
            <w:szCs w:val="22"/>
          </w:rPr>
          <w:t xml:space="preserve"> </w:t>
        </w:r>
      </w:ins>
      <w:ins w:id="51" w:author="Noura El Habbal" w:date="2021-05-12T03:20:00Z">
        <w:r w:rsidR="00DD6D83">
          <w:rPr>
            <w:rFonts w:ascii="Arial" w:hAnsi="Arial" w:cs="Arial"/>
            <w:b/>
            <w:bCs/>
            <w:color w:val="000000" w:themeColor="text1"/>
            <w:sz w:val="22"/>
            <w:szCs w:val="22"/>
          </w:rPr>
          <w:fldChar w:fldCharType="begin" w:fldLock="1"/>
        </w:r>
      </w:ins>
      <w:r w:rsidR="00DD6D83">
        <w:rPr>
          <w:rFonts w:ascii="Arial" w:hAnsi="Arial" w:cs="Arial"/>
          <w:b/>
          <w:bCs/>
          <w:color w:val="000000" w:themeColor="text1"/>
          <w:sz w:val="22"/>
          <w:szCs w:val="22"/>
        </w:rPr>
        <w:instrText>ADDIN CSL_CITATION {"citationItems":[{"id":"ITEM-1","itemData":{"DOI":"10.18637/jss.v067.i01","abstract":"Maximum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non-dropping-particle":"","parse-names":false,"suffix":""},{"dropping-particle":"","family":"Mächler","given":"Martin","non-dropping-particle":"","parse-names":false,"suffix":""},{"dropping-particle":"","family":"Bolker","given":"Ben","non-dropping-particle":"","parse-names":false,"suffix":""},{"dropping-particle":"","family":"Walker","given":"Steve","non-dropping-particle":"","parse-names":false,"suffix":""}],"container-title":"ArXiv e-prints","id":"ITEM-1","issued":{"date-parts":[["2014","6","23"]]},"title":"No Title","type":"article-journal","volume":"arXiv:1406"},"uris":["http://www.mendeley.com/documents/?uuid=cf71ade7-5aac-40c7-814f-3f30a7e1c817"]}],"mendeley":{"formattedCitation":"(34)","plainTextFormattedCitation":"(34)"},"properties":{"noteIndex":0},"schema":"https://github.com/citation-style-language/schema/raw/master/csl-citation.json"}</w:instrText>
      </w:r>
      <w:r w:rsidR="00DD6D83">
        <w:rPr>
          <w:rFonts w:ascii="Arial" w:hAnsi="Arial" w:cs="Arial"/>
          <w:b/>
          <w:bCs/>
          <w:color w:val="000000" w:themeColor="text1"/>
          <w:sz w:val="22"/>
          <w:szCs w:val="22"/>
        </w:rPr>
        <w:fldChar w:fldCharType="separate"/>
      </w:r>
      <w:r w:rsidR="00DD6D83" w:rsidRPr="00DD6D83">
        <w:rPr>
          <w:rFonts w:ascii="Arial" w:hAnsi="Arial" w:cs="Arial"/>
          <w:bCs/>
          <w:noProof/>
          <w:color w:val="000000" w:themeColor="text1"/>
          <w:sz w:val="22"/>
          <w:szCs w:val="22"/>
        </w:rPr>
        <w:t>(34)</w:t>
      </w:r>
      <w:ins w:id="52" w:author="Noura El Habbal" w:date="2021-05-12T03:20:00Z">
        <w:r w:rsidR="00DD6D83">
          <w:rPr>
            <w:rFonts w:ascii="Arial" w:hAnsi="Arial" w:cs="Arial"/>
            <w:b/>
            <w:bCs/>
            <w:color w:val="000000" w:themeColor="text1"/>
            <w:sz w:val="22"/>
            <w:szCs w:val="22"/>
          </w:rPr>
          <w:fldChar w:fldCharType="end"/>
        </w:r>
      </w:ins>
      <w:r>
        <w:rPr>
          <w:rFonts w:ascii="Arial" w:hAnsi="Arial" w:cs="Arial"/>
          <w:color w:val="000000" w:themeColor="text1"/>
          <w:sz w:val="22"/>
          <w:szCs w:val="22"/>
        </w:rPr>
        <w:t xml:space="preserve"> </w:t>
      </w:r>
      <w:commentRangeStart w:id="53"/>
      <w:commentRangeStart w:id="54"/>
      <w:commentRangeStart w:id="55"/>
      <w:r>
        <w:rPr>
          <w:rFonts w:ascii="Arial" w:hAnsi="Arial" w:cs="Arial"/>
          <w:color w:val="000000" w:themeColor="text1"/>
          <w:sz w:val="22"/>
          <w:szCs w:val="22"/>
        </w:rPr>
        <w:t>XXX</w:t>
      </w:r>
      <w:commentRangeEnd w:id="53"/>
      <w:r>
        <w:rPr>
          <w:rStyle w:val="CommentReference"/>
          <w:rFonts w:asciiTheme="minorHAnsi" w:eastAsiaTheme="minorHAnsi" w:hAnsiTheme="minorHAnsi" w:cstheme="minorBidi"/>
        </w:rPr>
        <w:commentReference w:id="53"/>
      </w:r>
      <w:commentRangeEnd w:id="54"/>
      <w:r w:rsidR="00DD6D83">
        <w:rPr>
          <w:rStyle w:val="CommentReference"/>
          <w:rFonts w:asciiTheme="minorHAnsi" w:eastAsiaTheme="minorHAnsi" w:hAnsiTheme="minorHAnsi" w:cstheme="minorBidi"/>
        </w:rPr>
        <w:commentReference w:id="54"/>
      </w:r>
      <w:commentRangeEnd w:id="55"/>
      <w:r w:rsidR="004C6AE5">
        <w:rPr>
          <w:rStyle w:val="CommentReference"/>
          <w:rFonts w:asciiTheme="minorHAnsi" w:eastAsiaTheme="minorHAnsi" w:hAnsiTheme="minorHAnsi" w:cstheme="minorBidi"/>
        </w:rPr>
        <w:commentReference w:id="55"/>
      </w:r>
      <w:r w:rsidR="00D93ACB" w:rsidRPr="00D93ACB">
        <w:rPr>
          <w:rFonts w:ascii="Arial" w:hAnsi="Arial" w:cs="Arial"/>
          <w:color w:val="000000" w:themeColor="text1"/>
          <w:sz w:val="22"/>
          <w:szCs w:val="22"/>
        </w:rPr>
        <w:t xml:space="preserve">. </w:t>
      </w:r>
      <w:r w:rsidR="001C2BD3" w:rsidRPr="00D93ACB">
        <w:rPr>
          <w:rFonts w:ascii="Arial" w:hAnsi="Arial" w:cs="Arial"/>
          <w:color w:val="000000" w:themeColor="text1"/>
          <w:sz w:val="22"/>
          <w:szCs w:val="22"/>
        </w:rPr>
        <w:t xml:space="preserve">We tested </w:t>
      </w:r>
      <w:r w:rsidR="00B41AD4" w:rsidRPr="00D93ACB">
        <w:rPr>
          <w:rFonts w:ascii="Arial" w:hAnsi="Arial" w:cs="Arial"/>
          <w:color w:val="000000" w:themeColor="text1"/>
          <w:sz w:val="22"/>
          <w:szCs w:val="22"/>
        </w:rPr>
        <w:t>for sex-</w:t>
      </w:r>
      <w:del w:id="56" w:author="Dave Bridges" w:date="2021-05-11T09:33:00Z">
        <w:r w:rsidR="00B41AD4" w:rsidRPr="00D93ACB" w:rsidDel="00A25BC4">
          <w:rPr>
            <w:rFonts w:ascii="Arial" w:hAnsi="Arial" w:cs="Arial"/>
            <w:color w:val="000000" w:themeColor="text1"/>
            <w:sz w:val="22"/>
            <w:szCs w:val="22"/>
          </w:rPr>
          <w:delText xml:space="preserve">differences </w:delText>
        </w:r>
      </w:del>
      <w:r>
        <w:rPr>
          <w:rFonts w:ascii="Arial" w:hAnsi="Arial" w:cs="Arial"/>
          <w:color w:val="000000" w:themeColor="text1"/>
          <w:sz w:val="22"/>
          <w:szCs w:val="22"/>
        </w:rPr>
        <w:t>modification</w:t>
      </w:r>
      <w:r w:rsidRPr="00D93ACB">
        <w:rPr>
          <w:rFonts w:ascii="Arial" w:hAnsi="Arial" w:cs="Arial"/>
          <w:color w:val="000000" w:themeColor="text1"/>
          <w:sz w:val="22"/>
          <w:szCs w:val="22"/>
        </w:rPr>
        <w:t xml:space="preserve"> </w:t>
      </w:r>
      <w:r>
        <w:rPr>
          <w:rFonts w:ascii="Arial" w:hAnsi="Arial" w:cs="Arial"/>
          <w:color w:val="000000" w:themeColor="text1"/>
          <w:sz w:val="22"/>
          <w:szCs w:val="22"/>
        </w:rPr>
        <w:t>of</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 xml:space="preserve">all outcomes </w:t>
      </w:r>
      <w:r>
        <w:rPr>
          <w:rFonts w:ascii="Arial" w:hAnsi="Arial" w:cs="Arial"/>
          <w:color w:val="000000" w:themeColor="text1"/>
          <w:sz w:val="22"/>
          <w:szCs w:val="22"/>
        </w:rPr>
        <w:t xml:space="preserve">involving both sexes </w:t>
      </w:r>
      <w:r w:rsidR="00B41AD4" w:rsidRPr="00D93ACB">
        <w:rPr>
          <w:rFonts w:ascii="Arial" w:hAnsi="Arial" w:cs="Arial"/>
          <w:color w:val="000000" w:themeColor="text1"/>
          <w:sz w:val="22"/>
          <w:szCs w:val="22"/>
        </w:rPr>
        <w:t>and</w:t>
      </w:r>
      <w:r w:rsidR="001C2BD3" w:rsidRPr="00D93ACB">
        <w:rPr>
          <w:rFonts w:ascii="Arial" w:hAnsi="Arial" w:cs="Arial"/>
          <w:color w:val="000000" w:themeColor="text1"/>
          <w:sz w:val="22"/>
          <w:szCs w:val="22"/>
        </w:rPr>
        <w:t xml:space="preserve"> report </w:t>
      </w:r>
      <w:r>
        <w:rPr>
          <w:rFonts w:ascii="Arial" w:hAnsi="Arial" w:cs="Arial"/>
          <w:color w:val="000000" w:themeColor="text1"/>
          <w:sz w:val="22"/>
          <w:szCs w:val="22"/>
        </w:rPr>
        <w:t>these</w:t>
      </w:r>
      <w:r w:rsidRPr="00D93ACB">
        <w:rPr>
          <w:rFonts w:ascii="Arial" w:hAnsi="Arial" w:cs="Arial"/>
          <w:color w:val="000000" w:themeColor="text1"/>
          <w:sz w:val="22"/>
          <w:szCs w:val="22"/>
        </w:rPr>
        <w:t xml:space="preserve"> </w:t>
      </w:r>
      <w:r w:rsidR="00B41AD4" w:rsidRPr="00D93ACB">
        <w:rPr>
          <w:rFonts w:ascii="Arial" w:hAnsi="Arial" w:cs="Arial"/>
          <w:color w:val="000000" w:themeColor="text1"/>
          <w:sz w:val="22"/>
          <w:szCs w:val="22"/>
        </w:rPr>
        <w:t>when significant.</w:t>
      </w:r>
      <w:r>
        <w:rPr>
          <w:rFonts w:ascii="Arial" w:hAnsi="Arial" w:cs="Arial"/>
          <w:color w:val="000000" w:themeColor="text1"/>
          <w:sz w:val="22"/>
          <w:szCs w:val="22"/>
        </w:rPr>
        <w:t xml:space="preserve"> For pairwise testing, normality was assessed using Shapiro-Wilk tests, followed by homoscedasticity using </w:t>
      </w:r>
      <w:proofErr w:type="spellStart"/>
      <w:r>
        <w:rPr>
          <w:rFonts w:ascii="Arial" w:hAnsi="Arial" w:cs="Arial"/>
          <w:color w:val="000000" w:themeColor="text1"/>
          <w:sz w:val="22"/>
          <w:szCs w:val="22"/>
        </w:rPr>
        <w:t>Levene’s</w:t>
      </w:r>
      <w:proofErr w:type="spellEnd"/>
      <w:r>
        <w:rPr>
          <w:rFonts w:ascii="Arial" w:hAnsi="Arial" w:cs="Arial"/>
          <w:color w:val="000000" w:themeColor="text1"/>
          <w:sz w:val="22"/>
          <w:szCs w:val="22"/>
        </w:rPr>
        <w:t xml:space="preserve"> test. Pending these results, appropriate parametric or non-parametric tests were done. All raw data, statistical analyses and reproducible R code can be found at </w:t>
      </w:r>
      <w:hyperlink r:id="rId12" w:history="1">
        <w:r w:rsidRPr="00A25BC4">
          <w:rPr>
            <w:rStyle w:val="Hyperlink"/>
            <w:rFonts w:ascii="Arial" w:hAnsi="Arial" w:cs="Arial"/>
            <w:sz w:val="22"/>
            <w:szCs w:val="22"/>
          </w:rPr>
          <w:t>http://bridgeslab.github.io/TissueSpecificTscKnockouts/</w:t>
        </w:r>
      </w:hyperlink>
      <w:r>
        <w:rPr>
          <w:rFonts w:ascii="Arial" w:hAnsi="Arial" w:cs="Arial"/>
          <w:color w:val="000000" w:themeColor="text1"/>
          <w:sz w:val="22"/>
          <w:szCs w:val="22"/>
        </w:rPr>
        <w:t>.</w:t>
      </w:r>
    </w:p>
    <w:p w14:paraId="37320001" w14:textId="4F1487B8" w:rsidR="00A21486" w:rsidRDefault="00EF5551" w:rsidP="00C55AF5">
      <w:pPr>
        <w:pStyle w:val="Heading1"/>
        <w:rPr>
          <w:rFonts w:ascii="Arial" w:eastAsia="MS PMincho" w:hAnsi="Arial" w:cs="Arial"/>
          <w:bCs/>
          <w:color w:val="000000" w:themeColor="text1"/>
          <w:sz w:val="22"/>
          <w:szCs w:val="22"/>
        </w:rPr>
      </w:pPr>
      <w:r w:rsidRPr="00EF5551">
        <w:rPr>
          <w:rFonts w:eastAsia="MS PMincho"/>
        </w:rPr>
        <w:t>Results</w:t>
      </w:r>
    </w:p>
    <w:p w14:paraId="76019C6B" w14:textId="5E37586D" w:rsidR="00AF1420" w:rsidRDefault="00294851" w:rsidP="00C55AF5">
      <w:pPr>
        <w:pStyle w:val="Heading1"/>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 xml:space="preserve">To understand how activation of mTORC1 in adipocytes affects lactation </w:t>
      </w:r>
      <w:r w:rsidR="00853EA7">
        <w:rPr>
          <w:rFonts w:ascii="Arial" w:eastAsia="MS PMincho" w:hAnsi="Arial" w:cs="Arial"/>
          <w:bCs/>
          <w:color w:val="000000" w:themeColor="text1"/>
          <w:sz w:val="22"/>
          <w:szCs w:val="22"/>
        </w:rPr>
        <w:t xml:space="preserve">we evaluated pregnant mice that were </w:t>
      </w:r>
      <w:r w:rsidR="00E4554E">
        <w:rPr>
          <w:rFonts w:ascii="Arial" w:eastAsia="MS PMincho" w:hAnsi="Arial" w:cs="Arial"/>
          <w:bCs/>
          <w:color w:val="000000" w:themeColor="text1"/>
          <w:sz w:val="22"/>
          <w:szCs w:val="22"/>
        </w:rPr>
        <w:t xml:space="preserve">either </w:t>
      </w:r>
      <w:r w:rsidR="00853EA7">
        <w:rPr>
          <w:rFonts w:ascii="Arial" w:eastAsia="MS PMincho" w:hAnsi="Arial" w:cs="Arial"/>
          <w:bCs/>
          <w:color w:val="000000" w:themeColor="text1"/>
          <w:sz w:val="22"/>
          <w:szCs w:val="22"/>
        </w:rPr>
        <w:t>wild-type (</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127348">
        <w:rPr>
          <w:rFonts w:ascii="Arial" w:eastAsia="MS PMincho" w:hAnsi="Arial" w:cs="Arial"/>
          <w:bCs/>
          <w:color w:val="000000" w:themeColor="text1"/>
          <w:sz w:val="22"/>
          <w:szCs w:val="22"/>
        </w:rPr>
        <w:t xml:space="preserve">) </w:t>
      </w:r>
      <w:r w:rsidR="00E4554E">
        <w:rPr>
          <w:rFonts w:ascii="Arial" w:eastAsia="MS PMincho" w:hAnsi="Arial" w:cs="Arial"/>
          <w:bCs/>
          <w:color w:val="000000" w:themeColor="text1"/>
          <w:sz w:val="22"/>
          <w:szCs w:val="22"/>
        </w:rPr>
        <w:t>or</w:t>
      </w:r>
      <w:r w:rsidR="00E4554E">
        <w:rPr>
          <w:rFonts w:ascii="Arial" w:eastAsia="MS PMincho" w:hAnsi="Arial" w:cs="Arial"/>
          <w:bCs/>
          <w:i/>
          <w:color w:val="000000" w:themeColor="text1"/>
          <w:sz w:val="22"/>
          <w:szCs w:val="22"/>
        </w:rPr>
        <w:t xml:space="preserve"> </w:t>
      </w:r>
      <w:r w:rsidR="00853EA7" w:rsidRPr="00127348">
        <w:rPr>
          <w:rFonts w:ascii="Arial" w:eastAsia="MS PMincho" w:hAnsi="Arial" w:cs="Arial"/>
          <w:bCs/>
          <w:color w:val="000000" w:themeColor="text1"/>
          <w:sz w:val="22"/>
          <w:szCs w:val="22"/>
        </w:rPr>
        <w:t>knockout</w:t>
      </w:r>
      <w:r w:rsidR="00853EA7">
        <w:rPr>
          <w:rFonts w:ascii="Arial" w:eastAsia="MS PMincho" w:hAnsi="Arial" w:cs="Arial"/>
          <w:bCs/>
          <w:i/>
          <w:color w:val="000000" w:themeColor="text1"/>
          <w:sz w:val="22"/>
          <w:szCs w:val="22"/>
        </w:rPr>
        <w:t xml:space="preserve"> </w:t>
      </w:r>
      <w:r w:rsidR="00853EA7">
        <w:rPr>
          <w:rFonts w:ascii="Arial" w:eastAsia="MS PMincho" w:hAnsi="Arial" w:cs="Arial"/>
          <w:bCs/>
          <w:color w:val="000000" w:themeColor="text1"/>
          <w:sz w:val="22"/>
          <w:szCs w:val="22"/>
        </w:rPr>
        <w:t>(</w:t>
      </w:r>
      <w:r w:rsidR="00853EA7">
        <w:rPr>
          <w:rFonts w:ascii="Arial" w:eastAsia="MS PMincho" w:hAnsi="Arial" w:cs="Arial"/>
          <w:bCs/>
          <w:i/>
          <w:color w:val="000000" w:themeColor="text1"/>
          <w:sz w:val="22"/>
          <w:szCs w:val="22"/>
        </w:rPr>
        <w:t>Tsc1</w:t>
      </w:r>
      <w:r w:rsidR="00853EA7">
        <w:rPr>
          <w:rFonts w:ascii="Arial" w:eastAsia="MS PMincho" w:hAnsi="Arial" w:cs="Arial"/>
          <w:bCs/>
          <w:i/>
          <w:color w:val="000000" w:themeColor="text1"/>
          <w:sz w:val="22"/>
          <w:szCs w:val="22"/>
          <w:vertAlign w:val="superscript"/>
        </w:rPr>
        <w:t>fl/</w:t>
      </w:r>
      <w:proofErr w:type="spellStart"/>
      <w:r w:rsidR="00853EA7">
        <w:rPr>
          <w:rFonts w:ascii="Arial" w:eastAsia="MS PMincho" w:hAnsi="Arial" w:cs="Arial"/>
          <w:bCs/>
          <w:i/>
          <w:color w:val="000000" w:themeColor="text1"/>
          <w:sz w:val="22"/>
          <w:szCs w:val="22"/>
          <w:vertAlign w:val="superscript"/>
        </w:rPr>
        <w:t>fl</w:t>
      </w:r>
      <w:proofErr w:type="spellEnd"/>
      <w:r w:rsidR="00853EA7">
        <w:rPr>
          <w:rFonts w:ascii="Arial" w:eastAsia="MS PMincho" w:hAnsi="Arial" w:cs="Arial"/>
          <w:bCs/>
          <w:i/>
          <w:color w:val="000000" w:themeColor="text1"/>
          <w:sz w:val="22"/>
          <w:szCs w:val="22"/>
        </w:rPr>
        <w:t xml:space="preserve">; </w:t>
      </w:r>
      <w:proofErr w:type="spellStart"/>
      <w:r w:rsidR="00853EA7">
        <w:rPr>
          <w:rFonts w:ascii="Arial" w:eastAsia="MS PMincho" w:hAnsi="Arial" w:cs="Arial"/>
          <w:bCs/>
          <w:i/>
          <w:color w:val="000000" w:themeColor="text1"/>
          <w:sz w:val="22"/>
          <w:szCs w:val="22"/>
        </w:rPr>
        <w:t>Adipoq-Cre</w:t>
      </w:r>
      <w:r w:rsidR="00853EA7">
        <w:rPr>
          <w:rFonts w:ascii="Arial" w:eastAsia="MS PMincho" w:hAnsi="Arial" w:cs="Arial"/>
          <w:bCs/>
          <w:i/>
          <w:color w:val="000000" w:themeColor="text1"/>
          <w:sz w:val="22"/>
          <w:szCs w:val="22"/>
          <w:vertAlign w:val="superscript"/>
        </w:rPr>
        <w:t>Tg</w:t>
      </w:r>
      <w:proofErr w:type="spellEnd"/>
      <w:r w:rsidR="00853EA7">
        <w:rPr>
          <w:rFonts w:ascii="Arial" w:eastAsia="MS PMincho" w:hAnsi="Arial" w:cs="Arial"/>
          <w:bCs/>
          <w:i/>
          <w:color w:val="000000" w:themeColor="text1"/>
          <w:sz w:val="22"/>
          <w:szCs w:val="22"/>
          <w:vertAlign w:val="superscript"/>
        </w:rPr>
        <w:t>/+</w:t>
      </w:r>
      <w:r w:rsidR="00853EA7" w:rsidRPr="00CF6B0F">
        <w:rPr>
          <w:rFonts w:ascii="Arial" w:eastAsia="MS PMincho" w:hAnsi="Arial" w:cs="Arial"/>
          <w:bCs/>
          <w:color w:val="000000" w:themeColor="text1"/>
          <w:sz w:val="22"/>
          <w:szCs w:val="22"/>
        </w:rPr>
        <w:t>)</w:t>
      </w:r>
      <w:r w:rsidR="00853EA7">
        <w:rPr>
          <w:rFonts w:ascii="Arial" w:eastAsia="MS PMincho" w:hAnsi="Arial" w:cs="Arial"/>
          <w:bCs/>
          <w:color w:val="000000" w:themeColor="text1"/>
          <w:sz w:val="22"/>
          <w:szCs w:val="22"/>
        </w:rPr>
        <w:t>.</w:t>
      </w:r>
      <w:r w:rsidR="00E4554E">
        <w:rPr>
          <w:rFonts w:ascii="Arial" w:eastAsia="MS PMincho" w:hAnsi="Arial" w:cs="Arial"/>
          <w:bCs/>
          <w:color w:val="000000" w:themeColor="text1"/>
          <w:sz w:val="22"/>
          <w:szCs w:val="22"/>
        </w:rPr>
        <w:t xml:space="preserve">  </w:t>
      </w:r>
      <w:r w:rsidR="0091131D">
        <w:rPr>
          <w:rFonts w:ascii="Arial" w:eastAsia="MS PMincho" w:hAnsi="Arial" w:cs="Arial"/>
          <w:bCs/>
          <w:color w:val="000000" w:themeColor="text1"/>
          <w:sz w:val="22"/>
          <w:szCs w:val="22"/>
        </w:rPr>
        <w:t xml:space="preserve"> </w:t>
      </w:r>
      <w:r w:rsidR="00E052F8">
        <w:rPr>
          <w:rFonts w:ascii="Arial" w:hAnsi="Arial" w:cs="Arial"/>
          <w:color w:val="000000" w:themeColor="text1"/>
          <w:sz w:val="22"/>
          <w:szCs w:val="22"/>
        </w:rPr>
        <w:t xml:space="preserve">Adipocyte </w:t>
      </w:r>
      <w:r w:rsidR="00E052F8" w:rsidRPr="00CD289F">
        <w:rPr>
          <w:rFonts w:ascii="Arial" w:hAnsi="Arial" w:cs="Arial"/>
          <w:i/>
          <w:color w:val="000000" w:themeColor="text1"/>
          <w:sz w:val="22"/>
          <w:szCs w:val="22"/>
        </w:rPr>
        <w:t>Tsc1</w:t>
      </w:r>
      <w:r w:rsidR="00E052F8">
        <w:rPr>
          <w:rFonts w:ascii="Arial" w:hAnsi="Arial" w:cs="Arial"/>
          <w:color w:val="000000" w:themeColor="text1"/>
          <w:sz w:val="22"/>
          <w:szCs w:val="22"/>
        </w:rPr>
        <w:t xml:space="preserve"> knockout </w:t>
      </w:r>
      <w:r w:rsidR="00511A1A">
        <w:rPr>
          <w:rFonts w:ascii="Arial" w:eastAsia="MS PMincho" w:hAnsi="Arial" w:cs="Arial"/>
          <w:bCs/>
          <w:color w:val="000000" w:themeColor="text1"/>
          <w:sz w:val="22"/>
          <w:szCs w:val="22"/>
        </w:rPr>
        <w:t>(n=6)</w:t>
      </w:r>
      <w:r w:rsidR="009F294F">
        <w:rPr>
          <w:rFonts w:ascii="Arial" w:eastAsia="MS PMincho" w:hAnsi="Arial" w:cs="Arial"/>
          <w:bCs/>
          <w:color w:val="000000" w:themeColor="text1"/>
          <w:sz w:val="22"/>
          <w:szCs w:val="22"/>
        </w:rPr>
        <w:t xml:space="preserve"> </w:t>
      </w:r>
      <w:r w:rsidR="00E052F8" w:rsidRPr="00EF5551">
        <w:rPr>
          <w:rFonts w:ascii="Arial" w:hAnsi="Arial" w:cs="Arial"/>
          <w:color w:val="000000" w:themeColor="text1"/>
          <w:sz w:val="22"/>
          <w:szCs w:val="22"/>
        </w:rPr>
        <w:t xml:space="preserve">and </w:t>
      </w:r>
      <w:r w:rsidR="00E052F8">
        <w:rPr>
          <w:rFonts w:ascii="Arial" w:hAnsi="Arial" w:cs="Arial"/>
          <w:color w:val="000000" w:themeColor="text1"/>
          <w:sz w:val="22"/>
          <w:szCs w:val="22"/>
        </w:rPr>
        <w:t>wildtype</w:t>
      </w:r>
      <w:r w:rsidR="00E052F8" w:rsidRPr="00EF5551">
        <w:rPr>
          <w:rFonts w:ascii="Arial" w:hAnsi="Arial" w:cs="Arial"/>
          <w:color w:val="000000" w:themeColor="text1"/>
          <w:sz w:val="22"/>
          <w:szCs w:val="22"/>
        </w:rPr>
        <w:t xml:space="preserve"> </w:t>
      </w:r>
      <w:r w:rsidR="00511A1A">
        <w:rPr>
          <w:rFonts w:ascii="Arial" w:eastAsia="MS PMincho" w:hAnsi="Arial" w:cs="Arial"/>
          <w:bCs/>
          <w:color w:val="000000" w:themeColor="text1"/>
          <w:sz w:val="22"/>
          <w:szCs w:val="22"/>
        </w:rPr>
        <w:t>(n=5)</w:t>
      </w:r>
      <w:r w:rsidR="009F294F">
        <w:rPr>
          <w:rFonts w:ascii="Arial" w:eastAsia="MS PMincho" w:hAnsi="Arial" w:cs="Arial"/>
          <w:bCs/>
          <w:color w:val="000000" w:themeColor="text1"/>
          <w:sz w:val="22"/>
          <w:szCs w:val="22"/>
        </w:rPr>
        <w:t xml:space="preserve"> </w:t>
      </w:r>
      <w:r w:rsidR="00F13216">
        <w:rPr>
          <w:rFonts w:ascii="Arial" w:eastAsia="MS PMincho" w:hAnsi="Arial" w:cs="Arial"/>
          <w:bCs/>
          <w:color w:val="000000" w:themeColor="text1"/>
          <w:sz w:val="22"/>
          <w:szCs w:val="22"/>
        </w:rPr>
        <w:t xml:space="preserve">virgin </w:t>
      </w:r>
      <w:r w:rsidR="009F294F">
        <w:rPr>
          <w:rFonts w:ascii="Arial" w:eastAsia="MS PMincho" w:hAnsi="Arial" w:cs="Arial"/>
          <w:bCs/>
          <w:color w:val="000000" w:themeColor="text1"/>
          <w:sz w:val="22"/>
          <w:szCs w:val="22"/>
        </w:rPr>
        <w:t>dams</w:t>
      </w:r>
      <w:r w:rsidR="0091131D">
        <w:rPr>
          <w:rFonts w:ascii="Arial" w:eastAsia="MS PMincho" w:hAnsi="Arial" w:cs="Arial"/>
          <w:bCs/>
          <w:color w:val="000000" w:themeColor="text1"/>
          <w:sz w:val="22"/>
          <w:szCs w:val="22"/>
        </w:rPr>
        <w:t xml:space="preserve"> were mated with a male </w:t>
      </w:r>
      <w:r w:rsidR="009F294F">
        <w:rPr>
          <w:rFonts w:ascii="Arial" w:eastAsia="MS PMincho" w:hAnsi="Arial" w:cs="Arial"/>
          <w:bCs/>
          <w:color w:val="000000" w:themeColor="text1"/>
          <w:sz w:val="22"/>
          <w:szCs w:val="22"/>
        </w:rPr>
        <w:t>having the opposite genotype</w:t>
      </w:r>
      <w:r w:rsidR="008521C3">
        <w:rPr>
          <w:rFonts w:ascii="Arial" w:eastAsia="MS PMincho" w:hAnsi="Arial" w:cs="Arial"/>
          <w:bCs/>
          <w:color w:val="000000" w:themeColor="text1"/>
          <w:sz w:val="22"/>
          <w:szCs w:val="22"/>
        </w:rPr>
        <w:t>. Experimental timeline and mouse models are shown in Figure 1</w:t>
      </w:r>
      <w:r w:rsidR="001D1FC9">
        <w:rPr>
          <w:rFonts w:ascii="Arial" w:eastAsia="MS PMincho" w:hAnsi="Arial" w:cs="Arial"/>
          <w:bCs/>
          <w:color w:val="000000" w:themeColor="text1"/>
          <w:sz w:val="22"/>
          <w:szCs w:val="22"/>
        </w:rPr>
        <w:t>A-B</w:t>
      </w:r>
      <w:r w:rsidR="008521C3">
        <w:rPr>
          <w:rFonts w:ascii="Arial" w:eastAsia="MS PMincho" w:hAnsi="Arial" w:cs="Arial"/>
          <w:bCs/>
          <w:color w:val="000000" w:themeColor="text1"/>
          <w:sz w:val="22"/>
          <w:szCs w:val="22"/>
        </w:rPr>
        <w:t>.</w:t>
      </w:r>
    </w:p>
    <w:p w14:paraId="1CFE5D57" w14:textId="77777777" w:rsidR="00A21486" w:rsidRPr="000E1113" w:rsidRDefault="00A21486" w:rsidP="00C55AF5"/>
    <w:p w14:paraId="5085F208" w14:textId="07482E6E" w:rsidR="008B3CA4" w:rsidRPr="000E1113" w:rsidRDefault="008B3CA4" w:rsidP="00C55AF5">
      <w:pPr>
        <w:pStyle w:val="Heading2"/>
      </w:pPr>
      <w:r w:rsidRPr="000E1113">
        <w:t xml:space="preserve">Maternal </w:t>
      </w:r>
      <w:r w:rsidR="0025257E" w:rsidRPr="000E1113">
        <w:t xml:space="preserve">Body Composition </w:t>
      </w:r>
      <w:r w:rsidR="00D25C77" w:rsidRPr="000E1113">
        <w:t>i</w:t>
      </w:r>
      <w:r w:rsidR="00CE03D6" w:rsidRPr="000E1113">
        <w:t>s</w:t>
      </w:r>
      <w:r w:rsidR="0025257E" w:rsidRPr="000E1113">
        <w:t xml:space="preserve"> </w:t>
      </w:r>
      <w:r w:rsidR="001B464E" w:rsidRPr="000E1113">
        <w:t>Similar</w:t>
      </w:r>
      <w:r w:rsidRPr="000E1113">
        <w:t xml:space="preserve"> during Pregnancy and Lactation</w:t>
      </w:r>
      <w:r w:rsidR="0025257E" w:rsidRPr="000E1113">
        <w:t xml:space="preserve"> in Adipocyte </w:t>
      </w:r>
      <w:r w:rsidR="0025257E" w:rsidRPr="00B47D35">
        <w:rPr>
          <w:i/>
        </w:rPr>
        <w:t>Tsc1</w:t>
      </w:r>
      <w:r w:rsidR="0025257E" w:rsidRPr="000E1113">
        <w:t xml:space="preserve"> Knockout Mice</w:t>
      </w:r>
    </w:p>
    <w:p w14:paraId="67E00897" w14:textId="67EDBB55" w:rsidR="008B3CA4" w:rsidRDefault="008B3CA4" w:rsidP="00C55AF5">
      <w:pPr>
        <w:rPr>
          <w:rFonts w:ascii="Arial" w:hAnsi="Arial" w:cs="Arial"/>
          <w:color w:val="000000" w:themeColor="text1"/>
          <w:sz w:val="22"/>
          <w:szCs w:val="22"/>
        </w:rPr>
      </w:pPr>
      <w:r w:rsidRPr="00EF5551">
        <w:rPr>
          <w:rFonts w:ascii="Arial" w:hAnsi="Arial" w:cs="Arial"/>
          <w:color w:val="000000" w:themeColor="text1"/>
          <w:sz w:val="22"/>
          <w:szCs w:val="22"/>
        </w:rPr>
        <w:t>Dam body composition was measured every Monday, Wednesday, and Friday during pregnancy and lactation an</w:t>
      </w:r>
      <w:r w:rsidR="00127348">
        <w:rPr>
          <w:rFonts w:ascii="Arial" w:hAnsi="Arial" w:cs="Arial"/>
          <w:color w:val="000000" w:themeColor="text1"/>
          <w:sz w:val="22"/>
          <w:szCs w:val="22"/>
        </w:rPr>
        <w:t>d</w:t>
      </w:r>
      <w:r w:rsidRPr="00EF5551">
        <w:rPr>
          <w:rFonts w:ascii="Arial" w:hAnsi="Arial" w:cs="Arial"/>
          <w:color w:val="000000" w:themeColor="text1"/>
          <w:sz w:val="22"/>
          <w:szCs w:val="22"/>
        </w:rPr>
        <w:t xml:space="preserve"> on the day</w:t>
      </w:r>
      <w:r w:rsidR="00BD3F12">
        <w:rPr>
          <w:rFonts w:ascii="Arial" w:hAnsi="Arial" w:cs="Arial"/>
          <w:color w:val="000000" w:themeColor="text1"/>
          <w:sz w:val="22"/>
          <w:szCs w:val="22"/>
        </w:rPr>
        <w:t>s</w:t>
      </w:r>
      <w:r w:rsidRPr="00EF5551">
        <w:rPr>
          <w:rFonts w:ascii="Arial" w:hAnsi="Arial" w:cs="Arial"/>
          <w:color w:val="000000" w:themeColor="text1"/>
          <w:sz w:val="22"/>
          <w:szCs w:val="22"/>
        </w:rPr>
        <w:t xml:space="preserve"> of delivery</w:t>
      </w:r>
      <w:r w:rsidR="00BD3F12">
        <w:rPr>
          <w:rFonts w:ascii="Arial" w:hAnsi="Arial" w:cs="Arial"/>
          <w:color w:val="000000" w:themeColor="text1"/>
          <w:sz w:val="22"/>
          <w:szCs w:val="22"/>
        </w:rPr>
        <w:t xml:space="preserve"> and sacrifice</w:t>
      </w:r>
      <w:r w:rsidRPr="00EF5551">
        <w:rPr>
          <w:rFonts w:ascii="Arial" w:hAnsi="Arial" w:cs="Arial"/>
          <w:color w:val="000000" w:themeColor="text1"/>
          <w:sz w:val="22"/>
          <w:szCs w:val="22"/>
        </w:rPr>
        <w:t>. Body weight</w:t>
      </w:r>
      <w:r w:rsidR="008968F6">
        <w:rPr>
          <w:rFonts w:ascii="Arial" w:hAnsi="Arial" w:cs="Arial"/>
          <w:color w:val="000000" w:themeColor="text1"/>
          <w:sz w:val="22"/>
          <w:szCs w:val="22"/>
        </w:rPr>
        <w:t>s</w:t>
      </w:r>
      <w:r w:rsidRPr="00EF5551">
        <w:rPr>
          <w:rFonts w:ascii="Arial" w:hAnsi="Arial" w:cs="Arial"/>
          <w:color w:val="000000" w:themeColor="text1"/>
          <w:sz w:val="22"/>
          <w:szCs w:val="22"/>
        </w:rPr>
        <w:t xml:space="preserve"> were comparable between dams</w:t>
      </w:r>
      <w:r w:rsidR="00DB2E8D">
        <w:rPr>
          <w:rFonts w:ascii="Arial" w:hAnsi="Arial" w:cs="Arial"/>
          <w:color w:val="000000" w:themeColor="text1"/>
          <w:sz w:val="22"/>
          <w:szCs w:val="22"/>
        </w:rPr>
        <w:t xml:space="preserve"> throughout the study</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C</w:t>
      </w:r>
      <w:r w:rsidRPr="00EF5551">
        <w:rPr>
          <w:rFonts w:ascii="Arial" w:hAnsi="Arial" w:cs="Arial"/>
          <w:color w:val="000000" w:themeColor="text1"/>
          <w:sz w:val="22"/>
          <w:szCs w:val="22"/>
        </w:rPr>
        <w:t xml:space="preserve">). Lean mass was also comparable between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Pr="00EF5551">
        <w:rPr>
          <w:rFonts w:ascii="Arial" w:hAnsi="Arial" w:cs="Arial"/>
          <w:color w:val="000000" w:themeColor="text1"/>
          <w:sz w:val="22"/>
          <w:szCs w:val="22"/>
        </w:rPr>
        <w:t xml:space="preserve">and WT dams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D</w:t>
      </w:r>
      <w:r w:rsidRPr="00EF5551">
        <w:rPr>
          <w:rFonts w:ascii="Arial" w:hAnsi="Arial" w:cs="Arial"/>
          <w:color w:val="000000" w:themeColor="text1"/>
          <w:sz w:val="22"/>
          <w:szCs w:val="22"/>
        </w:rPr>
        <w:t xml:space="preserve">). KO dams had a slightly </w:t>
      </w:r>
      <w:r w:rsidRPr="00EF5551">
        <w:rPr>
          <w:rFonts w:ascii="Arial" w:hAnsi="Arial" w:cs="Arial"/>
          <w:color w:val="000000" w:themeColor="text1"/>
          <w:sz w:val="22"/>
          <w:szCs w:val="22"/>
        </w:rPr>
        <w:lastRenderedPageBreak/>
        <w:t>lower fat mass during pregnancy and during lactation (Figure</w:t>
      </w:r>
      <w:r w:rsidR="005936B3">
        <w:rPr>
          <w:rFonts w:ascii="Arial" w:hAnsi="Arial" w:cs="Arial"/>
          <w:color w:val="000000" w:themeColor="text1"/>
          <w:sz w:val="22"/>
          <w:szCs w:val="22"/>
        </w:rPr>
        <w:t xml:space="preserve"> </w:t>
      </w:r>
      <w:r w:rsidR="00FE5877">
        <w:rPr>
          <w:rFonts w:ascii="Arial" w:hAnsi="Arial" w:cs="Arial"/>
          <w:color w:val="000000" w:themeColor="text1"/>
          <w:sz w:val="22"/>
          <w:szCs w:val="22"/>
        </w:rPr>
        <w:t>1</w:t>
      </w:r>
      <w:r w:rsidR="001D1FC9">
        <w:rPr>
          <w:rFonts w:ascii="Arial" w:hAnsi="Arial" w:cs="Arial"/>
          <w:color w:val="000000" w:themeColor="text1"/>
          <w:sz w:val="22"/>
          <w:szCs w:val="22"/>
        </w:rPr>
        <w:t>E</w:t>
      </w:r>
      <w:r w:rsidRPr="00EF5551">
        <w:rPr>
          <w:rFonts w:ascii="Arial" w:hAnsi="Arial" w:cs="Arial"/>
          <w:color w:val="000000" w:themeColor="text1"/>
          <w:sz w:val="22"/>
          <w:szCs w:val="22"/>
        </w:rPr>
        <w:t xml:space="preserve">). While WT dams lost fat mass during lactation, KO dams gained </w:t>
      </w:r>
      <w:r w:rsidR="0063716F" w:rsidRPr="00AF1420">
        <w:rPr>
          <w:rFonts w:ascii="Arial" w:hAnsi="Arial" w:cs="Arial"/>
          <w:color w:val="000000" w:themeColor="text1"/>
          <w:sz w:val="22"/>
          <w:szCs w:val="22"/>
        </w:rPr>
        <w:t>71% more fat mass compared to WT dams</w:t>
      </w:r>
      <w:r w:rsidRPr="00EF5551">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F</w:t>
      </w:r>
      <w:r w:rsidR="006F5F3E">
        <w:rPr>
          <w:rFonts w:ascii="Arial" w:hAnsi="Arial" w:cs="Arial"/>
          <w:color w:val="000000" w:themeColor="text1"/>
          <w:sz w:val="22"/>
          <w:szCs w:val="22"/>
        </w:rPr>
        <w:t>, p&lt;0.001</w:t>
      </w:r>
      <w:r w:rsidRPr="00EF5551">
        <w:rPr>
          <w:rFonts w:ascii="Arial" w:hAnsi="Arial" w:cs="Arial"/>
          <w:color w:val="000000" w:themeColor="text1"/>
          <w:sz w:val="22"/>
          <w:szCs w:val="22"/>
        </w:rPr>
        <w:t>).</w:t>
      </w:r>
      <w:r w:rsidR="00DB2E8D">
        <w:rPr>
          <w:rFonts w:ascii="Arial" w:hAnsi="Arial" w:cs="Arial"/>
          <w:color w:val="000000" w:themeColor="text1"/>
          <w:sz w:val="22"/>
          <w:szCs w:val="22"/>
        </w:rPr>
        <w:t xml:space="preserve">  This was not explained by differences in food intake as</w:t>
      </w:r>
      <w:r w:rsidR="00EC6E5F">
        <w:rPr>
          <w:rFonts w:ascii="Arial" w:eastAsiaTheme="majorEastAsia" w:hAnsi="Arial" w:cs="Arial"/>
          <w:color w:val="000000" w:themeColor="text1"/>
          <w:sz w:val="22"/>
          <w:szCs w:val="22"/>
        </w:rPr>
        <w:t xml:space="preserve"> </w:t>
      </w:r>
      <w:r w:rsidR="00EF5551" w:rsidRPr="005936B3">
        <w:rPr>
          <w:rFonts w:ascii="Arial" w:hAnsi="Arial" w:cs="Arial"/>
          <w:color w:val="000000" w:themeColor="text1"/>
          <w:sz w:val="22"/>
          <w:szCs w:val="22"/>
        </w:rPr>
        <w:t xml:space="preserve">KO and WT dams had </w:t>
      </w:r>
      <w:r w:rsidR="00DB2E8D">
        <w:rPr>
          <w:rFonts w:ascii="Arial" w:hAnsi="Arial" w:cs="Arial"/>
          <w:color w:val="000000" w:themeColor="text1"/>
          <w:sz w:val="22"/>
          <w:szCs w:val="22"/>
        </w:rPr>
        <w:t>similar</w:t>
      </w:r>
      <w:r w:rsidR="00EF5551" w:rsidRPr="005936B3">
        <w:rPr>
          <w:rFonts w:ascii="Arial" w:hAnsi="Arial" w:cs="Arial"/>
          <w:color w:val="000000" w:themeColor="text1"/>
          <w:sz w:val="22"/>
          <w:szCs w:val="22"/>
        </w:rPr>
        <w:t xml:space="preserve"> food intake </w:t>
      </w:r>
      <w:r w:rsidR="00DB2E8D">
        <w:rPr>
          <w:rFonts w:ascii="Arial" w:hAnsi="Arial" w:cs="Arial"/>
          <w:color w:val="000000" w:themeColor="text1"/>
          <w:sz w:val="22"/>
          <w:szCs w:val="22"/>
        </w:rPr>
        <w:t>through</w:t>
      </w:r>
      <w:r w:rsidR="00EF5551" w:rsidRPr="005936B3">
        <w:rPr>
          <w:rFonts w:ascii="Arial" w:hAnsi="Arial" w:cs="Arial"/>
          <w:color w:val="000000" w:themeColor="text1"/>
          <w:sz w:val="22"/>
          <w:szCs w:val="22"/>
        </w:rPr>
        <w:t xml:space="preserve"> pregnancy</w:t>
      </w:r>
      <w:r w:rsidR="0063716F">
        <w:rPr>
          <w:rFonts w:ascii="Arial" w:hAnsi="Arial" w:cs="Arial"/>
          <w:color w:val="000000" w:themeColor="text1"/>
          <w:sz w:val="22"/>
          <w:szCs w:val="22"/>
        </w:rPr>
        <w:t xml:space="preserve"> and lactation</w:t>
      </w:r>
      <w:r w:rsidR="008521C3">
        <w:rPr>
          <w:rFonts w:ascii="Arial" w:hAnsi="Arial" w:cs="Arial"/>
          <w:color w:val="000000" w:themeColor="text1"/>
          <w:sz w:val="22"/>
          <w:szCs w:val="22"/>
        </w:rPr>
        <w:t xml:space="preserve"> (Figure </w:t>
      </w:r>
      <w:r w:rsidR="00FE5877">
        <w:rPr>
          <w:rFonts w:ascii="Arial" w:hAnsi="Arial" w:cs="Arial"/>
          <w:color w:val="000000" w:themeColor="text1"/>
          <w:sz w:val="22"/>
          <w:szCs w:val="22"/>
        </w:rPr>
        <w:t>1</w:t>
      </w:r>
      <w:r w:rsidR="001D1FC9">
        <w:rPr>
          <w:rFonts w:ascii="Arial" w:hAnsi="Arial" w:cs="Arial"/>
          <w:color w:val="000000" w:themeColor="text1"/>
          <w:sz w:val="22"/>
          <w:szCs w:val="22"/>
        </w:rPr>
        <w:t>G</w:t>
      </w:r>
      <w:r w:rsidR="008521C3">
        <w:rPr>
          <w:rFonts w:ascii="Arial" w:hAnsi="Arial" w:cs="Arial"/>
          <w:color w:val="000000" w:themeColor="text1"/>
          <w:sz w:val="22"/>
          <w:szCs w:val="22"/>
        </w:rPr>
        <w:t>)</w:t>
      </w:r>
      <w:r w:rsidR="00054A08">
        <w:rPr>
          <w:rFonts w:ascii="Arial" w:hAnsi="Arial" w:cs="Arial"/>
          <w:color w:val="000000" w:themeColor="text1"/>
          <w:sz w:val="22"/>
          <w:szCs w:val="22"/>
        </w:rPr>
        <w:t>.</w:t>
      </w:r>
      <w:r w:rsidR="0025257E">
        <w:rPr>
          <w:rFonts w:ascii="Arial" w:hAnsi="Arial" w:cs="Arial"/>
          <w:color w:val="000000" w:themeColor="text1"/>
          <w:sz w:val="22"/>
          <w:szCs w:val="22"/>
        </w:rPr>
        <w:t xml:space="preserve"> </w:t>
      </w:r>
    </w:p>
    <w:p w14:paraId="18B685B0" w14:textId="72EBA237" w:rsidR="008B3CA4" w:rsidRDefault="008B3CA4" w:rsidP="00C55AF5">
      <w:pPr>
        <w:rPr>
          <w:rFonts w:ascii="Arial" w:hAnsi="Arial" w:cs="Arial"/>
          <w:color w:val="000000" w:themeColor="text1"/>
          <w:sz w:val="22"/>
          <w:szCs w:val="22"/>
        </w:rPr>
      </w:pPr>
    </w:p>
    <w:p w14:paraId="2759A34F" w14:textId="25BA0AEC" w:rsidR="0031147B" w:rsidRPr="000E1113" w:rsidRDefault="00B47D35" w:rsidP="00C55AF5">
      <w:pPr>
        <w:pStyle w:val="Heading2"/>
      </w:pPr>
      <w:r>
        <w:t xml:space="preserve">Adipocyte </w:t>
      </w:r>
      <w:r>
        <w:rPr>
          <w:i/>
        </w:rPr>
        <w:t xml:space="preserve">Tsc1 </w:t>
      </w:r>
      <w:r>
        <w:t>Knockout Mice Have Smaller</w:t>
      </w:r>
      <w:r w:rsidR="0031147B" w:rsidRPr="000E1113">
        <w:t xml:space="preserve"> </w:t>
      </w:r>
      <w:r>
        <w:t>Mammary Glands, but More Adipocytes</w:t>
      </w:r>
      <w:r w:rsidR="00CA544A">
        <w:t xml:space="preserve"> in those Glands</w:t>
      </w:r>
    </w:p>
    <w:p w14:paraId="6ECEA9DD" w14:textId="1E1FFADC" w:rsidR="00125E99" w:rsidRDefault="00CE50B2" w:rsidP="00C55AF5">
      <w:pPr>
        <w:rPr>
          <w:rFonts w:ascii="Arial" w:hAnsi="Arial" w:cs="Arial"/>
          <w:color w:val="000000" w:themeColor="text1"/>
          <w:sz w:val="22"/>
          <w:szCs w:val="22"/>
        </w:rPr>
      </w:pPr>
      <w:r>
        <w:rPr>
          <w:rFonts w:ascii="Arial" w:hAnsi="Arial" w:cs="Arial"/>
          <w:color w:val="000000" w:themeColor="text1"/>
          <w:sz w:val="22"/>
          <w:szCs w:val="22"/>
        </w:rPr>
        <w:t>At sacrifice we</w:t>
      </w:r>
      <w:r w:rsidR="0031147B">
        <w:rPr>
          <w:rFonts w:ascii="Arial" w:hAnsi="Arial" w:cs="Arial"/>
          <w:color w:val="000000" w:themeColor="text1"/>
          <w:sz w:val="22"/>
          <w:szCs w:val="22"/>
        </w:rPr>
        <w:t xml:space="preserve"> examined the mammary glands from the adipocyte </w:t>
      </w:r>
      <w:r w:rsidR="0031147B">
        <w:rPr>
          <w:rFonts w:ascii="Arial" w:hAnsi="Arial" w:cs="Arial"/>
          <w:i/>
          <w:color w:val="000000" w:themeColor="text1"/>
          <w:sz w:val="22"/>
          <w:szCs w:val="22"/>
        </w:rPr>
        <w:t xml:space="preserve">Tsc1 </w:t>
      </w:r>
      <w:r w:rsidR="0031147B">
        <w:rPr>
          <w:rFonts w:ascii="Arial" w:hAnsi="Arial" w:cs="Arial"/>
          <w:color w:val="000000" w:themeColor="text1"/>
          <w:sz w:val="22"/>
          <w:szCs w:val="22"/>
        </w:rPr>
        <w:t xml:space="preserve">knockout dams. </w:t>
      </w:r>
      <w:r w:rsidR="0031147B" w:rsidRPr="00EF5551">
        <w:rPr>
          <w:rFonts w:ascii="Arial" w:hAnsi="Arial" w:cs="Arial"/>
          <w:color w:val="000000" w:themeColor="text1"/>
          <w:sz w:val="22"/>
          <w:szCs w:val="22"/>
        </w:rPr>
        <w:t xml:space="preserve">At PND16.5, the lower abdominal and inguinal mammary glands were collected and weighed from KO and WT dams. </w:t>
      </w:r>
      <w:r>
        <w:rPr>
          <w:rFonts w:ascii="Arial" w:hAnsi="Arial" w:cs="Arial"/>
          <w:color w:val="000000" w:themeColor="text1"/>
          <w:sz w:val="22"/>
          <w:szCs w:val="22"/>
        </w:rPr>
        <w:t xml:space="preserve">As shown in Figure 2A, </w:t>
      </w:r>
      <w:r w:rsidR="00713921">
        <w:rPr>
          <w:rFonts w:ascii="Arial" w:hAnsi="Arial" w:cs="Arial"/>
          <w:color w:val="000000" w:themeColor="text1"/>
          <w:sz w:val="22"/>
          <w:szCs w:val="22"/>
        </w:rPr>
        <w:t xml:space="preserve">Adipocyte </w:t>
      </w:r>
      <w:r w:rsidR="00713921" w:rsidRPr="00CD289F">
        <w:rPr>
          <w:rFonts w:ascii="Arial" w:hAnsi="Arial" w:cs="Arial"/>
          <w:i/>
          <w:color w:val="000000" w:themeColor="text1"/>
          <w:sz w:val="22"/>
          <w:szCs w:val="22"/>
        </w:rPr>
        <w:t>Tsc1</w:t>
      </w:r>
      <w:r w:rsidR="00713921">
        <w:rPr>
          <w:rFonts w:ascii="Arial" w:hAnsi="Arial" w:cs="Arial"/>
          <w:color w:val="000000" w:themeColor="text1"/>
          <w:sz w:val="22"/>
          <w:szCs w:val="22"/>
        </w:rPr>
        <w:t xml:space="preserve"> knockout </w:t>
      </w:r>
      <w:r w:rsidR="00713921" w:rsidRPr="00262598">
        <w:rPr>
          <w:rFonts w:ascii="Arial" w:hAnsi="Arial" w:cs="Arial"/>
          <w:color w:val="000000" w:themeColor="text1"/>
          <w:sz w:val="22"/>
          <w:szCs w:val="22"/>
        </w:rPr>
        <w:t xml:space="preserve">dams </w:t>
      </w:r>
      <w:r w:rsidR="00713921">
        <w:rPr>
          <w:rFonts w:ascii="Arial" w:hAnsi="Arial" w:cs="Arial"/>
          <w:color w:val="000000" w:themeColor="text1"/>
          <w:sz w:val="22"/>
          <w:szCs w:val="22"/>
        </w:rPr>
        <w:t xml:space="preserve">had a 21% reduction in </w:t>
      </w:r>
      <w:r>
        <w:rPr>
          <w:rFonts w:ascii="Arial" w:hAnsi="Arial" w:cs="Arial"/>
          <w:color w:val="000000" w:themeColor="text1"/>
          <w:sz w:val="22"/>
          <w:szCs w:val="22"/>
        </w:rPr>
        <w:t>mass</w:t>
      </w:r>
      <w:r w:rsidR="008521C3">
        <w:rPr>
          <w:rFonts w:ascii="Arial" w:hAnsi="Arial" w:cs="Arial"/>
          <w:color w:val="000000" w:themeColor="text1"/>
          <w:sz w:val="22"/>
          <w:szCs w:val="22"/>
        </w:rPr>
        <w:t xml:space="preserve"> of </w:t>
      </w:r>
      <w:r w:rsidR="00713921" w:rsidRPr="00EF5551">
        <w:rPr>
          <w:rFonts w:ascii="Arial" w:hAnsi="Arial" w:cs="Arial"/>
          <w:color w:val="000000" w:themeColor="text1"/>
          <w:sz w:val="22"/>
          <w:szCs w:val="22"/>
        </w:rPr>
        <w:t>right lower mammary gland</w:t>
      </w:r>
      <w:r w:rsidR="00EC6E5F">
        <w:rPr>
          <w:rFonts w:ascii="Arial" w:hAnsi="Arial" w:cs="Arial"/>
          <w:color w:val="000000" w:themeColor="text1"/>
          <w:sz w:val="22"/>
          <w:szCs w:val="22"/>
        </w:rPr>
        <w:t>s</w:t>
      </w:r>
      <w:r w:rsidR="00713921" w:rsidRPr="00EF5551">
        <w:rPr>
          <w:rFonts w:ascii="Arial" w:hAnsi="Arial" w:cs="Arial"/>
          <w:color w:val="000000" w:themeColor="text1"/>
          <w:sz w:val="22"/>
          <w:szCs w:val="22"/>
        </w:rPr>
        <w:t xml:space="preserve"> (p=0.042)</w:t>
      </w:r>
      <w:r w:rsidR="00713921">
        <w:rPr>
          <w:rFonts w:ascii="Arial" w:hAnsi="Arial" w:cs="Arial"/>
          <w:color w:val="000000" w:themeColor="text1"/>
          <w:sz w:val="22"/>
          <w:szCs w:val="22"/>
        </w:rPr>
        <w:t xml:space="preserve"> and a 29% reduction in</w:t>
      </w:r>
      <w:r w:rsidR="008521C3">
        <w:rPr>
          <w:rFonts w:ascii="Arial" w:hAnsi="Arial" w:cs="Arial"/>
          <w:color w:val="000000" w:themeColor="text1"/>
          <w:sz w:val="22"/>
          <w:szCs w:val="22"/>
        </w:rPr>
        <w:t xml:space="preserve"> weight of the </w:t>
      </w:r>
      <w:r w:rsidR="00713921">
        <w:rPr>
          <w:rFonts w:ascii="Arial" w:hAnsi="Arial" w:cs="Arial"/>
          <w:color w:val="000000" w:themeColor="text1"/>
          <w:sz w:val="22"/>
          <w:szCs w:val="22"/>
        </w:rPr>
        <w:t xml:space="preserve">left lower mammary glands </w:t>
      </w:r>
      <w:r w:rsidR="00713921" w:rsidRPr="00EF5551">
        <w:rPr>
          <w:rFonts w:ascii="Arial" w:hAnsi="Arial" w:cs="Arial"/>
          <w:color w:val="000000" w:themeColor="text1"/>
          <w:sz w:val="22"/>
          <w:szCs w:val="22"/>
        </w:rPr>
        <w:t>(p=0.001)</w:t>
      </w:r>
      <w:r w:rsidR="00713921">
        <w:rPr>
          <w:rFonts w:ascii="Arial" w:hAnsi="Arial" w:cs="Arial"/>
          <w:color w:val="000000" w:themeColor="text1"/>
          <w:sz w:val="22"/>
          <w:szCs w:val="22"/>
        </w:rPr>
        <w:t xml:space="preserve"> compared to the WT counterparts</w:t>
      </w:r>
      <w:r w:rsidR="00713921" w:rsidRPr="00EF5551">
        <w:rPr>
          <w:rFonts w:ascii="Arial" w:hAnsi="Arial" w:cs="Arial"/>
          <w:color w:val="000000" w:themeColor="text1"/>
          <w:sz w:val="22"/>
          <w:szCs w:val="22"/>
        </w:rPr>
        <w:t>.</w:t>
      </w:r>
    </w:p>
    <w:p w14:paraId="75C1ADCB" w14:textId="77777777" w:rsidR="008521C3" w:rsidRPr="008521C3" w:rsidRDefault="008521C3" w:rsidP="00C55AF5">
      <w:pPr>
        <w:pStyle w:val="Heading2"/>
      </w:pPr>
    </w:p>
    <w:p w14:paraId="1192D07C" w14:textId="77777777" w:rsidR="00CE50B2" w:rsidRDefault="00CE50B2" w:rsidP="00C55AF5">
      <w:pPr>
        <w:rPr>
          <w:rFonts w:ascii="Arial" w:hAnsi="Arial" w:cs="Arial"/>
          <w:color w:val="000000" w:themeColor="text1"/>
          <w:sz w:val="22"/>
          <w:szCs w:val="22"/>
        </w:rPr>
      </w:pPr>
      <w:r>
        <w:rPr>
          <w:rFonts w:ascii="Arial" w:hAnsi="Arial" w:cs="Arial"/>
          <w:color w:val="000000" w:themeColor="text1"/>
          <w:sz w:val="22"/>
          <w:szCs w:val="22"/>
        </w:rPr>
        <w:t>Mammary glands were fixed and stained for</w:t>
      </w:r>
      <w:r w:rsidR="00465E83" w:rsidRPr="00465E83">
        <w:rPr>
          <w:rFonts w:ascii="Arial" w:hAnsi="Arial" w:cs="Arial"/>
          <w:color w:val="000000" w:themeColor="text1"/>
          <w:sz w:val="22"/>
          <w:szCs w:val="22"/>
        </w:rPr>
        <w:t xml:space="preserve"> histological analyses to </w:t>
      </w:r>
      <w:r w:rsidR="005E152A">
        <w:rPr>
          <w:rFonts w:ascii="Arial" w:hAnsi="Arial" w:cs="Arial"/>
          <w:color w:val="000000" w:themeColor="text1"/>
          <w:sz w:val="22"/>
          <w:szCs w:val="22"/>
        </w:rPr>
        <w:t>assess the number and area</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 xml:space="preserve">of </w:t>
      </w:r>
      <w:r w:rsidR="00E752DD">
        <w:rPr>
          <w:rFonts w:ascii="Arial" w:hAnsi="Arial" w:cs="Arial"/>
          <w:color w:val="000000" w:themeColor="text1"/>
          <w:sz w:val="22"/>
          <w:szCs w:val="22"/>
        </w:rPr>
        <w:t xml:space="preserve">WT and KO </w:t>
      </w:r>
      <w:r w:rsidR="00465E83" w:rsidRPr="00465E83">
        <w:rPr>
          <w:rFonts w:ascii="Arial" w:hAnsi="Arial" w:cs="Arial"/>
          <w:color w:val="000000" w:themeColor="text1"/>
          <w:sz w:val="22"/>
          <w:szCs w:val="22"/>
        </w:rPr>
        <w:t>mammary gland adipocytes</w:t>
      </w:r>
      <w:r w:rsidR="00264FA5">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Pr>
          <w:rFonts w:ascii="Arial" w:hAnsi="Arial" w:cs="Arial"/>
          <w:color w:val="000000" w:themeColor="text1"/>
          <w:sz w:val="22"/>
          <w:szCs w:val="22"/>
        </w:rPr>
        <w:t>B</w:t>
      </w:r>
      <w:r w:rsidR="004379EB">
        <w:rPr>
          <w:rFonts w:ascii="Arial" w:hAnsi="Arial" w:cs="Arial"/>
          <w:color w:val="000000" w:themeColor="text1"/>
          <w:sz w:val="22"/>
          <w:szCs w:val="22"/>
        </w:rPr>
        <w:t>-H</w:t>
      </w:r>
      <w:r w:rsidR="00264FA5">
        <w:rPr>
          <w:rFonts w:ascii="Arial" w:hAnsi="Arial" w:cs="Arial"/>
          <w:color w:val="000000" w:themeColor="text1"/>
          <w:sz w:val="22"/>
          <w:szCs w:val="22"/>
        </w:rPr>
        <w:t>)</w:t>
      </w:r>
      <w:r w:rsidR="005E152A">
        <w:rPr>
          <w:rFonts w:ascii="Arial" w:hAnsi="Arial" w:cs="Arial"/>
          <w:color w:val="000000" w:themeColor="text1"/>
          <w:sz w:val="22"/>
          <w:szCs w:val="22"/>
        </w:rPr>
        <w:t xml:space="preserve">. </w:t>
      </w:r>
      <w:r>
        <w:rPr>
          <w:rFonts w:ascii="Arial" w:hAnsi="Arial" w:cs="Arial"/>
          <w:color w:val="000000" w:themeColor="text1"/>
          <w:sz w:val="22"/>
          <w:szCs w:val="22"/>
        </w:rPr>
        <w:t>A</w:t>
      </w:r>
      <w:r w:rsidR="005E152A">
        <w:rPr>
          <w:rFonts w:ascii="Arial" w:hAnsi="Arial" w:cs="Arial"/>
          <w:color w:val="000000" w:themeColor="text1"/>
          <w:sz w:val="22"/>
          <w:szCs w:val="22"/>
        </w:rPr>
        <w:t xml:space="preserve">dipocyte </w:t>
      </w:r>
      <w:r w:rsidR="005E152A" w:rsidRPr="00CD289F">
        <w:rPr>
          <w:rFonts w:ascii="Arial" w:hAnsi="Arial" w:cs="Arial"/>
          <w:i/>
          <w:color w:val="000000" w:themeColor="text1"/>
          <w:sz w:val="22"/>
          <w:szCs w:val="22"/>
        </w:rPr>
        <w:t>Tsc1</w:t>
      </w:r>
      <w:r w:rsidR="005E152A">
        <w:rPr>
          <w:rFonts w:ascii="Arial" w:hAnsi="Arial" w:cs="Arial"/>
          <w:color w:val="000000" w:themeColor="text1"/>
          <w:sz w:val="22"/>
          <w:szCs w:val="22"/>
        </w:rPr>
        <w:t xml:space="preserve"> knockout </w:t>
      </w:r>
      <w:r w:rsidR="00465E83" w:rsidRPr="00465E83">
        <w:rPr>
          <w:rFonts w:ascii="Arial" w:hAnsi="Arial" w:cs="Arial"/>
          <w:color w:val="000000" w:themeColor="text1"/>
          <w:sz w:val="22"/>
          <w:szCs w:val="22"/>
        </w:rPr>
        <w:t xml:space="preserve">mammary glands had </w:t>
      </w:r>
      <w:r w:rsidR="005E152A">
        <w:rPr>
          <w:rFonts w:ascii="Arial" w:hAnsi="Arial" w:cs="Arial"/>
          <w:color w:val="000000" w:themeColor="text1"/>
          <w:sz w:val="22"/>
          <w:szCs w:val="22"/>
        </w:rPr>
        <w:t>63%</w:t>
      </w:r>
      <w:r w:rsidR="005E152A" w:rsidRPr="00465E83">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more adipocytes compared to the WT mice (</w:t>
      </w:r>
      <w:r w:rsidR="005E152A">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B</w:t>
      </w:r>
      <w:r w:rsidR="005E152A">
        <w:rPr>
          <w:rFonts w:ascii="Arial" w:hAnsi="Arial" w:cs="Arial"/>
          <w:color w:val="000000" w:themeColor="text1"/>
          <w:sz w:val="22"/>
          <w:szCs w:val="22"/>
        </w:rPr>
        <w:t xml:space="preserve">, </w:t>
      </w:r>
      <w:r w:rsidR="00465E83" w:rsidRPr="00465E83">
        <w:rPr>
          <w:rFonts w:ascii="Arial" w:hAnsi="Arial" w:cs="Arial"/>
          <w:color w:val="000000" w:themeColor="text1"/>
          <w:sz w:val="22"/>
          <w:szCs w:val="22"/>
        </w:rPr>
        <w:t>p=</w:t>
      </w:r>
      <w:r w:rsidR="00465E83">
        <w:rPr>
          <w:rFonts w:ascii="Arial" w:hAnsi="Arial" w:cs="Arial"/>
          <w:color w:val="000000" w:themeColor="text1"/>
          <w:sz w:val="22"/>
          <w:szCs w:val="22"/>
        </w:rPr>
        <w:t>0</w:t>
      </w:r>
      <w:r w:rsidR="00465E83" w:rsidRPr="00465E83">
        <w:rPr>
          <w:rFonts w:ascii="Arial" w:hAnsi="Arial" w:cs="Arial"/>
          <w:color w:val="000000" w:themeColor="text1"/>
          <w:sz w:val="22"/>
          <w:szCs w:val="22"/>
        </w:rPr>
        <w:t>.05</w:t>
      </w:r>
      <w:r w:rsidR="005E152A">
        <w:rPr>
          <w:rFonts w:ascii="Arial" w:hAnsi="Arial" w:cs="Arial"/>
          <w:color w:val="000000" w:themeColor="text1"/>
          <w:sz w:val="22"/>
          <w:szCs w:val="22"/>
        </w:rPr>
        <w:t>7</w:t>
      </w:r>
      <w:r w:rsidR="00465E83" w:rsidRPr="00465E83">
        <w:rPr>
          <w:rFonts w:ascii="Arial" w:hAnsi="Arial" w:cs="Arial"/>
          <w:color w:val="000000" w:themeColor="text1"/>
          <w:sz w:val="22"/>
          <w:szCs w:val="22"/>
        </w:rPr>
        <w:t>)</w:t>
      </w:r>
      <w:r w:rsidR="00FB33FA">
        <w:rPr>
          <w:rFonts w:ascii="Arial" w:hAnsi="Arial" w:cs="Arial"/>
          <w:color w:val="000000" w:themeColor="text1"/>
          <w:sz w:val="22"/>
          <w:szCs w:val="22"/>
        </w:rPr>
        <w:t xml:space="preserve">, </w:t>
      </w:r>
      <w:r>
        <w:rPr>
          <w:rFonts w:ascii="Arial" w:hAnsi="Arial" w:cs="Arial"/>
          <w:color w:val="000000" w:themeColor="text1"/>
          <w:sz w:val="22"/>
          <w:szCs w:val="22"/>
        </w:rPr>
        <w:t xml:space="preserve">We then assessed the adipocyte area as a fraction of the total mammary gland and found that in the adipocyte </w:t>
      </w:r>
      <w:r w:rsidRPr="00CD289F">
        <w:rPr>
          <w:rFonts w:ascii="Arial" w:hAnsi="Arial" w:cs="Arial"/>
          <w:i/>
          <w:color w:val="000000" w:themeColor="text1"/>
          <w:sz w:val="22"/>
          <w:szCs w:val="22"/>
        </w:rPr>
        <w:t>Tsc1</w:t>
      </w:r>
      <w:r>
        <w:rPr>
          <w:rFonts w:ascii="Arial" w:hAnsi="Arial" w:cs="Arial"/>
          <w:color w:val="000000" w:themeColor="text1"/>
          <w:sz w:val="22"/>
          <w:szCs w:val="22"/>
        </w:rPr>
        <w:t xml:space="preserve"> knockout, adipocytes occupied nearly twice the mammary gland area than the WT mammary adipocytes (Figure 2C, p=0.051). </w:t>
      </w:r>
    </w:p>
    <w:p w14:paraId="7C1166AE" w14:textId="77777777" w:rsidR="00CE50B2" w:rsidRDefault="00CE50B2" w:rsidP="00C55AF5">
      <w:pPr>
        <w:rPr>
          <w:rFonts w:ascii="Arial" w:hAnsi="Arial" w:cs="Arial"/>
          <w:color w:val="000000" w:themeColor="text1"/>
          <w:sz w:val="22"/>
          <w:szCs w:val="22"/>
        </w:rPr>
      </w:pPr>
    </w:p>
    <w:p w14:paraId="7EB5063F" w14:textId="35ADDFEB" w:rsidR="00264FA5" w:rsidRDefault="00CE50B2" w:rsidP="00C55AF5">
      <w:pPr>
        <w:rPr>
          <w:rFonts w:ascii="Arial" w:hAnsi="Arial" w:cs="Arial"/>
          <w:color w:val="000000" w:themeColor="text1"/>
          <w:sz w:val="22"/>
          <w:szCs w:val="22"/>
        </w:rPr>
      </w:pPr>
      <w:r>
        <w:rPr>
          <w:rFonts w:ascii="Arial" w:hAnsi="Arial" w:cs="Arial"/>
          <w:color w:val="000000" w:themeColor="text1"/>
          <w:sz w:val="22"/>
          <w:szCs w:val="22"/>
        </w:rPr>
        <w:t>T</w:t>
      </w:r>
      <w:r w:rsidR="00FB33FA" w:rsidRPr="00465E83">
        <w:rPr>
          <w:rFonts w:ascii="Arial" w:hAnsi="Arial" w:cs="Arial"/>
          <w:color w:val="000000" w:themeColor="text1"/>
          <w:sz w:val="22"/>
          <w:szCs w:val="22"/>
        </w:rPr>
        <w:t xml:space="preserve">he </w:t>
      </w:r>
      <w:r w:rsidR="008275DF">
        <w:rPr>
          <w:rFonts w:ascii="Arial" w:hAnsi="Arial" w:cs="Arial"/>
          <w:color w:val="000000" w:themeColor="text1"/>
          <w:sz w:val="22"/>
          <w:szCs w:val="22"/>
        </w:rPr>
        <w:t>mean</w:t>
      </w:r>
      <w:r w:rsidR="00FB33FA" w:rsidRPr="00465E83">
        <w:rPr>
          <w:rFonts w:ascii="Arial" w:hAnsi="Arial" w:cs="Arial"/>
          <w:color w:val="000000" w:themeColor="text1"/>
          <w:sz w:val="22"/>
          <w:szCs w:val="22"/>
        </w:rPr>
        <w:t xml:space="preserve"> adipocyte area for KO and WT </w:t>
      </w:r>
      <w:r w:rsidR="00EC6E5F">
        <w:rPr>
          <w:rFonts w:ascii="Arial" w:hAnsi="Arial" w:cs="Arial"/>
          <w:color w:val="000000" w:themeColor="text1"/>
          <w:sz w:val="22"/>
          <w:szCs w:val="22"/>
        </w:rPr>
        <w:t>adipocytes was not significantly different</w:t>
      </w:r>
      <w:r w:rsidR="00FB33FA" w:rsidRPr="00465E83">
        <w:rPr>
          <w:rFonts w:ascii="Arial" w:hAnsi="Arial" w:cs="Arial"/>
          <w:color w:val="000000" w:themeColor="text1"/>
          <w:sz w:val="22"/>
          <w:szCs w:val="22"/>
        </w:rPr>
        <w:t xml:space="preserve"> (</w:t>
      </w:r>
      <w:r w:rsidR="00EC6E5F">
        <w:rPr>
          <w:rFonts w:ascii="Arial" w:hAnsi="Arial" w:cs="Arial"/>
          <w:color w:val="000000" w:themeColor="text1"/>
          <w:sz w:val="22"/>
          <w:szCs w:val="22"/>
        </w:rPr>
        <w:t xml:space="preserve">Figure </w:t>
      </w:r>
      <w:r w:rsidR="000161C6">
        <w:rPr>
          <w:rFonts w:ascii="Arial" w:hAnsi="Arial" w:cs="Arial"/>
          <w:color w:val="000000" w:themeColor="text1"/>
          <w:sz w:val="22"/>
          <w:szCs w:val="22"/>
        </w:rPr>
        <w:t>2</w:t>
      </w:r>
      <w:r>
        <w:rPr>
          <w:rFonts w:ascii="Arial" w:hAnsi="Arial" w:cs="Arial"/>
          <w:color w:val="000000" w:themeColor="text1"/>
          <w:sz w:val="22"/>
          <w:szCs w:val="22"/>
        </w:rPr>
        <w:t>D</w:t>
      </w:r>
      <w:r w:rsidR="00EC6E5F">
        <w:rPr>
          <w:rFonts w:ascii="Arial" w:hAnsi="Arial" w:cs="Arial"/>
          <w:color w:val="000000" w:themeColor="text1"/>
          <w:sz w:val="22"/>
          <w:szCs w:val="22"/>
        </w:rPr>
        <w:t>,</w:t>
      </w:r>
      <w:r w:rsidR="00FB33FA">
        <w:rPr>
          <w:rFonts w:ascii="Arial" w:hAnsi="Arial" w:cs="Arial"/>
          <w:color w:val="000000" w:themeColor="text1"/>
          <w:sz w:val="22"/>
          <w:szCs w:val="22"/>
        </w:rPr>
        <w:t xml:space="preserve"> </w:t>
      </w:r>
      <w:r w:rsidR="00FB33FA" w:rsidRPr="00465E83">
        <w:rPr>
          <w:rFonts w:ascii="Arial" w:hAnsi="Arial" w:cs="Arial"/>
          <w:color w:val="000000" w:themeColor="text1"/>
          <w:sz w:val="22"/>
          <w:szCs w:val="22"/>
        </w:rPr>
        <w:t>p=</w:t>
      </w:r>
      <w:r w:rsidR="00FB33FA">
        <w:rPr>
          <w:rFonts w:ascii="Arial" w:hAnsi="Arial" w:cs="Arial"/>
          <w:color w:val="000000" w:themeColor="text1"/>
          <w:sz w:val="22"/>
          <w:szCs w:val="22"/>
        </w:rPr>
        <w:t>0</w:t>
      </w:r>
      <w:r w:rsidR="00FB33FA" w:rsidRPr="00465E83">
        <w:rPr>
          <w:rFonts w:ascii="Arial" w:hAnsi="Arial" w:cs="Arial"/>
          <w:color w:val="000000" w:themeColor="text1"/>
          <w:sz w:val="22"/>
          <w:szCs w:val="22"/>
        </w:rPr>
        <w:t>.3</w:t>
      </w:r>
      <w:r w:rsidR="00FB33FA">
        <w:rPr>
          <w:rFonts w:ascii="Arial" w:hAnsi="Arial" w:cs="Arial"/>
          <w:color w:val="000000" w:themeColor="text1"/>
          <w:sz w:val="22"/>
          <w:szCs w:val="22"/>
        </w:rPr>
        <w:t>6</w:t>
      </w:r>
      <w:r w:rsidR="00FB33FA" w:rsidRPr="00465E83">
        <w:rPr>
          <w:rFonts w:ascii="Arial" w:hAnsi="Arial" w:cs="Arial"/>
          <w:color w:val="000000" w:themeColor="text1"/>
          <w:sz w:val="22"/>
          <w:szCs w:val="22"/>
        </w:rPr>
        <w:t>)</w:t>
      </w:r>
      <w:r w:rsidR="008275DF">
        <w:rPr>
          <w:rFonts w:ascii="Arial" w:hAnsi="Arial" w:cs="Arial"/>
          <w:color w:val="000000" w:themeColor="text1"/>
          <w:sz w:val="22"/>
          <w:szCs w:val="22"/>
        </w:rPr>
        <w:t>, however the distribution of sizes was different</w:t>
      </w:r>
      <w:r w:rsidR="00FB33FA" w:rsidRPr="00465E83">
        <w:rPr>
          <w:rFonts w:ascii="Arial" w:hAnsi="Arial" w:cs="Arial"/>
          <w:color w:val="000000" w:themeColor="text1"/>
          <w:sz w:val="22"/>
          <w:szCs w:val="22"/>
        </w:rPr>
        <w:t>.</w:t>
      </w:r>
      <w:r w:rsidR="00465E83" w:rsidRPr="00465E83">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KO </w:t>
      </w:r>
      <w:r w:rsidR="008275DF">
        <w:rPr>
          <w:rFonts w:ascii="Arial" w:hAnsi="Arial" w:cs="Arial"/>
          <w:color w:val="000000" w:themeColor="text1"/>
          <w:sz w:val="22"/>
          <w:szCs w:val="22"/>
        </w:rPr>
        <w:t xml:space="preserve">mammary </w:t>
      </w:r>
      <w:r w:rsidR="004B7D4E">
        <w:rPr>
          <w:rFonts w:ascii="Arial" w:hAnsi="Arial" w:cs="Arial"/>
          <w:color w:val="000000" w:themeColor="text1"/>
          <w:sz w:val="22"/>
          <w:szCs w:val="22"/>
        </w:rPr>
        <w:t xml:space="preserve">adipocytes had a significantly </w:t>
      </w:r>
      <w:r w:rsidR="008275DF">
        <w:rPr>
          <w:rFonts w:ascii="Arial" w:hAnsi="Arial" w:cs="Arial"/>
          <w:color w:val="000000" w:themeColor="text1"/>
          <w:sz w:val="22"/>
          <w:szCs w:val="22"/>
        </w:rPr>
        <w:t>different</w:t>
      </w:r>
      <w:r w:rsidR="004B7D4E">
        <w:rPr>
          <w:rFonts w:ascii="Arial" w:hAnsi="Arial" w:cs="Arial"/>
          <w:color w:val="000000" w:themeColor="text1"/>
          <w:sz w:val="22"/>
          <w:szCs w:val="22"/>
        </w:rPr>
        <w:t xml:space="preserve"> </w:t>
      </w:r>
      <w:r w:rsidR="008275DF">
        <w:rPr>
          <w:rFonts w:ascii="Arial" w:hAnsi="Arial" w:cs="Arial"/>
          <w:color w:val="000000" w:themeColor="text1"/>
          <w:sz w:val="22"/>
          <w:szCs w:val="22"/>
        </w:rPr>
        <w:t>variation</w:t>
      </w:r>
      <w:r w:rsidR="00E848AE">
        <w:rPr>
          <w:rFonts w:ascii="Arial" w:hAnsi="Arial" w:cs="Arial"/>
          <w:color w:val="000000" w:themeColor="text1"/>
          <w:sz w:val="22"/>
          <w:szCs w:val="22"/>
        </w:rPr>
        <w:t xml:space="preserve"> </w:t>
      </w:r>
      <w:r w:rsidR="004B7D4E">
        <w:rPr>
          <w:rFonts w:ascii="Arial" w:hAnsi="Arial" w:cs="Arial"/>
          <w:color w:val="000000" w:themeColor="text1"/>
          <w:sz w:val="22"/>
          <w:szCs w:val="22"/>
        </w:rPr>
        <w:t xml:space="preserve">in </w:t>
      </w:r>
      <w:r w:rsidR="008275DF">
        <w:rPr>
          <w:rFonts w:ascii="Arial" w:hAnsi="Arial" w:cs="Arial"/>
          <w:color w:val="000000" w:themeColor="text1"/>
          <w:sz w:val="22"/>
          <w:szCs w:val="22"/>
        </w:rPr>
        <w:t>the distribution of adipocyte areas</w:t>
      </w:r>
      <w:r w:rsidR="004B7D4E">
        <w:rPr>
          <w:rFonts w:ascii="Arial" w:hAnsi="Arial" w:cs="Arial"/>
          <w:color w:val="000000" w:themeColor="text1"/>
          <w:sz w:val="22"/>
          <w:szCs w:val="22"/>
        </w:rPr>
        <w:t xml:space="preserve"> (</w:t>
      </w:r>
      <w:commentRangeStart w:id="57"/>
      <w:r w:rsidR="004B7D4E" w:rsidRPr="006E0CF0">
        <w:rPr>
          <w:rFonts w:ascii="Arial" w:hAnsi="Arial" w:cs="Arial"/>
          <w:color w:val="000000" w:themeColor="text1"/>
          <w:sz w:val="22"/>
          <w:szCs w:val="22"/>
        </w:rPr>
        <w:t>Figure</w:t>
      </w:r>
      <w:r w:rsidR="004379EB" w:rsidRPr="00AF1420">
        <w:rPr>
          <w:rFonts w:ascii="Arial" w:hAnsi="Arial" w:cs="Arial"/>
          <w:color w:val="000000" w:themeColor="text1"/>
          <w:sz w:val="22"/>
          <w:szCs w:val="22"/>
        </w:rPr>
        <w:t xml:space="preserve"> </w:t>
      </w:r>
      <w:r w:rsidR="000161C6">
        <w:rPr>
          <w:rFonts w:ascii="Arial" w:hAnsi="Arial" w:cs="Arial"/>
          <w:color w:val="000000" w:themeColor="text1"/>
          <w:sz w:val="22"/>
          <w:szCs w:val="22"/>
        </w:rPr>
        <w:t>2</w:t>
      </w:r>
      <w:r w:rsidR="004379EB" w:rsidRPr="00AF1420">
        <w:rPr>
          <w:rFonts w:ascii="Arial" w:hAnsi="Arial" w:cs="Arial"/>
          <w:color w:val="000000" w:themeColor="text1"/>
          <w:sz w:val="22"/>
          <w:szCs w:val="22"/>
        </w:rPr>
        <w:t>E</w:t>
      </w:r>
      <w:commentRangeEnd w:id="57"/>
      <w:r w:rsidR="00370DF5">
        <w:rPr>
          <w:rStyle w:val="CommentReference"/>
        </w:rPr>
        <w:commentReference w:id="57"/>
      </w:r>
      <w:r w:rsidR="004B7D4E" w:rsidRPr="006E0CF0">
        <w:rPr>
          <w:rFonts w:ascii="Arial" w:hAnsi="Arial" w:cs="Arial"/>
          <w:color w:val="000000" w:themeColor="text1"/>
          <w:sz w:val="22"/>
          <w:szCs w:val="22"/>
        </w:rPr>
        <w:t>,</w:t>
      </w:r>
      <w:r w:rsidR="004B7D4E">
        <w:rPr>
          <w:rFonts w:ascii="Arial" w:hAnsi="Arial" w:cs="Arial"/>
          <w:color w:val="000000" w:themeColor="text1"/>
          <w:sz w:val="22"/>
          <w:szCs w:val="22"/>
        </w:rPr>
        <w:t xml:space="preserve"> p&lt;0.001). </w:t>
      </w:r>
      <w:r w:rsidR="00264FA5">
        <w:rPr>
          <w:rFonts w:ascii="Arial" w:hAnsi="Arial" w:cs="Arial"/>
          <w:color w:val="000000" w:themeColor="text1"/>
          <w:sz w:val="22"/>
          <w:szCs w:val="22"/>
        </w:rPr>
        <w:t>KO adipocytes had 52% more larger sized adipocytes (200-300</w:t>
      </w:r>
      <w:r w:rsidR="009F262F" w:rsidRPr="009F262F">
        <w:rPr>
          <w:rFonts w:ascii="Arial" w:hAnsi="Arial" w:cs="Arial"/>
          <w:bCs/>
          <w:color w:val="000000" w:themeColor="text1"/>
          <w:sz w:val="22"/>
          <w:szCs w:val="22"/>
        </w:rPr>
        <w:t xml:space="preserve"> µm</w:t>
      </w:r>
      <w:r w:rsidR="009F262F" w:rsidRPr="009F262F">
        <w:rPr>
          <w:rFonts w:ascii="Arial" w:hAnsi="Arial" w:cs="Arial"/>
          <w:bCs/>
          <w:color w:val="000000" w:themeColor="text1"/>
          <w:sz w:val="22"/>
          <w:szCs w:val="22"/>
          <w:vertAlign w:val="superscript"/>
        </w:rPr>
        <w:t>2</w:t>
      </w:r>
      <w:r w:rsidR="00264FA5">
        <w:rPr>
          <w:rFonts w:ascii="Arial" w:hAnsi="Arial" w:cs="Arial"/>
          <w:color w:val="000000" w:themeColor="text1"/>
          <w:sz w:val="22"/>
          <w:szCs w:val="22"/>
        </w:rPr>
        <w:t xml:space="preserve">) compared to WT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264FA5">
        <w:rPr>
          <w:rFonts w:ascii="Arial" w:hAnsi="Arial" w:cs="Arial"/>
          <w:color w:val="000000" w:themeColor="text1"/>
          <w:sz w:val="22"/>
          <w:szCs w:val="22"/>
        </w:rPr>
        <w:t xml:space="preserve">, p=0.039). </w:t>
      </w:r>
      <w:r w:rsidR="00F61881">
        <w:rPr>
          <w:rFonts w:ascii="Arial" w:hAnsi="Arial" w:cs="Arial"/>
          <w:color w:val="000000" w:themeColor="text1"/>
          <w:sz w:val="22"/>
          <w:szCs w:val="22"/>
        </w:rPr>
        <w:t>In a similar vein,</w:t>
      </w:r>
      <w:r w:rsidR="008275DF">
        <w:rPr>
          <w:rFonts w:ascii="Arial" w:hAnsi="Arial" w:cs="Arial"/>
          <w:color w:val="000000" w:themeColor="text1"/>
          <w:sz w:val="22"/>
          <w:szCs w:val="22"/>
        </w:rPr>
        <w:t xml:space="preserve"> </w:t>
      </w:r>
      <w:r w:rsidR="00264FA5" w:rsidRPr="00CD289F">
        <w:rPr>
          <w:rFonts w:ascii="Arial" w:hAnsi="Arial" w:cs="Arial"/>
          <w:i/>
          <w:color w:val="000000" w:themeColor="text1"/>
          <w:sz w:val="22"/>
          <w:szCs w:val="22"/>
        </w:rPr>
        <w:t>Tsc1</w:t>
      </w:r>
      <w:r w:rsidR="00264FA5">
        <w:rPr>
          <w:rFonts w:ascii="Arial" w:hAnsi="Arial" w:cs="Arial"/>
          <w:color w:val="000000" w:themeColor="text1"/>
          <w:sz w:val="22"/>
          <w:szCs w:val="22"/>
        </w:rPr>
        <w:t xml:space="preserve"> knockout adipocytes had 46% fewer adipocytes in the smallest range of 0-100</w:t>
      </w:r>
      <w:r w:rsidR="009F262F">
        <w:rPr>
          <w:rFonts w:ascii="Arial" w:hAnsi="Arial" w:cs="Arial"/>
          <w:color w:val="000000" w:themeColor="text1"/>
          <w:sz w:val="22"/>
          <w:szCs w:val="22"/>
        </w:rPr>
        <w:t xml:space="preserve"> </w:t>
      </w:r>
      <w:r w:rsidR="009F262F" w:rsidRPr="009F262F">
        <w:rPr>
          <w:rFonts w:ascii="Arial" w:hAnsi="Arial" w:cs="Arial"/>
          <w:bCs/>
          <w:color w:val="000000" w:themeColor="text1"/>
          <w:sz w:val="22"/>
          <w:szCs w:val="22"/>
        </w:rPr>
        <w:t>µm</w:t>
      </w:r>
      <w:r w:rsidR="009F262F" w:rsidRPr="009F262F">
        <w:rPr>
          <w:rFonts w:ascii="Arial" w:hAnsi="Arial" w:cs="Arial"/>
          <w:bCs/>
          <w:color w:val="000000" w:themeColor="text1"/>
          <w:sz w:val="22"/>
          <w:szCs w:val="22"/>
          <w:vertAlign w:val="superscript"/>
        </w:rPr>
        <w:t>2</w:t>
      </w:r>
      <w:r w:rsidR="009F262F">
        <w:rPr>
          <w:rFonts w:ascii="Arial" w:hAnsi="Arial" w:cs="Arial"/>
          <w:color w:val="000000" w:themeColor="text1"/>
          <w:sz w:val="22"/>
          <w:szCs w:val="22"/>
        </w:rPr>
        <w:t xml:space="preserve"> c</w:t>
      </w:r>
      <w:r w:rsidR="00264FA5">
        <w:rPr>
          <w:rFonts w:ascii="Arial" w:hAnsi="Arial" w:cs="Arial"/>
          <w:color w:val="000000" w:themeColor="text1"/>
          <w:sz w:val="22"/>
          <w:szCs w:val="22"/>
        </w:rPr>
        <w:t>omp</w:t>
      </w:r>
      <w:r w:rsidR="00FB33FA">
        <w:rPr>
          <w:rFonts w:ascii="Arial" w:hAnsi="Arial" w:cs="Arial"/>
          <w:color w:val="000000" w:themeColor="text1"/>
          <w:sz w:val="22"/>
          <w:szCs w:val="22"/>
        </w:rPr>
        <w:t>a</w:t>
      </w:r>
      <w:r w:rsidR="00264FA5">
        <w:rPr>
          <w:rFonts w:ascii="Arial" w:hAnsi="Arial" w:cs="Arial"/>
          <w:color w:val="000000" w:themeColor="text1"/>
          <w:sz w:val="22"/>
          <w:szCs w:val="22"/>
        </w:rPr>
        <w:t>red t</w:t>
      </w:r>
      <w:r w:rsidR="00FB33FA">
        <w:rPr>
          <w:rFonts w:ascii="Arial" w:hAnsi="Arial" w:cs="Arial"/>
          <w:color w:val="000000" w:themeColor="text1"/>
          <w:sz w:val="22"/>
          <w:szCs w:val="22"/>
        </w:rPr>
        <w:t>o</w:t>
      </w:r>
      <w:r w:rsidR="00264FA5">
        <w:rPr>
          <w:rFonts w:ascii="Arial" w:hAnsi="Arial" w:cs="Arial"/>
          <w:color w:val="000000" w:themeColor="text1"/>
          <w:sz w:val="22"/>
          <w:szCs w:val="22"/>
        </w:rPr>
        <w:t xml:space="preserve"> WT adipocytes</w:t>
      </w:r>
      <w:r w:rsidR="00FB33FA">
        <w:rPr>
          <w:rFonts w:ascii="Arial" w:hAnsi="Arial" w:cs="Arial"/>
          <w:color w:val="000000" w:themeColor="text1"/>
          <w:sz w:val="22"/>
          <w:szCs w:val="22"/>
        </w:rPr>
        <w:t xml:space="preserve"> (Figure </w:t>
      </w:r>
      <w:r w:rsidR="000161C6">
        <w:rPr>
          <w:rFonts w:ascii="Arial" w:hAnsi="Arial" w:cs="Arial"/>
          <w:color w:val="000000" w:themeColor="text1"/>
          <w:sz w:val="22"/>
          <w:szCs w:val="22"/>
        </w:rPr>
        <w:t>2</w:t>
      </w:r>
      <w:r w:rsidR="004379EB">
        <w:rPr>
          <w:rFonts w:ascii="Arial" w:hAnsi="Arial" w:cs="Arial"/>
          <w:color w:val="000000" w:themeColor="text1"/>
          <w:sz w:val="22"/>
          <w:szCs w:val="22"/>
        </w:rPr>
        <w:t>F</w:t>
      </w:r>
      <w:r w:rsidR="00FB33FA">
        <w:rPr>
          <w:rFonts w:ascii="Arial" w:hAnsi="Arial" w:cs="Arial"/>
          <w:color w:val="000000" w:themeColor="text1"/>
          <w:sz w:val="22"/>
          <w:szCs w:val="22"/>
        </w:rPr>
        <w:t xml:space="preserve">, p=0.060). </w:t>
      </w:r>
      <w:r w:rsidR="008275DF">
        <w:rPr>
          <w:rFonts w:ascii="Arial" w:hAnsi="Arial" w:cs="Arial"/>
          <w:color w:val="000000" w:themeColor="text1"/>
          <w:sz w:val="22"/>
          <w:szCs w:val="22"/>
        </w:rPr>
        <w:t>O</w:t>
      </w:r>
      <w:r w:rsidR="004B7D4E">
        <w:rPr>
          <w:rFonts w:ascii="Arial" w:hAnsi="Arial" w:cs="Arial"/>
          <w:color w:val="000000" w:themeColor="text1"/>
          <w:sz w:val="22"/>
          <w:szCs w:val="22"/>
        </w:rPr>
        <w:t>ur results show</w:t>
      </w:r>
      <w:r w:rsidR="00FB33FA">
        <w:rPr>
          <w:rFonts w:ascii="Arial" w:hAnsi="Arial" w:cs="Arial"/>
          <w:color w:val="000000" w:themeColor="text1"/>
          <w:sz w:val="22"/>
          <w:szCs w:val="22"/>
        </w:rPr>
        <w:t xml:space="preserve"> </w:t>
      </w:r>
      <w:r w:rsidR="004B7D4E">
        <w:rPr>
          <w:rFonts w:ascii="Arial" w:hAnsi="Arial" w:cs="Arial"/>
          <w:color w:val="000000" w:themeColor="text1"/>
          <w:sz w:val="22"/>
          <w:szCs w:val="22"/>
        </w:rPr>
        <w:t>histological</w:t>
      </w:r>
      <w:r w:rsidR="00FB33FA">
        <w:rPr>
          <w:rFonts w:ascii="Arial" w:hAnsi="Arial" w:cs="Arial"/>
          <w:color w:val="000000" w:themeColor="text1"/>
          <w:sz w:val="22"/>
          <w:szCs w:val="22"/>
        </w:rPr>
        <w:t xml:space="preserve"> difference</w:t>
      </w:r>
      <w:r w:rsidR="004B7D4E">
        <w:rPr>
          <w:rFonts w:ascii="Arial" w:hAnsi="Arial" w:cs="Arial"/>
          <w:color w:val="000000" w:themeColor="text1"/>
          <w:sz w:val="22"/>
          <w:szCs w:val="22"/>
        </w:rPr>
        <w:t>s</w:t>
      </w:r>
      <w:r w:rsidR="00FB33FA">
        <w:rPr>
          <w:rFonts w:ascii="Arial" w:hAnsi="Arial" w:cs="Arial"/>
          <w:color w:val="000000" w:themeColor="text1"/>
          <w:sz w:val="22"/>
          <w:szCs w:val="22"/>
        </w:rPr>
        <w:t xml:space="preserve"> with the adipocyte </w:t>
      </w:r>
      <w:r w:rsidR="00FB33FA" w:rsidRPr="00CD289F">
        <w:rPr>
          <w:rFonts w:ascii="Arial" w:hAnsi="Arial" w:cs="Arial"/>
          <w:i/>
          <w:color w:val="000000" w:themeColor="text1"/>
          <w:sz w:val="22"/>
          <w:szCs w:val="22"/>
        </w:rPr>
        <w:t>Tsc1</w:t>
      </w:r>
      <w:r w:rsidR="00FB33FA">
        <w:rPr>
          <w:rFonts w:ascii="Arial" w:hAnsi="Arial" w:cs="Arial"/>
          <w:color w:val="000000" w:themeColor="text1"/>
          <w:sz w:val="22"/>
          <w:szCs w:val="22"/>
        </w:rPr>
        <w:t xml:space="preserve"> knockout having more adipocytes, </w:t>
      </w:r>
      <w:r w:rsidR="008275DF">
        <w:rPr>
          <w:rFonts w:ascii="Arial" w:hAnsi="Arial" w:cs="Arial"/>
          <w:color w:val="000000" w:themeColor="text1"/>
          <w:sz w:val="22"/>
          <w:szCs w:val="22"/>
        </w:rPr>
        <w:t xml:space="preserve">more </w:t>
      </w:r>
      <w:r w:rsidR="00FB33FA">
        <w:rPr>
          <w:rFonts w:ascii="Arial" w:hAnsi="Arial" w:cs="Arial"/>
          <w:color w:val="000000" w:themeColor="text1"/>
          <w:sz w:val="22"/>
          <w:szCs w:val="22"/>
        </w:rPr>
        <w:t>larger adipocytes, and a higher percentage of total mammary gland area</w:t>
      </w:r>
      <w:r w:rsidR="008275DF">
        <w:rPr>
          <w:rFonts w:ascii="Arial" w:hAnsi="Arial" w:cs="Arial"/>
          <w:color w:val="000000" w:themeColor="text1"/>
          <w:sz w:val="22"/>
          <w:szCs w:val="22"/>
        </w:rPr>
        <w:t xml:space="preserve"> comprised of adipocytes, in spite of smaller mammary glands overall</w:t>
      </w:r>
      <w:r w:rsidR="00FB33FA">
        <w:rPr>
          <w:rFonts w:ascii="Arial" w:hAnsi="Arial" w:cs="Arial"/>
          <w:color w:val="000000" w:themeColor="text1"/>
          <w:sz w:val="22"/>
          <w:szCs w:val="22"/>
        </w:rPr>
        <w:t>.</w:t>
      </w:r>
    </w:p>
    <w:p w14:paraId="58E565FC" w14:textId="77777777" w:rsidR="00C363CC" w:rsidRDefault="00C363CC" w:rsidP="00C55AF5">
      <w:pPr>
        <w:pStyle w:val="Heading2"/>
        <w:rPr>
          <w:rFonts w:ascii="Arial" w:hAnsi="Arial" w:cs="Arial"/>
          <w:b/>
          <w:color w:val="000000" w:themeColor="text1"/>
          <w:sz w:val="22"/>
          <w:szCs w:val="22"/>
        </w:rPr>
      </w:pPr>
    </w:p>
    <w:p w14:paraId="2D337BF1" w14:textId="2D32BA24" w:rsidR="008B3CA4" w:rsidRPr="000E1113" w:rsidRDefault="008B3CA4" w:rsidP="00C55AF5">
      <w:pPr>
        <w:pStyle w:val="Heading2"/>
      </w:pPr>
      <w:r w:rsidRPr="000E1113">
        <w:t>Pup</w:t>
      </w:r>
      <w:r w:rsidR="00AD6BBC" w:rsidRPr="000E1113">
        <w:t xml:space="preserve">s Born to Adipocyte </w:t>
      </w:r>
      <w:r w:rsidR="00AD6BBC" w:rsidRPr="00F61881">
        <w:rPr>
          <w:i/>
        </w:rPr>
        <w:t>Tsc1</w:t>
      </w:r>
      <w:r w:rsidR="00AD6BBC" w:rsidRPr="000E1113">
        <w:t xml:space="preserve"> Dams are Heavier During Peak Lactation</w:t>
      </w:r>
    </w:p>
    <w:p w14:paraId="15660FD8" w14:textId="222CD978" w:rsidR="00D21277" w:rsidRDefault="00370DF5" w:rsidP="00C55AF5">
      <w:pPr>
        <w:rPr>
          <w:rFonts w:ascii="Arial" w:hAnsi="Arial" w:cs="Arial"/>
          <w:color w:val="000000" w:themeColor="text1"/>
          <w:sz w:val="22"/>
          <w:szCs w:val="22"/>
        </w:rPr>
      </w:pPr>
      <w:r>
        <w:rPr>
          <w:rFonts w:ascii="Arial" w:hAnsi="Arial" w:cs="Arial"/>
          <w:color w:val="000000" w:themeColor="text1"/>
          <w:sz w:val="22"/>
          <w:szCs w:val="22"/>
        </w:rPr>
        <w:t xml:space="preserve">Compared to wild-type animals, </w:t>
      </w:r>
      <w:r w:rsidR="00EC6E5F">
        <w:rPr>
          <w:rFonts w:ascii="Arial" w:hAnsi="Arial" w:cs="Arial"/>
          <w:color w:val="000000" w:themeColor="text1"/>
          <w:sz w:val="22"/>
          <w:szCs w:val="22"/>
        </w:rPr>
        <w:t>the a</w:t>
      </w:r>
      <w:r w:rsidR="00EC6E5F" w:rsidRPr="00EF5551">
        <w:rPr>
          <w:rFonts w:ascii="Arial" w:hAnsi="Arial" w:cs="Arial"/>
          <w:color w:val="000000" w:themeColor="text1"/>
          <w:sz w:val="22"/>
          <w:szCs w:val="22"/>
        </w:rPr>
        <w:t xml:space="preserve">verage litter size </w:t>
      </w:r>
      <w:r w:rsidR="00EC6E5F">
        <w:rPr>
          <w:rFonts w:ascii="Arial" w:hAnsi="Arial" w:cs="Arial"/>
          <w:color w:val="000000" w:themeColor="text1"/>
          <w:sz w:val="22"/>
          <w:szCs w:val="22"/>
        </w:rPr>
        <w:t>across genotypes</w:t>
      </w:r>
      <w:r w:rsidR="00EC6E5F" w:rsidRPr="00EF5551">
        <w:rPr>
          <w:rFonts w:ascii="Arial" w:hAnsi="Arial" w:cs="Arial"/>
          <w:color w:val="000000" w:themeColor="text1"/>
          <w:sz w:val="22"/>
          <w:szCs w:val="22"/>
        </w:rPr>
        <w:t xml:space="preserve"> was similar</w:t>
      </w:r>
      <w:r w:rsidR="00EC6E5F">
        <w:rPr>
          <w:rFonts w:ascii="Arial" w:hAnsi="Arial" w:cs="Arial"/>
          <w:color w:val="000000" w:themeColor="text1"/>
          <w:sz w:val="22"/>
          <w:szCs w:val="22"/>
        </w:rPr>
        <w:t xml:space="preserve"> (Figure</w:t>
      </w:r>
      <w:r w:rsidR="00D25C77">
        <w:rPr>
          <w:rFonts w:ascii="Arial" w:hAnsi="Arial" w:cs="Arial"/>
          <w:color w:val="000000" w:themeColor="text1"/>
          <w:sz w:val="22"/>
          <w:szCs w:val="22"/>
        </w:rPr>
        <w:t xml:space="preserve"> </w:t>
      </w:r>
      <w:r w:rsidR="00741207">
        <w:rPr>
          <w:rFonts w:ascii="Arial" w:hAnsi="Arial" w:cs="Arial"/>
          <w:color w:val="000000" w:themeColor="text1"/>
          <w:sz w:val="22"/>
          <w:szCs w:val="22"/>
        </w:rPr>
        <w:t>3</w:t>
      </w:r>
      <w:r w:rsidR="00EC6E5F">
        <w:rPr>
          <w:rFonts w:ascii="Arial" w:hAnsi="Arial" w:cs="Arial"/>
          <w:color w:val="000000" w:themeColor="text1"/>
          <w:sz w:val="22"/>
          <w:szCs w:val="22"/>
        </w:rPr>
        <w:t>A)</w:t>
      </w:r>
      <w:r w:rsidR="00EC6E5F" w:rsidRPr="00EF5551">
        <w:rPr>
          <w:rFonts w:ascii="Arial" w:hAnsi="Arial" w:cs="Arial"/>
          <w:color w:val="000000" w:themeColor="text1"/>
          <w:sz w:val="22"/>
          <w:szCs w:val="22"/>
        </w:rPr>
        <w:t>.</w:t>
      </w:r>
      <w:r w:rsidR="00EC6E5F">
        <w:rPr>
          <w:rFonts w:ascii="Arial" w:hAnsi="Arial" w:cs="Arial"/>
          <w:color w:val="000000" w:themeColor="text1"/>
          <w:sz w:val="22"/>
          <w:szCs w:val="22"/>
        </w:rPr>
        <w:t xml:space="preserve"> Pups were culled to four pups per dam to normalize milk supply</w:t>
      </w:r>
      <w:r w:rsidR="0072421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There </w:t>
      </w:r>
      <w:r w:rsidR="0047727E">
        <w:rPr>
          <w:rFonts w:ascii="Arial" w:hAnsi="Arial" w:cs="Arial"/>
          <w:color w:val="000000" w:themeColor="text1"/>
          <w:sz w:val="22"/>
          <w:szCs w:val="22"/>
        </w:rPr>
        <w:t>was</w:t>
      </w:r>
      <w:r w:rsidR="0047727E" w:rsidRPr="00EF5551">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no significant difference</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in pup weight at </w:t>
      </w:r>
      <w:r w:rsidR="00AD6BBC">
        <w:rPr>
          <w:rFonts w:ascii="Arial" w:hAnsi="Arial" w:cs="Arial"/>
          <w:color w:val="000000" w:themeColor="text1"/>
          <w:sz w:val="22"/>
          <w:szCs w:val="22"/>
        </w:rPr>
        <w:t>birth (</w:t>
      </w:r>
      <w:r w:rsidR="008B3CA4" w:rsidRPr="00EF5551">
        <w:rPr>
          <w:rFonts w:ascii="Arial" w:hAnsi="Arial" w:cs="Arial"/>
          <w:color w:val="000000" w:themeColor="text1"/>
          <w:sz w:val="22"/>
          <w:szCs w:val="22"/>
        </w:rPr>
        <w:t>PND0.5</w:t>
      </w:r>
      <w:r w:rsidR="00995115">
        <w:rPr>
          <w:rFonts w:ascii="Arial" w:hAnsi="Arial" w:cs="Arial"/>
          <w:color w:val="000000" w:themeColor="text1"/>
          <w:sz w:val="22"/>
          <w:szCs w:val="22"/>
        </w:rPr>
        <w:t xml:space="preserve">; </w:t>
      </w:r>
      <w:r w:rsidR="00BF68F9">
        <w:rPr>
          <w:rFonts w:ascii="Arial" w:hAnsi="Arial" w:cs="Arial"/>
          <w:color w:val="000000" w:themeColor="text1"/>
          <w:sz w:val="22"/>
          <w:szCs w:val="22"/>
        </w:rPr>
        <w:t>Supplementa</w:t>
      </w:r>
      <w:r w:rsidR="000F21A7">
        <w:rPr>
          <w:rFonts w:ascii="Arial" w:hAnsi="Arial" w:cs="Arial"/>
          <w:color w:val="000000" w:themeColor="text1"/>
          <w:sz w:val="22"/>
          <w:szCs w:val="22"/>
        </w:rPr>
        <w:t xml:space="preserve">ry </w:t>
      </w:r>
      <w:r w:rsidR="00BF68F9">
        <w:rPr>
          <w:rFonts w:ascii="Arial" w:hAnsi="Arial" w:cs="Arial"/>
          <w:color w:val="000000" w:themeColor="text1"/>
          <w:sz w:val="22"/>
          <w:szCs w:val="22"/>
        </w:rPr>
        <w:t>Figure 1</w:t>
      </w:r>
      <w:r w:rsidR="00E40D80">
        <w:rPr>
          <w:rFonts w:ascii="Arial" w:hAnsi="Arial" w:cs="Arial"/>
          <w:color w:val="000000" w:themeColor="text1"/>
          <w:sz w:val="22"/>
          <w:szCs w:val="22"/>
        </w:rPr>
        <w:t>A</w:t>
      </w:r>
      <w:r w:rsidR="00BF68F9">
        <w:rPr>
          <w:rFonts w:ascii="Arial" w:hAnsi="Arial" w:cs="Arial"/>
          <w:color w:val="000000" w:themeColor="text1"/>
          <w:sz w:val="22"/>
          <w:szCs w:val="22"/>
        </w:rPr>
        <w:t>)</w:t>
      </w:r>
      <w:r w:rsidR="00AD6BBC">
        <w:rPr>
          <w:rFonts w:ascii="Arial" w:hAnsi="Arial" w:cs="Arial"/>
          <w:color w:val="000000" w:themeColor="text1"/>
          <w:sz w:val="22"/>
          <w:szCs w:val="22"/>
        </w:rPr>
        <w:t>.</w:t>
      </w:r>
      <w:r w:rsidR="002A4C4A">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 xml:space="preserve">At PND7.5, </w:t>
      </w:r>
      <w:r w:rsidR="00EE1DFC">
        <w:rPr>
          <w:rFonts w:ascii="Arial" w:hAnsi="Arial" w:cs="Arial"/>
          <w:color w:val="000000" w:themeColor="text1"/>
          <w:sz w:val="22"/>
          <w:szCs w:val="22"/>
        </w:rPr>
        <w:t>after adjusting for sex</w:t>
      </w:r>
      <w:r w:rsidR="00713921">
        <w:rPr>
          <w:rFonts w:ascii="Arial" w:hAnsi="Arial" w:cs="Arial"/>
          <w:color w:val="000000" w:themeColor="text1"/>
          <w:sz w:val="22"/>
          <w:szCs w:val="22"/>
        </w:rPr>
        <w:t>,</w:t>
      </w:r>
      <w:r w:rsidR="00EE1DFC">
        <w:rPr>
          <w:rFonts w:ascii="Arial" w:hAnsi="Arial" w:cs="Arial"/>
          <w:color w:val="000000" w:themeColor="text1"/>
          <w:sz w:val="22"/>
          <w:szCs w:val="22"/>
        </w:rPr>
        <w:t xml:space="preserve"> pups born to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EE1DFC">
        <w:rPr>
          <w:rFonts w:ascii="Arial" w:hAnsi="Arial" w:cs="Arial"/>
          <w:color w:val="000000" w:themeColor="text1"/>
          <w:sz w:val="22"/>
          <w:szCs w:val="22"/>
        </w:rPr>
        <w:t xml:space="preserve">dams </w:t>
      </w:r>
      <w:r w:rsidR="001F5EBC">
        <w:rPr>
          <w:rFonts w:ascii="Arial" w:hAnsi="Arial" w:cs="Arial"/>
          <w:color w:val="000000" w:themeColor="text1"/>
          <w:sz w:val="22"/>
          <w:szCs w:val="22"/>
        </w:rPr>
        <w:t>slightly</w:t>
      </w:r>
      <w:r w:rsidR="00EE1DFC">
        <w:rPr>
          <w:rFonts w:ascii="Arial" w:hAnsi="Arial" w:cs="Arial"/>
          <w:color w:val="000000" w:themeColor="text1"/>
          <w:sz w:val="22"/>
          <w:szCs w:val="22"/>
        </w:rPr>
        <w:t xml:space="preserve"> </w:t>
      </w:r>
      <w:r w:rsidR="001F5EBC">
        <w:rPr>
          <w:rFonts w:ascii="Arial" w:hAnsi="Arial" w:cs="Arial"/>
          <w:color w:val="000000" w:themeColor="text1"/>
          <w:sz w:val="22"/>
          <w:szCs w:val="22"/>
        </w:rPr>
        <w:t>h</w:t>
      </w:r>
      <w:r w:rsidR="00EE1DFC">
        <w:rPr>
          <w:rFonts w:ascii="Arial" w:hAnsi="Arial" w:cs="Arial"/>
          <w:color w:val="000000" w:themeColor="text1"/>
          <w:sz w:val="22"/>
          <w:szCs w:val="22"/>
        </w:rPr>
        <w:t>eavier than pups born to WT dams (</w:t>
      </w:r>
      <w:r w:rsidR="001F5EBC">
        <w:rPr>
          <w:rFonts w:ascii="Arial" w:hAnsi="Arial" w:cs="Arial"/>
          <w:color w:val="000000" w:themeColor="text1"/>
          <w:sz w:val="22"/>
          <w:szCs w:val="22"/>
        </w:rPr>
        <w:t xml:space="preserve">7% increase, </w:t>
      </w:r>
      <w:r w:rsidR="00D213A8">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 xml:space="preserve">B, </w:t>
      </w:r>
      <w:r w:rsidR="00EE1DFC">
        <w:rPr>
          <w:rFonts w:ascii="Arial" w:hAnsi="Arial" w:cs="Arial"/>
          <w:color w:val="000000" w:themeColor="text1"/>
          <w:sz w:val="22"/>
          <w:szCs w:val="22"/>
        </w:rPr>
        <w:t>p=0.01).</w:t>
      </w:r>
      <w:r w:rsidR="00282EE9">
        <w:rPr>
          <w:rFonts w:ascii="Arial" w:hAnsi="Arial" w:cs="Arial"/>
          <w:color w:val="000000" w:themeColor="text1"/>
          <w:sz w:val="22"/>
          <w:szCs w:val="22"/>
        </w:rPr>
        <w:t xml:space="preserve"> </w:t>
      </w:r>
      <w:r w:rsidR="00713921">
        <w:rPr>
          <w:rFonts w:ascii="Arial" w:hAnsi="Arial" w:cs="Arial"/>
          <w:color w:val="000000" w:themeColor="text1"/>
          <w:sz w:val="22"/>
          <w:szCs w:val="22"/>
        </w:rPr>
        <w:t>F</w:t>
      </w:r>
      <w:r w:rsidR="008B3CA4" w:rsidRPr="00EF5551">
        <w:rPr>
          <w:rFonts w:ascii="Arial" w:hAnsi="Arial" w:cs="Arial"/>
          <w:color w:val="000000" w:themeColor="text1"/>
          <w:sz w:val="22"/>
          <w:szCs w:val="22"/>
        </w:rPr>
        <w:t xml:space="preserve">emales born to KO dams were </w:t>
      </w:r>
      <w:r w:rsidR="00713921">
        <w:rPr>
          <w:rFonts w:ascii="Arial" w:hAnsi="Arial" w:cs="Arial"/>
          <w:color w:val="000000" w:themeColor="text1"/>
          <w:sz w:val="22"/>
          <w:szCs w:val="22"/>
        </w:rPr>
        <w:t xml:space="preserve">9% </w:t>
      </w:r>
      <w:r w:rsidR="008B3CA4" w:rsidRPr="00EF5551">
        <w:rPr>
          <w:rFonts w:ascii="Arial" w:hAnsi="Arial" w:cs="Arial"/>
          <w:color w:val="000000" w:themeColor="text1"/>
          <w:sz w:val="22"/>
          <w:szCs w:val="22"/>
        </w:rPr>
        <w:t>heavier than females born to WT dams (</w:t>
      </w:r>
      <w:r w:rsidR="0031147B">
        <w:rPr>
          <w:rFonts w:ascii="Arial" w:hAnsi="Arial" w:cs="Arial"/>
          <w:color w:val="000000" w:themeColor="text1"/>
          <w:sz w:val="22"/>
          <w:szCs w:val="22"/>
        </w:rPr>
        <w:t xml:space="preserve">Figure </w:t>
      </w:r>
      <w:r w:rsidR="00741207">
        <w:rPr>
          <w:rFonts w:ascii="Arial" w:hAnsi="Arial" w:cs="Arial"/>
          <w:color w:val="000000" w:themeColor="text1"/>
          <w:sz w:val="22"/>
          <w:szCs w:val="22"/>
        </w:rPr>
        <w:t>3</w:t>
      </w:r>
      <w:r w:rsidR="00EC6E5F">
        <w:rPr>
          <w:rFonts w:ascii="Arial" w:hAnsi="Arial" w:cs="Arial"/>
          <w:color w:val="000000" w:themeColor="text1"/>
          <w:sz w:val="22"/>
          <w:szCs w:val="22"/>
        </w:rPr>
        <w:t>B</w:t>
      </w:r>
      <w:r w:rsidR="0031147B">
        <w:rPr>
          <w:rFonts w:ascii="Arial" w:hAnsi="Arial" w:cs="Arial"/>
          <w:color w:val="000000" w:themeColor="text1"/>
          <w:sz w:val="22"/>
          <w:szCs w:val="22"/>
        </w:rPr>
        <w:t xml:space="preserve">, </w:t>
      </w:r>
      <w:r w:rsidR="008B3CA4" w:rsidRPr="00EF5551">
        <w:rPr>
          <w:rFonts w:ascii="Arial" w:hAnsi="Arial" w:cs="Arial"/>
          <w:color w:val="000000" w:themeColor="text1"/>
          <w:sz w:val="22"/>
          <w:szCs w:val="22"/>
        </w:rPr>
        <w:t>p=0.</w:t>
      </w:r>
      <w:r w:rsidR="008B3CA4" w:rsidRPr="00465E83">
        <w:rPr>
          <w:rFonts w:ascii="Arial" w:hAnsi="Arial" w:cs="Arial"/>
          <w:color w:val="000000" w:themeColor="text1"/>
          <w:sz w:val="22"/>
          <w:szCs w:val="22"/>
        </w:rPr>
        <w:t>04</w:t>
      </w:r>
      <w:r w:rsidR="00665941" w:rsidRPr="00465E83">
        <w:rPr>
          <w:rFonts w:ascii="Arial" w:hAnsi="Arial" w:cs="Arial"/>
          <w:color w:val="000000" w:themeColor="text1"/>
          <w:sz w:val="22"/>
          <w:szCs w:val="22"/>
        </w:rPr>
        <w:t>4</w:t>
      </w:r>
      <w:r w:rsidR="008B3CA4" w:rsidRPr="00EF5551">
        <w:rPr>
          <w:rFonts w:ascii="Arial" w:hAnsi="Arial" w:cs="Arial"/>
          <w:color w:val="000000" w:themeColor="text1"/>
          <w:sz w:val="22"/>
          <w:szCs w:val="22"/>
        </w:rPr>
        <w:t xml:space="preserve">), </w:t>
      </w:r>
      <w:commentRangeStart w:id="58"/>
      <w:r w:rsidR="008B3CA4" w:rsidRPr="00EF5551">
        <w:rPr>
          <w:rFonts w:ascii="Arial" w:hAnsi="Arial" w:cs="Arial"/>
          <w:color w:val="000000" w:themeColor="text1"/>
          <w:sz w:val="22"/>
          <w:szCs w:val="22"/>
        </w:rPr>
        <w:t xml:space="preserve">but weights of males born to KO or WT mothers were not </w:t>
      </w:r>
      <w:r w:rsidR="00AD6BBC">
        <w:rPr>
          <w:rFonts w:ascii="Arial" w:hAnsi="Arial" w:cs="Arial"/>
          <w:color w:val="000000" w:themeColor="text1"/>
          <w:sz w:val="22"/>
          <w:szCs w:val="22"/>
        </w:rPr>
        <w:t xml:space="preserve">significantly </w:t>
      </w:r>
      <w:r w:rsidR="008B3CA4" w:rsidRPr="00EF5551">
        <w:rPr>
          <w:rFonts w:ascii="Arial" w:hAnsi="Arial" w:cs="Arial"/>
          <w:color w:val="000000" w:themeColor="text1"/>
          <w:sz w:val="22"/>
          <w:szCs w:val="22"/>
        </w:rPr>
        <w:t>different</w:t>
      </w:r>
      <w:commentRangeEnd w:id="58"/>
      <w:r w:rsidR="00995115">
        <w:rPr>
          <w:rStyle w:val="CommentReference"/>
        </w:rPr>
        <w:commentReference w:id="58"/>
      </w:r>
      <w:r w:rsidR="007D7128">
        <w:rPr>
          <w:rFonts w:ascii="Arial" w:hAnsi="Arial" w:cs="Arial"/>
          <w:color w:val="000000" w:themeColor="text1"/>
          <w:sz w:val="22"/>
          <w:szCs w:val="22"/>
        </w:rPr>
        <w:t xml:space="preserve"> (Figure </w:t>
      </w:r>
      <w:r w:rsidR="00741207">
        <w:rPr>
          <w:rFonts w:ascii="Arial" w:hAnsi="Arial" w:cs="Arial"/>
          <w:color w:val="000000" w:themeColor="text1"/>
          <w:sz w:val="22"/>
          <w:szCs w:val="22"/>
        </w:rPr>
        <w:t>3</w:t>
      </w:r>
      <w:r w:rsidR="00D213A8">
        <w:rPr>
          <w:rFonts w:ascii="Arial" w:hAnsi="Arial" w:cs="Arial"/>
          <w:color w:val="000000" w:themeColor="text1"/>
          <w:sz w:val="22"/>
          <w:szCs w:val="22"/>
        </w:rPr>
        <w:t>B</w:t>
      </w:r>
      <w:r w:rsidR="007D7128">
        <w:rPr>
          <w:rFonts w:ascii="Arial" w:hAnsi="Arial" w:cs="Arial"/>
          <w:color w:val="000000" w:themeColor="text1"/>
          <w:sz w:val="22"/>
          <w:szCs w:val="22"/>
        </w:rPr>
        <w:t>)</w:t>
      </w:r>
      <w:r w:rsidR="008B3CA4" w:rsidRPr="00EF5551">
        <w:rPr>
          <w:rFonts w:ascii="Arial" w:hAnsi="Arial" w:cs="Arial"/>
          <w:color w:val="000000" w:themeColor="text1"/>
          <w:sz w:val="22"/>
          <w:szCs w:val="22"/>
        </w:rPr>
        <w:t>. At PND14.5 and PND16.5, there were no weight differences between groups or sexes</w:t>
      </w:r>
      <w:r w:rsidR="001F5EBC">
        <w:rPr>
          <w:rFonts w:ascii="Arial" w:hAnsi="Arial" w:cs="Arial"/>
          <w:color w:val="000000" w:themeColor="text1"/>
          <w:sz w:val="22"/>
          <w:szCs w:val="22"/>
        </w:rPr>
        <w:t xml:space="preserve"> (</w:t>
      </w:r>
      <w:commentRangeStart w:id="59"/>
      <w:r w:rsidR="001F5EBC">
        <w:rPr>
          <w:rFonts w:ascii="Arial" w:hAnsi="Arial" w:cs="Arial"/>
          <w:color w:val="000000" w:themeColor="text1"/>
          <w:sz w:val="22"/>
          <w:szCs w:val="22"/>
        </w:rPr>
        <w:t xml:space="preserve">Supplementary Figure </w:t>
      </w:r>
      <w:r w:rsidR="00E40D80">
        <w:rPr>
          <w:rFonts w:ascii="Arial" w:hAnsi="Arial" w:cs="Arial"/>
          <w:color w:val="000000" w:themeColor="text1"/>
          <w:sz w:val="22"/>
          <w:szCs w:val="22"/>
        </w:rPr>
        <w:t>1B</w:t>
      </w:r>
      <w:commentRangeEnd w:id="59"/>
      <w:r w:rsidR="00E40D80">
        <w:rPr>
          <w:rStyle w:val="CommentReference"/>
        </w:rPr>
        <w:commentReference w:id="59"/>
      </w:r>
      <w:r w:rsidR="001F5EBC">
        <w:rPr>
          <w:rFonts w:ascii="Arial" w:hAnsi="Arial" w:cs="Arial"/>
          <w:color w:val="000000" w:themeColor="text1"/>
          <w:sz w:val="22"/>
          <w:szCs w:val="22"/>
        </w:rPr>
        <w:t>)</w:t>
      </w:r>
      <w:r w:rsidR="008B3CA4" w:rsidRPr="00EF5551">
        <w:rPr>
          <w:rFonts w:ascii="Arial" w:hAnsi="Arial" w:cs="Arial"/>
          <w:color w:val="000000" w:themeColor="text1"/>
          <w:sz w:val="22"/>
          <w:szCs w:val="22"/>
        </w:rPr>
        <w:t>.</w:t>
      </w:r>
      <w:r w:rsidR="00AD6BBC">
        <w:rPr>
          <w:rFonts w:ascii="Arial" w:hAnsi="Arial" w:cs="Arial"/>
          <w:color w:val="000000" w:themeColor="text1"/>
          <w:sz w:val="22"/>
          <w:szCs w:val="22"/>
        </w:rPr>
        <w:t xml:space="preserve"> We hypothesize that this is because at later time points </w:t>
      </w:r>
      <w:r w:rsidR="0072421A">
        <w:rPr>
          <w:rFonts w:ascii="Arial" w:hAnsi="Arial" w:cs="Arial"/>
          <w:color w:val="000000" w:themeColor="text1"/>
          <w:sz w:val="22"/>
          <w:szCs w:val="22"/>
        </w:rPr>
        <w:t>the pups</w:t>
      </w:r>
      <w:r w:rsidR="00AD6BBC">
        <w:rPr>
          <w:rFonts w:ascii="Arial" w:hAnsi="Arial" w:cs="Arial"/>
          <w:color w:val="000000" w:themeColor="text1"/>
          <w:sz w:val="22"/>
          <w:szCs w:val="22"/>
        </w:rPr>
        <w:t xml:space="preserve"> are eating more chow-based food and relying less on maternal lactation.</w:t>
      </w:r>
      <w:r w:rsidR="00995115">
        <w:rPr>
          <w:rFonts w:ascii="Arial" w:hAnsi="Arial" w:cs="Arial"/>
          <w:color w:val="000000" w:themeColor="text1"/>
          <w:sz w:val="22"/>
          <w:szCs w:val="22"/>
        </w:rPr>
        <w:t xml:space="preserve">  In all cases, the pups themselves a combination of wild-type and knockout mice, but the pup genotype did not significantly affect weight at any time point.</w:t>
      </w:r>
    </w:p>
    <w:p w14:paraId="6B27D3C2" w14:textId="77777777" w:rsidR="008B3CA4" w:rsidRPr="00EF5551" w:rsidRDefault="008B3CA4" w:rsidP="00C55AF5">
      <w:pPr>
        <w:rPr>
          <w:rFonts w:ascii="Arial" w:hAnsi="Arial" w:cs="Arial"/>
          <w:color w:val="000000" w:themeColor="text1"/>
          <w:sz w:val="22"/>
          <w:szCs w:val="22"/>
        </w:rPr>
      </w:pPr>
    </w:p>
    <w:p w14:paraId="71F3A718" w14:textId="594C3EFD" w:rsidR="008B3CA4" w:rsidRPr="000E1113" w:rsidRDefault="00AD6BBC" w:rsidP="00C55AF5">
      <w:pPr>
        <w:pStyle w:val="Heading2"/>
      </w:pPr>
      <w:r w:rsidRPr="000E1113">
        <w:t xml:space="preserve">Adipocyte </w:t>
      </w:r>
      <w:r w:rsidRPr="00E5598D">
        <w:rPr>
          <w:i/>
        </w:rPr>
        <w:t>Tsc1</w:t>
      </w:r>
      <w:r w:rsidRPr="000E1113">
        <w:t xml:space="preserve"> Dams Produce Similar Volumes of Milk, but </w:t>
      </w:r>
      <w:r w:rsidR="000A6396">
        <w:t xml:space="preserve">with a </w:t>
      </w:r>
      <w:r w:rsidRPr="000E1113">
        <w:t xml:space="preserve">Higher </w:t>
      </w:r>
      <w:r w:rsidR="004D16AC" w:rsidRPr="000E1113">
        <w:t xml:space="preserve">Milk </w:t>
      </w:r>
      <w:r w:rsidRPr="000E1113">
        <w:t>Fat</w:t>
      </w:r>
      <w:r w:rsidR="00D25C77" w:rsidRPr="000E1113">
        <w:t xml:space="preserve"> Percentage</w:t>
      </w:r>
      <w:r w:rsidR="00770943">
        <w:t xml:space="preserve"> and Increased Desaturation of Milk Fatty Acids</w:t>
      </w:r>
    </w:p>
    <w:p w14:paraId="51465C3B" w14:textId="24AAD108" w:rsidR="0085513B" w:rsidRPr="000A6396" w:rsidRDefault="00AD6BBC" w:rsidP="00C55AF5">
      <w:pPr>
        <w:rPr>
          <w:rFonts w:ascii="Arial" w:hAnsi="Arial" w:cs="Arial"/>
          <w:b/>
          <w:color w:val="000000" w:themeColor="text1"/>
          <w:sz w:val="22"/>
          <w:szCs w:val="22"/>
        </w:rPr>
      </w:pPr>
      <w:r>
        <w:rPr>
          <w:rFonts w:ascii="Arial" w:hAnsi="Arial" w:cs="Arial"/>
          <w:color w:val="000000" w:themeColor="text1"/>
          <w:sz w:val="22"/>
          <w:szCs w:val="22"/>
        </w:rPr>
        <w:t xml:space="preserve">Based on the changes in offspring weight </w:t>
      </w:r>
      <w:r w:rsidR="008C177E">
        <w:rPr>
          <w:rFonts w:ascii="Arial" w:hAnsi="Arial" w:cs="Arial"/>
          <w:color w:val="000000" w:themeColor="text1"/>
          <w:sz w:val="22"/>
          <w:szCs w:val="22"/>
        </w:rPr>
        <w:t>and mammary gland size and histology</w:t>
      </w:r>
      <w:r>
        <w:rPr>
          <w:rFonts w:ascii="Arial" w:hAnsi="Arial" w:cs="Arial"/>
          <w:color w:val="000000" w:themeColor="text1"/>
          <w:sz w:val="22"/>
          <w:szCs w:val="22"/>
        </w:rPr>
        <w:t>, we calculated the mass of milk produced per dam</w:t>
      </w:r>
      <w:r w:rsidR="00A71819">
        <w:rPr>
          <w:rFonts w:ascii="Arial" w:hAnsi="Arial" w:cs="Arial"/>
          <w:color w:val="000000" w:themeColor="text1"/>
          <w:sz w:val="22"/>
          <w:szCs w:val="22"/>
        </w:rPr>
        <w:t xml:space="preserve"> </w:t>
      </w:r>
      <w:r w:rsidR="00D25C77">
        <w:rPr>
          <w:rFonts w:ascii="Arial" w:hAnsi="Arial" w:cs="Arial"/>
          <w:color w:val="000000" w:themeColor="text1"/>
          <w:sz w:val="22"/>
          <w:szCs w:val="22"/>
        </w:rPr>
        <w:t>a</w:t>
      </w:r>
      <w:r w:rsidR="00C302BE">
        <w:rPr>
          <w:rFonts w:ascii="Arial" w:hAnsi="Arial" w:cs="Arial"/>
          <w:color w:val="000000" w:themeColor="text1"/>
          <w:sz w:val="22"/>
          <w:szCs w:val="22"/>
        </w:rPr>
        <w:t>t</w:t>
      </w:r>
      <w:r w:rsidR="00D25C77">
        <w:rPr>
          <w:rFonts w:ascii="Arial" w:hAnsi="Arial" w:cs="Arial"/>
          <w:color w:val="000000" w:themeColor="text1"/>
          <w:sz w:val="22"/>
          <w:szCs w:val="22"/>
        </w:rPr>
        <w:t xml:space="preserve"> PND10.5</w:t>
      </w:r>
      <w:r>
        <w:rPr>
          <w:rFonts w:ascii="Arial" w:hAnsi="Arial" w:cs="Arial"/>
          <w:color w:val="000000" w:themeColor="text1"/>
          <w:sz w:val="22"/>
          <w:szCs w:val="22"/>
        </w:rPr>
        <w:t>.</w:t>
      </w:r>
      <w:r w:rsidR="00DB7DD8">
        <w:rPr>
          <w:rFonts w:ascii="Arial" w:hAnsi="Arial" w:cs="Arial"/>
          <w:color w:val="000000" w:themeColor="text1"/>
          <w:sz w:val="22"/>
          <w:szCs w:val="22"/>
        </w:rPr>
        <w:t xml:space="preserve"> </w:t>
      </w:r>
      <w:r>
        <w:rPr>
          <w:rFonts w:ascii="Arial" w:hAnsi="Arial" w:cs="Arial"/>
          <w:color w:val="000000" w:themeColor="text1"/>
          <w:sz w:val="22"/>
          <w:szCs w:val="22"/>
        </w:rPr>
        <w:t>This was calculated by a two</w:t>
      </w:r>
      <w:r w:rsidR="0047727E">
        <w:rPr>
          <w:rFonts w:ascii="Arial" w:hAnsi="Arial" w:cs="Arial"/>
          <w:color w:val="000000" w:themeColor="text1"/>
          <w:sz w:val="22"/>
          <w:szCs w:val="22"/>
        </w:rPr>
        <w:t>-</w:t>
      </w:r>
      <w:r>
        <w:rPr>
          <w:rFonts w:ascii="Arial" w:hAnsi="Arial" w:cs="Arial"/>
          <w:color w:val="000000" w:themeColor="text1"/>
          <w:sz w:val="22"/>
          <w:szCs w:val="22"/>
        </w:rPr>
        <w:t>hour separation period and then as t</w:t>
      </w:r>
      <w:r w:rsidR="008B3CA4" w:rsidRPr="00EF5551">
        <w:rPr>
          <w:rFonts w:ascii="Arial" w:hAnsi="Arial" w:cs="Arial"/>
          <w:color w:val="000000" w:themeColor="text1"/>
          <w:sz w:val="22"/>
          <w:szCs w:val="22"/>
        </w:rPr>
        <w:t xml:space="preserve">he difference between pup weight after nursing </w:t>
      </w:r>
      <w:r w:rsidR="00A71819">
        <w:rPr>
          <w:rFonts w:ascii="Arial" w:hAnsi="Arial" w:cs="Arial"/>
          <w:color w:val="000000" w:themeColor="text1"/>
          <w:sz w:val="22"/>
          <w:szCs w:val="22"/>
        </w:rPr>
        <w:t xml:space="preserve">for one hour </w:t>
      </w:r>
      <w:r w:rsidR="008B3CA4" w:rsidRPr="00EF5551">
        <w:rPr>
          <w:rFonts w:ascii="Arial" w:hAnsi="Arial" w:cs="Arial"/>
          <w:color w:val="000000" w:themeColor="text1"/>
          <w:sz w:val="22"/>
          <w:szCs w:val="22"/>
        </w:rPr>
        <w:t xml:space="preserve">and pup weight </w:t>
      </w:r>
      <w:r w:rsidR="008B3CA4" w:rsidRPr="00EF5551">
        <w:rPr>
          <w:rFonts w:ascii="Arial" w:hAnsi="Arial" w:cs="Arial"/>
          <w:color w:val="000000" w:themeColor="text1"/>
          <w:sz w:val="22"/>
          <w:szCs w:val="22"/>
        </w:rPr>
        <w:lastRenderedPageBreak/>
        <w:t>before nursing</w:t>
      </w:r>
      <w:r>
        <w:rPr>
          <w:rFonts w:ascii="Arial" w:hAnsi="Arial" w:cs="Arial"/>
          <w:color w:val="000000" w:themeColor="text1"/>
          <w:sz w:val="22"/>
          <w:szCs w:val="22"/>
        </w:rPr>
        <w:t xml:space="preserve">. </w:t>
      </w:r>
      <w:r w:rsidR="00A73410">
        <w:rPr>
          <w:rFonts w:ascii="Arial" w:hAnsi="Arial" w:cs="Arial"/>
          <w:color w:val="000000" w:themeColor="text1"/>
          <w:sz w:val="22"/>
          <w:szCs w:val="22"/>
        </w:rPr>
        <w:t>T</w:t>
      </w:r>
      <w:r w:rsidR="0047727E">
        <w:rPr>
          <w:rFonts w:ascii="Arial" w:hAnsi="Arial" w:cs="Arial"/>
          <w:color w:val="000000" w:themeColor="text1"/>
          <w:sz w:val="22"/>
          <w:szCs w:val="22"/>
        </w:rPr>
        <w:t xml:space="preserve">his </w:t>
      </w:r>
      <w:r w:rsidR="008B3CA4" w:rsidRPr="00EF5551">
        <w:rPr>
          <w:rFonts w:ascii="Arial" w:hAnsi="Arial" w:cs="Arial"/>
          <w:color w:val="000000" w:themeColor="text1"/>
          <w:sz w:val="22"/>
          <w:szCs w:val="22"/>
        </w:rPr>
        <w:t>was not significantly different between groups</w:t>
      </w:r>
      <w:r w:rsidR="00A73410">
        <w:rPr>
          <w:rFonts w:ascii="Arial" w:hAnsi="Arial" w:cs="Arial"/>
          <w:color w:val="000000" w:themeColor="text1"/>
          <w:sz w:val="22"/>
          <w:szCs w:val="22"/>
        </w:rPr>
        <w:t xml:space="preserve"> (Supplementary Figure 2A)</w:t>
      </w:r>
      <w:r w:rsidR="008B3CA4" w:rsidRPr="00EF5551">
        <w:rPr>
          <w:rFonts w:ascii="Arial" w:hAnsi="Arial" w:cs="Arial"/>
          <w:color w:val="000000" w:themeColor="text1"/>
          <w:sz w:val="22"/>
          <w:szCs w:val="22"/>
        </w:rPr>
        <w:t xml:space="preserve">. </w:t>
      </w:r>
      <w:r w:rsidR="0047727E">
        <w:rPr>
          <w:rFonts w:ascii="Arial" w:hAnsi="Arial" w:cs="Arial"/>
          <w:color w:val="000000" w:themeColor="text1"/>
          <w:sz w:val="22"/>
          <w:szCs w:val="22"/>
        </w:rPr>
        <w:t xml:space="preserve">Similar data were obtained by measuring the </w:t>
      </w:r>
      <w:r w:rsidR="00DB7DD8">
        <w:rPr>
          <w:rFonts w:ascii="Arial" w:hAnsi="Arial" w:cs="Arial"/>
          <w:color w:val="000000" w:themeColor="text1"/>
          <w:sz w:val="22"/>
          <w:szCs w:val="22"/>
        </w:rPr>
        <w:t xml:space="preserve">weight of the </w:t>
      </w:r>
      <w:r w:rsidR="0047727E">
        <w:rPr>
          <w:rFonts w:ascii="Arial" w:hAnsi="Arial" w:cs="Arial"/>
          <w:color w:val="000000" w:themeColor="text1"/>
          <w:sz w:val="22"/>
          <w:szCs w:val="22"/>
        </w:rPr>
        <w:t>dams pre- and post- lactation</w:t>
      </w:r>
      <w:r w:rsidR="00C302BE">
        <w:rPr>
          <w:rFonts w:ascii="Arial" w:hAnsi="Arial" w:cs="Arial"/>
          <w:color w:val="000000" w:themeColor="text1"/>
          <w:sz w:val="22"/>
          <w:szCs w:val="22"/>
        </w:rPr>
        <w:t xml:space="preserve"> (Supplementary Figure 2</w:t>
      </w:r>
      <w:r w:rsidR="00A73410">
        <w:rPr>
          <w:rFonts w:ascii="Arial" w:hAnsi="Arial" w:cs="Arial"/>
          <w:color w:val="000000" w:themeColor="text1"/>
          <w:sz w:val="22"/>
          <w:szCs w:val="22"/>
        </w:rPr>
        <w:t>B</w:t>
      </w:r>
      <w:r w:rsidR="00C302BE">
        <w:rPr>
          <w:rFonts w:ascii="Arial" w:hAnsi="Arial" w:cs="Arial"/>
          <w:color w:val="000000" w:themeColor="text1"/>
          <w:sz w:val="22"/>
          <w:szCs w:val="22"/>
        </w:rPr>
        <w:t>)</w:t>
      </w:r>
      <w:r w:rsidR="0047727E">
        <w:rPr>
          <w:rFonts w:ascii="Arial" w:hAnsi="Arial" w:cs="Arial"/>
          <w:color w:val="000000" w:themeColor="text1"/>
          <w:sz w:val="22"/>
          <w:szCs w:val="22"/>
        </w:rPr>
        <w:t>.</w:t>
      </w:r>
      <w:r w:rsidR="0034722F">
        <w:rPr>
          <w:rFonts w:ascii="Arial" w:hAnsi="Arial" w:cs="Arial"/>
          <w:color w:val="000000" w:themeColor="text1"/>
          <w:sz w:val="22"/>
          <w:szCs w:val="22"/>
        </w:rPr>
        <w:t xml:space="preserve"> To </w:t>
      </w:r>
      <w:r w:rsidR="00C302BE">
        <w:rPr>
          <w:rFonts w:ascii="Arial" w:hAnsi="Arial" w:cs="Arial"/>
          <w:color w:val="000000" w:themeColor="text1"/>
          <w:sz w:val="22"/>
          <w:szCs w:val="22"/>
        </w:rPr>
        <w:t>evaluate</w:t>
      </w:r>
      <w:r w:rsidR="0034722F">
        <w:rPr>
          <w:rFonts w:ascii="Arial" w:hAnsi="Arial" w:cs="Arial"/>
          <w:color w:val="000000" w:themeColor="text1"/>
          <w:sz w:val="22"/>
          <w:szCs w:val="22"/>
        </w:rPr>
        <w:t xml:space="preserve"> milk </w:t>
      </w:r>
      <w:r w:rsidR="00C302BE">
        <w:rPr>
          <w:rFonts w:ascii="Arial" w:hAnsi="Arial" w:cs="Arial"/>
          <w:color w:val="000000" w:themeColor="text1"/>
          <w:sz w:val="22"/>
          <w:szCs w:val="22"/>
        </w:rPr>
        <w:t>fat</w:t>
      </w:r>
      <w:r w:rsidR="0034722F">
        <w:rPr>
          <w:rFonts w:ascii="Arial" w:hAnsi="Arial" w:cs="Arial"/>
          <w:color w:val="000000" w:themeColor="text1"/>
          <w:sz w:val="22"/>
          <w:szCs w:val="22"/>
        </w:rPr>
        <w:t>, milk was extracted from dams at PND 16.5.</w:t>
      </w:r>
      <w:r w:rsidR="002C4DF5">
        <w:rPr>
          <w:rFonts w:ascii="Arial" w:hAnsi="Arial" w:cs="Arial"/>
          <w:color w:val="000000" w:themeColor="text1"/>
          <w:sz w:val="22"/>
          <w:szCs w:val="22"/>
        </w:rPr>
        <w:t xml:space="preserve"> </w:t>
      </w:r>
      <w:r w:rsidR="005A53FC">
        <w:rPr>
          <w:rFonts w:ascii="Arial" w:hAnsi="Arial" w:cs="Arial"/>
          <w:color w:val="000000" w:themeColor="text1"/>
          <w:sz w:val="22"/>
          <w:szCs w:val="22"/>
        </w:rPr>
        <w:t>Total</w:t>
      </w:r>
      <w:r w:rsidR="008B3CA4" w:rsidRPr="00EF5551">
        <w:rPr>
          <w:rFonts w:ascii="Arial" w:hAnsi="Arial" w:cs="Arial"/>
          <w:color w:val="000000" w:themeColor="text1"/>
          <w:sz w:val="22"/>
          <w:szCs w:val="22"/>
        </w:rPr>
        <w:t xml:space="preserve"> fat analysis revealed that milk of </w:t>
      </w:r>
      <w:r w:rsidR="00453D2A">
        <w:rPr>
          <w:rFonts w:ascii="Arial" w:hAnsi="Arial" w:cs="Arial"/>
          <w:color w:val="000000" w:themeColor="text1"/>
          <w:sz w:val="22"/>
          <w:szCs w:val="22"/>
        </w:rPr>
        <w:t xml:space="preserve">adipocyte </w:t>
      </w:r>
      <w:r w:rsidR="00453D2A">
        <w:rPr>
          <w:rFonts w:ascii="Arial" w:hAnsi="Arial" w:cs="Arial"/>
          <w:i/>
          <w:color w:val="000000" w:themeColor="text1"/>
          <w:sz w:val="22"/>
          <w:szCs w:val="22"/>
        </w:rPr>
        <w:t>Tsc1</w:t>
      </w:r>
      <w:r w:rsidR="00453D2A">
        <w:rPr>
          <w:rFonts w:ascii="Arial" w:hAnsi="Arial" w:cs="Arial"/>
          <w:color w:val="000000" w:themeColor="text1"/>
          <w:sz w:val="22"/>
          <w:szCs w:val="22"/>
        </w:rPr>
        <w:t xml:space="preserve"> knockout </w:t>
      </w:r>
      <w:r w:rsidR="008B3CA4" w:rsidRPr="00EF5551">
        <w:rPr>
          <w:rFonts w:ascii="Arial" w:hAnsi="Arial" w:cs="Arial"/>
          <w:color w:val="000000" w:themeColor="text1"/>
          <w:sz w:val="22"/>
          <w:szCs w:val="22"/>
        </w:rPr>
        <w:t xml:space="preserve">dams had </w:t>
      </w:r>
      <w:r w:rsidR="00713921">
        <w:rPr>
          <w:rFonts w:ascii="Arial" w:hAnsi="Arial" w:cs="Arial"/>
          <w:color w:val="000000" w:themeColor="text1"/>
          <w:sz w:val="22"/>
          <w:szCs w:val="22"/>
        </w:rPr>
        <w:t xml:space="preserve">34% </w:t>
      </w:r>
      <w:r w:rsidR="008B3CA4" w:rsidRPr="00EF5551">
        <w:rPr>
          <w:rFonts w:ascii="Arial" w:hAnsi="Arial" w:cs="Arial"/>
          <w:color w:val="000000" w:themeColor="text1"/>
          <w:sz w:val="22"/>
          <w:szCs w:val="22"/>
        </w:rPr>
        <w:t xml:space="preserve">higher fat percentage than milk of WT dams </w:t>
      </w:r>
      <w:r w:rsidR="008B3CA4" w:rsidRPr="00205A66">
        <w:rPr>
          <w:rFonts w:ascii="Arial" w:hAnsi="Arial" w:cs="Arial"/>
          <w:color w:val="000000" w:themeColor="text1"/>
          <w:sz w:val="22"/>
          <w:szCs w:val="22"/>
        </w:rPr>
        <w:t>(</w:t>
      </w:r>
      <w:commentRangeStart w:id="60"/>
      <w:r w:rsidR="00965A52" w:rsidRPr="00205A66">
        <w:rPr>
          <w:rFonts w:ascii="Arial" w:hAnsi="Arial" w:cs="Arial"/>
          <w:color w:val="000000" w:themeColor="text1"/>
          <w:sz w:val="22"/>
          <w:szCs w:val="22"/>
        </w:rPr>
        <w:t xml:space="preserve">Figure </w:t>
      </w:r>
      <w:r w:rsidR="005A53FC">
        <w:rPr>
          <w:rFonts w:ascii="Arial" w:hAnsi="Arial" w:cs="Arial"/>
          <w:color w:val="000000" w:themeColor="text1"/>
          <w:sz w:val="22"/>
          <w:szCs w:val="22"/>
        </w:rPr>
        <w:t>4A</w:t>
      </w:r>
      <w:commentRangeEnd w:id="60"/>
      <w:r w:rsidR="00DA46B1">
        <w:rPr>
          <w:rStyle w:val="CommentReference"/>
        </w:rPr>
        <w:commentReference w:id="60"/>
      </w:r>
      <w:r w:rsidR="002315F4">
        <w:rPr>
          <w:rFonts w:ascii="Arial" w:hAnsi="Arial" w:cs="Arial"/>
          <w:color w:val="000000" w:themeColor="text1"/>
          <w:sz w:val="22"/>
          <w:szCs w:val="22"/>
        </w:rPr>
        <w:t xml:space="preserve">, </w:t>
      </w:r>
      <w:r w:rsidR="008B3CA4" w:rsidRPr="00205A66">
        <w:rPr>
          <w:rFonts w:ascii="Arial" w:hAnsi="Arial" w:cs="Arial"/>
          <w:color w:val="000000" w:themeColor="text1"/>
          <w:sz w:val="22"/>
          <w:szCs w:val="22"/>
        </w:rPr>
        <w:t>p=</w:t>
      </w:r>
      <w:r w:rsidR="00AD1176">
        <w:rPr>
          <w:rFonts w:ascii="Arial" w:hAnsi="Arial" w:cs="Arial"/>
          <w:color w:val="000000" w:themeColor="text1"/>
          <w:sz w:val="22"/>
          <w:szCs w:val="22"/>
        </w:rPr>
        <w:t>0.024</w:t>
      </w:r>
      <w:r w:rsidR="008B3CA4" w:rsidRPr="00205A66">
        <w:rPr>
          <w:rFonts w:ascii="Arial" w:hAnsi="Arial" w:cs="Arial"/>
          <w:color w:val="000000" w:themeColor="text1"/>
          <w:sz w:val="22"/>
          <w:szCs w:val="22"/>
        </w:rPr>
        <w:t>).</w:t>
      </w:r>
      <w:r w:rsidR="00266802">
        <w:rPr>
          <w:rFonts w:ascii="Arial" w:hAnsi="Arial" w:cs="Arial"/>
          <w:b/>
          <w:color w:val="000000" w:themeColor="text1"/>
          <w:sz w:val="22"/>
          <w:szCs w:val="22"/>
        </w:rPr>
        <w:t xml:space="preserve"> </w:t>
      </w:r>
    </w:p>
    <w:p w14:paraId="31C4132B" w14:textId="77777777" w:rsidR="00770943" w:rsidRDefault="00770943" w:rsidP="00C55AF5"/>
    <w:p w14:paraId="6EC06374" w14:textId="77777777" w:rsidR="00677B79" w:rsidRDefault="005A53FC" w:rsidP="00C55AF5">
      <w:pPr>
        <w:rPr>
          <w:rFonts w:ascii="Arial" w:hAnsi="Arial" w:cs="Arial"/>
          <w:color w:val="000000" w:themeColor="text1"/>
          <w:sz w:val="22"/>
          <w:szCs w:val="22"/>
        </w:rPr>
      </w:pPr>
      <w:r>
        <w:rPr>
          <w:rFonts w:ascii="Arial" w:hAnsi="Arial" w:cs="Arial"/>
          <w:color w:val="000000" w:themeColor="text1"/>
          <w:sz w:val="22"/>
          <w:szCs w:val="22"/>
        </w:rPr>
        <w:t>Based on this finding, we</w:t>
      </w:r>
      <w:r w:rsidR="00704322" w:rsidRPr="00262598">
        <w:rPr>
          <w:rFonts w:ascii="Arial" w:hAnsi="Arial" w:cs="Arial"/>
          <w:color w:val="000000" w:themeColor="text1"/>
          <w:sz w:val="22"/>
          <w:szCs w:val="22"/>
        </w:rPr>
        <w:t xml:space="preserve"> assessed the </w:t>
      </w:r>
      <w:r w:rsidR="00C05CEF">
        <w:rPr>
          <w:rFonts w:ascii="Arial" w:hAnsi="Arial" w:cs="Arial"/>
          <w:color w:val="000000" w:themeColor="text1"/>
          <w:sz w:val="22"/>
          <w:szCs w:val="22"/>
        </w:rPr>
        <w:t>specific fatty acid components</w:t>
      </w:r>
      <w:r w:rsidR="00704322" w:rsidRPr="00262598">
        <w:rPr>
          <w:rFonts w:ascii="Arial" w:hAnsi="Arial" w:cs="Arial"/>
          <w:color w:val="000000" w:themeColor="text1"/>
          <w:sz w:val="22"/>
          <w:szCs w:val="22"/>
        </w:rPr>
        <w:t xml:space="preserve"> of the </w:t>
      </w:r>
      <w:r w:rsidR="00C05CEF">
        <w:rPr>
          <w:rFonts w:ascii="Arial" w:hAnsi="Arial" w:cs="Arial"/>
          <w:color w:val="000000" w:themeColor="text1"/>
          <w:sz w:val="22"/>
          <w:szCs w:val="22"/>
        </w:rPr>
        <w:t xml:space="preserve">milk </w:t>
      </w:r>
      <w:r w:rsidR="00704322" w:rsidRPr="00262598">
        <w:rPr>
          <w:rFonts w:ascii="Arial" w:hAnsi="Arial" w:cs="Arial"/>
          <w:color w:val="000000" w:themeColor="text1"/>
          <w:sz w:val="22"/>
          <w:szCs w:val="22"/>
        </w:rPr>
        <w:t xml:space="preserve">fat using </w:t>
      </w:r>
      <w:r w:rsidR="00C05CEF">
        <w:rPr>
          <w:rFonts w:ascii="Arial" w:hAnsi="Arial" w:cs="Arial"/>
          <w:color w:val="000000" w:themeColor="text1"/>
          <w:sz w:val="22"/>
          <w:szCs w:val="22"/>
        </w:rPr>
        <w:t>GC-MS</w:t>
      </w:r>
      <w:r w:rsidR="00704322" w:rsidRPr="00262598">
        <w:rPr>
          <w:rFonts w:ascii="Arial" w:hAnsi="Arial" w:cs="Arial"/>
          <w:color w:val="000000" w:themeColor="text1"/>
          <w:sz w:val="22"/>
          <w:szCs w:val="22"/>
        </w:rPr>
        <w:t>.</w:t>
      </w:r>
      <w:r w:rsidR="000A5A06">
        <w:rPr>
          <w:rFonts w:ascii="Arial" w:hAnsi="Arial" w:cs="Arial"/>
          <w:color w:val="000000" w:themeColor="text1"/>
          <w:sz w:val="22"/>
          <w:szCs w:val="22"/>
        </w:rPr>
        <w:t xml:space="preserve"> </w:t>
      </w:r>
      <w:r w:rsidR="00C05CEF">
        <w:rPr>
          <w:rFonts w:ascii="Arial" w:hAnsi="Arial" w:cs="Arial"/>
          <w:color w:val="000000" w:themeColor="text1"/>
          <w:sz w:val="22"/>
          <w:szCs w:val="22"/>
        </w:rPr>
        <w:t>These</w:t>
      </w:r>
      <w:r w:rsidR="0031147B" w:rsidRPr="00262598">
        <w:rPr>
          <w:rFonts w:ascii="Arial" w:hAnsi="Arial" w:cs="Arial"/>
          <w:color w:val="000000" w:themeColor="text1"/>
          <w:sz w:val="22"/>
          <w:szCs w:val="22"/>
        </w:rPr>
        <w:t xml:space="preserve"> analys</w:t>
      </w:r>
      <w:r w:rsidR="00A443B5">
        <w:rPr>
          <w:rFonts w:ascii="Arial" w:hAnsi="Arial" w:cs="Arial"/>
          <w:color w:val="000000" w:themeColor="text1"/>
          <w:sz w:val="22"/>
          <w:szCs w:val="22"/>
        </w:rPr>
        <w:t>e</w:t>
      </w:r>
      <w:r w:rsidR="0031147B" w:rsidRPr="00262598">
        <w:rPr>
          <w:rFonts w:ascii="Arial" w:hAnsi="Arial" w:cs="Arial"/>
          <w:color w:val="000000" w:themeColor="text1"/>
          <w:sz w:val="22"/>
          <w:szCs w:val="22"/>
        </w:rPr>
        <w:t xml:space="preserve">s </w:t>
      </w:r>
      <w:r w:rsidR="00F66797" w:rsidRPr="00262598">
        <w:rPr>
          <w:rFonts w:ascii="Arial" w:hAnsi="Arial" w:cs="Arial"/>
          <w:color w:val="000000" w:themeColor="text1"/>
          <w:sz w:val="22"/>
          <w:szCs w:val="22"/>
        </w:rPr>
        <w:t xml:space="preserve">a </w:t>
      </w:r>
      <w:r w:rsidR="00324B67">
        <w:rPr>
          <w:rFonts w:ascii="Arial" w:hAnsi="Arial" w:cs="Arial"/>
          <w:color w:val="000000" w:themeColor="text1"/>
          <w:sz w:val="22"/>
          <w:szCs w:val="22"/>
        </w:rPr>
        <w:t xml:space="preserve">more </w:t>
      </w:r>
      <w:r w:rsidR="00C05CEF">
        <w:rPr>
          <w:rFonts w:ascii="Arial" w:hAnsi="Arial" w:cs="Arial"/>
          <w:color w:val="000000" w:themeColor="text1"/>
          <w:sz w:val="22"/>
          <w:szCs w:val="22"/>
        </w:rPr>
        <w:t>de</w:t>
      </w:r>
      <w:r w:rsidR="00324B67">
        <w:rPr>
          <w:rFonts w:ascii="Arial" w:hAnsi="Arial" w:cs="Arial"/>
          <w:color w:val="000000" w:themeColor="text1"/>
          <w:sz w:val="22"/>
          <w:szCs w:val="22"/>
        </w:rPr>
        <w:t>saturated and DHA-ric</w:t>
      </w:r>
      <w:r w:rsidR="00CD289F">
        <w:rPr>
          <w:rFonts w:ascii="Arial" w:hAnsi="Arial" w:cs="Arial"/>
          <w:color w:val="000000" w:themeColor="text1"/>
          <w:sz w:val="22"/>
          <w:szCs w:val="22"/>
        </w:rPr>
        <w:t>h</w:t>
      </w:r>
      <w:r w:rsidR="00F66797" w:rsidRPr="00262598">
        <w:rPr>
          <w:rFonts w:ascii="Arial" w:hAnsi="Arial" w:cs="Arial"/>
          <w:color w:val="000000" w:themeColor="text1"/>
          <w:sz w:val="22"/>
          <w:szCs w:val="22"/>
        </w:rPr>
        <w:t xml:space="preserve"> milk in the KO </w:t>
      </w:r>
      <w:r w:rsidR="00704322" w:rsidRPr="00262598">
        <w:rPr>
          <w:rFonts w:ascii="Arial" w:hAnsi="Arial" w:cs="Arial"/>
          <w:color w:val="000000" w:themeColor="text1"/>
          <w:sz w:val="22"/>
          <w:szCs w:val="22"/>
        </w:rPr>
        <w:t>compared to the WT</w:t>
      </w:r>
      <w:r w:rsidR="00324B67">
        <w:rPr>
          <w:rFonts w:ascii="Arial" w:hAnsi="Arial" w:cs="Arial"/>
          <w:color w:val="000000" w:themeColor="text1"/>
          <w:sz w:val="22"/>
          <w:szCs w:val="22"/>
        </w:rPr>
        <w:t xml:space="preserve"> (</w:t>
      </w:r>
      <w:r w:rsidR="00C05CEF">
        <w:rPr>
          <w:rFonts w:ascii="Arial" w:hAnsi="Arial" w:cs="Arial"/>
          <w:color w:val="000000" w:themeColor="text1"/>
          <w:sz w:val="22"/>
          <w:szCs w:val="22"/>
        </w:rPr>
        <w:t xml:space="preserve">full results in </w:t>
      </w:r>
      <w:r w:rsidR="00324B67">
        <w:rPr>
          <w:rFonts w:ascii="Arial" w:hAnsi="Arial" w:cs="Arial"/>
          <w:color w:val="000000" w:themeColor="text1"/>
          <w:sz w:val="22"/>
          <w:szCs w:val="22"/>
        </w:rPr>
        <w:t xml:space="preserve">Supplementary </w:t>
      </w:r>
      <w:r w:rsidR="00CA7D1D">
        <w:rPr>
          <w:rFonts w:ascii="Arial" w:hAnsi="Arial" w:cs="Arial"/>
          <w:color w:val="000000" w:themeColor="text1"/>
          <w:sz w:val="22"/>
          <w:szCs w:val="22"/>
        </w:rPr>
        <w:t>Table</w:t>
      </w:r>
      <w:r w:rsidR="00324B67">
        <w:rPr>
          <w:rFonts w:ascii="Arial" w:hAnsi="Arial" w:cs="Arial"/>
          <w:color w:val="000000" w:themeColor="text1"/>
          <w:sz w:val="22"/>
          <w:szCs w:val="22"/>
        </w:rPr>
        <w:t xml:space="preserve"> </w:t>
      </w:r>
      <w:r w:rsidR="00CA7D1D">
        <w:rPr>
          <w:rFonts w:ascii="Arial" w:hAnsi="Arial" w:cs="Arial"/>
          <w:color w:val="000000" w:themeColor="text1"/>
          <w:sz w:val="22"/>
          <w:szCs w:val="22"/>
        </w:rPr>
        <w:t>1</w:t>
      </w:r>
      <w:r w:rsidR="00B7240B">
        <w:rPr>
          <w:rFonts w:ascii="Arial" w:hAnsi="Arial" w:cs="Arial"/>
          <w:color w:val="000000" w:themeColor="text1"/>
          <w:sz w:val="22"/>
          <w:szCs w:val="22"/>
        </w:rPr>
        <w:t xml:space="preserve"> and Supplementary Figure 3</w:t>
      </w:r>
      <w:r w:rsidR="00324B67">
        <w:rPr>
          <w:rFonts w:ascii="Arial" w:hAnsi="Arial" w:cs="Arial"/>
          <w:color w:val="000000" w:themeColor="text1"/>
          <w:sz w:val="22"/>
          <w:szCs w:val="22"/>
        </w:rPr>
        <w:t>)</w:t>
      </w:r>
      <w:r w:rsidR="00704322" w:rsidRPr="00262598">
        <w:rPr>
          <w:rFonts w:ascii="Arial" w:hAnsi="Arial" w:cs="Arial"/>
          <w:color w:val="000000" w:themeColor="text1"/>
          <w:sz w:val="22"/>
          <w:szCs w:val="22"/>
        </w:rPr>
        <w:t xml:space="preserve">. </w:t>
      </w:r>
      <w:r w:rsidR="00B7240B">
        <w:rPr>
          <w:rFonts w:ascii="Arial" w:hAnsi="Arial" w:cs="Arial"/>
          <w:color w:val="000000" w:themeColor="text1"/>
          <w:sz w:val="22"/>
          <w:szCs w:val="22"/>
        </w:rPr>
        <w:t>At an aggregate level,</w:t>
      </w:r>
      <w:r w:rsidR="000A5A06">
        <w:rPr>
          <w:rFonts w:ascii="Arial" w:hAnsi="Arial" w:cs="Arial"/>
          <w:color w:val="000000" w:themeColor="text1"/>
          <w:sz w:val="22"/>
          <w:szCs w:val="22"/>
        </w:rPr>
        <w:t xml:space="preserve"> a</w:t>
      </w:r>
      <w:r w:rsidR="00CD289F">
        <w:rPr>
          <w:rFonts w:ascii="Arial" w:hAnsi="Arial" w:cs="Arial"/>
          <w:color w:val="000000" w:themeColor="text1"/>
          <w:sz w:val="22"/>
          <w:szCs w:val="22"/>
        </w:rPr>
        <w:t xml:space="preserve">dipocyte </w:t>
      </w:r>
      <w:r w:rsidR="00CD289F" w:rsidRPr="00CD289F">
        <w:rPr>
          <w:rFonts w:ascii="Arial" w:hAnsi="Arial" w:cs="Arial"/>
          <w:i/>
          <w:color w:val="000000" w:themeColor="text1"/>
          <w:sz w:val="22"/>
          <w:szCs w:val="22"/>
        </w:rPr>
        <w:t>Tsc1</w:t>
      </w:r>
      <w:r w:rsidR="00CD289F">
        <w:rPr>
          <w:rFonts w:ascii="Arial" w:hAnsi="Arial" w:cs="Arial"/>
          <w:color w:val="000000" w:themeColor="text1"/>
          <w:sz w:val="22"/>
          <w:szCs w:val="22"/>
        </w:rPr>
        <w:t xml:space="preserve"> knockout </w:t>
      </w:r>
      <w:r w:rsidR="00704322" w:rsidRPr="00262598">
        <w:rPr>
          <w:rFonts w:ascii="Arial" w:hAnsi="Arial" w:cs="Arial"/>
          <w:color w:val="000000" w:themeColor="text1"/>
          <w:sz w:val="22"/>
          <w:szCs w:val="22"/>
        </w:rPr>
        <w:t>dams produced milk</w:t>
      </w:r>
      <w:r w:rsidR="00F66797" w:rsidRPr="00262598">
        <w:rPr>
          <w:rFonts w:ascii="Arial" w:hAnsi="Arial" w:cs="Arial"/>
          <w:color w:val="000000" w:themeColor="text1"/>
          <w:sz w:val="22"/>
          <w:szCs w:val="22"/>
        </w:rPr>
        <w:t xml:space="preserve"> with </w:t>
      </w:r>
      <w:r w:rsidR="00CD289F">
        <w:rPr>
          <w:rFonts w:ascii="Arial" w:hAnsi="Arial" w:cs="Arial"/>
          <w:color w:val="000000" w:themeColor="text1"/>
          <w:sz w:val="22"/>
          <w:szCs w:val="22"/>
        </w:rPr>
        <w:t xml:space="preserve">11% </w:t>
      </w:r>
      <w:r w:rsidR="00F66797" w:rsidRPr="00262598">
        <w:rPr>
          <w:rFonts w:ascii="Arial" w:hAnsi="Arial" w:cs="Arial"/>
          <w:color w:val="000000" w:themeColor="text1"/>
          <w:sz w:val="22"/>
          <w:szCs w:val="22"/>
        </w:rPr>
        <w:t>lower saturated fatty acid</w:t>
      </w:r>
      <w:r w:rsidR="00CD289F">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commentRangeStart w:id="61"/>
      <w:r w:rsidR="00F66797" w:rsidRPr="00262598">
        <w:rPr>
          <w:rFonts w:ascii="Arial" w:hAnsi="Arial" w:cs="Arial"/>
          <w:color w:val="000000" w:themeColor="text1"/>
          <w:sz w:val="22"/>
          <w:szCs w:val="22"/>
        </w:rPr>
        <w:t xml:space="preserve">Figure </w:t>
      </w:r>
      <w:r w:rsidR="00DD3249">
        <w:rPr>
          <w:rFonts w:ascii="Arial" w:hAnsi="Arial" w:cs="Arial"/>
          <w:color w:val="000000" w:themeColor="text1"/>
          <w:sz w:val="22"/>
          <w:szCs w:val="22"/>
        </w:rPr>
        <w:t>4B</w:t>
      </w:r>
      <w:commentRangeEnd w:id="61"/>
      <w:r w:rsidR="00F64F58">
        <w:rPr>
          <w:rStyle w:val="CommentReference"/>
        </w:rPr>
        <w:commentReference w:id="61"/>
      </w:r>
      <w:r w:rsidR="00F66797" w:rsidRPr="00262598">
        <w:rPr>
          <w:rFonts w:ascii="Arial" w:hAnsi="Arial" w:cs="Arial"/>
          <w:color w:val="000000" w:themeColor="text1"/>
          <w:sz w:val="22"/>
          <w:szCs w:val="22"/>
        </w:rPr>
        <w:t>, p=0.008)</w:t>
      </w:r>
      <w:r w:rsidR="00704322" w:rsidRPr="00262598">
        <w:rPr>
          <w:rFonts w:ascii="Arial" w:hAnsi="Arial" w:cs="Arial"/>
          <w:color w:val="000000" w:themeColor="text1"/>
          <w:sz w:val="22"/>
          <w:szCs w:val="22"/>
        </w:rPr>
        <w:t xml:space="preserve">, </w:t>
      </w:r>
      <w:r w:rsidR="00CD289F">
        <w:rPr>
          <w:rFonts w:ascii="Arial" w:hAnsi="Arial" w:cs="Arial"/>
          <w:color w:val="000000" w:themeColor="text1"/>
          <w:sz w:val="22"/>
          <w:szCs w:val="22"/>
        </w:rPr>
        <w:t xml:space="preserve">12% </w:t>
      </w:r>
      <w:r w:rsidR="00F66797" w:rsidRPr="00262598">
        <w:rPr>
          <w:rFonts w:ascii="Arial" w:hAnsi="Arial" w:cs="Arial"/>
          <w:color w:val="000000" w:themeColor="text1"/>
          <w:sz w:val="22"/>
          <w:szCs w:val="22"/>
        </w:rPr>
        <w:t xml:space="preserve">higher percentage of monounsaturated fatty (Figure </w:t>
      </w:r>
      <w:r w:rsidR="00DD3249">
        <w:rPr>
          <w:rFonts w:ascii="Arial" w:hAnsi="Arial" w:cs="Arial"/>
          <w:color w:val="000000" w:themeColor="text1"/>
          <w:sz w:val="22"/>
          <w:szCs w:val="22"/>
        </w:rPr>
        <w:t>4C</w:t>
      </w:r>
      <w:r w:rsidR="00F66797" w:rsidRPr="00262598">
        <w:rPr>
          <w:rFonts w:ascii="Arial" w:hAnsi="Arial" w:cs="Arial"/>
          <w:color w:val="000000" w:themeColor="text1"/>
          <w:sz w:val="22"/>
          <w:szCs w:val="22"/>
        </w:rPr>
        <w:t>, p=0.009)</w:t>
      </w:r>
      <w:r w:rsidR="00704322" w:rsidRPr="00262598">
        <w:rPr>
          <w:rFonts w:ascii="Arial" w:hAnsi="Arial" w:cs="Arial"/>
          <w:color w:val="000000" w:themeColor="text1"/>
          <w:sz w:val="22"/>
          <w:szCs w:val="22"/>
        </w:rPr>
        <w:t>,</w:t>
      </w:r>
      <w:r w:rsidR="00F66797" w:rsidRPr="00262598">
        <w:rPr>
          <w:rFonts w:ascii="Arial" w:hAnsi="Arial" w:cs="Arial"/>
          <w:color w:val="000000" w:themeColor="text1"/>
          <w:sz w:val="22"/>
          <w:szCs w:val="22"/>
        </w:rPr>
        <w:t xml:space="preserve"> </w:t>
      </w:r>
      <w:r w:rsidR="000A5A06">
        <w:rPr>
          <w:rFonts w:ascii="Arial" w:hAnsi="Arial" w:cs="Arial"/>
          <w:color w:val="000000" w:themeColor="text1"/>
          <w:sz w:val="22"/>
          <w:szCs w:val="22"/>
        </w:rPr>
        <w:t>but</w:t>
      </w:r>
      <w:r w:rsidR="00F66797" w:rsidRPr="00262598">
        <w:rPr>
          <w:rFonts w:ascii="Arial" w:hAnsi="Arial" w:cs="Arial"/>
          <w:color w:val="000000" w:themeColor="text1"/>
          <w:sz w:val="22"/>
          <w:szCs w:val="22"/>
        </w:rPr>
        <w:t xml:space="preserve"> similar percentages of polyunsaturated fatty acids (Figure </w:t>
      </w:r>
      <w:r w:rsidR="00DD3249">
        <w:rPr>
          <w:rFonts w:ascii="Arial" w:hAnsi="Arial" w:cs="Arial"/>
          <w:color w:val="000000" w:themeColor="text1"/>
          <w:sz w:val="22"/>
          <w:szCs w:val="22"/>
        </w:rPr>
        <w:t>4E</w:t>
      </w:r>
      <w:r w:rsidR="00F66797" w:rsidRPr="00262598">
        <w:rPr>
          <w:rFonts w:ascii="Arial" w:hAnsi="Arial" w:cs="Arial"/>
          <w:color w:val="000000" w:themeColor="text1"/>
          <w:sz w:val="22"/>
          <w:szCs w:val="22"/>
        </w:rPr>
        <w:t xml:space="preserve">). </w:t>
      </w:r>
      <w:r w:rsidR="00704322" w:rsidRPr="00262598">
        <w:rPr>
          <w:rFonts w:ascii="Arial" w:hAnsi="Arial" w:cs="Arial"/>
          <w:color w:val="000000" w:themeColor="text1"/>
          <w:sz w:val="22"/>
          <w:szCs w:val="22"/>
        </w:rPr>
        <w:t xml:space="preserve">The MUFA/SFA ratio </w:t>
      </w:r>
      <w:r w:rsidR="00B7240B">
        <w:rPr>
          <w:rFonts w:ascii="Arial" w:hAnsi="Arial" w:cs="Arial"/>
          <w:color w:val="000000" w:themeColor="text1"/>
          <w:sz w:val="22"/>
          <w:szCs w:val="22"/>
        </w:rPr>
        <w:t>shows</w:t>
      </w:r>
      <w:r w:rsidR="00022D02">
        <w:rPr>
          <w:rFonts w:ascii="Arial" w:hAnsi="Arial" w:cs="Arial"/>
          <w:color w:val="000000" w:themeColor="text1"/>
          <w:sz w:val="22"/>
          <w:szCs w:val="22"/>
        </w:rPr>
        <w:t xml:space="preserve"> a</w:t>
      </w:r>
      <w:r w:rsidR="00704322" w:rsidRPr="00262598">
        <w:rPr>
          <w:rFonts w:ascii="Arial" w:hAnsi="Arial" w:cs="Arial"/>
          <w:color w:val="000000" w:themeColor="text1"/>
          <w:sz w:val="22"/>
          <w:szCs w:val="22"/>
        </w:rPr>
        <w:t xml:space="preserve"> </w:t>
      </w:r>
      <w:r w:rsidR="00022D02">
        <w:rPr>
          <w:rFonts w:ascii="Arial" w:hAnsi="Arial" w:cs="Arial"/>
          <w:color w:val="000000" w:themeColor="text1"/>
          <w:sz w:val="22"/>
          <w:szCs w:val="22"/>
        </w:rPr>
        <w:t xml:space="preserve">24% </w:t>
      </w:r>
      <w:r w:rsidR="00704322" w:rsidRPr="00262598">
        <w:rPr>
          <w:rFonts w:ascii="Arial" w:hAnsi="Arial" w:cs="Arial"/>
          <w:color w:val="000000" w:themeColor="text1"/>
          <w:sz w:val="22"/>
          <w:szCs w:val="22"/>
        </w:rPr>
        <w:t xml:space="preserve">higher rate of </w:t>
      </w:r>
      <w:r w:rsidR="00022D02">
        <w:rPr>
          <w:rFonts w:ascii="Arial" w:hAnsi="Arial" w:cs="Arial"/>
          <w:color w:val="000000" w:themeColor="text1"/>
          <w:sz w:val="22"/>
          <w:szCs w:val="22"/>
        </w:rPr>
        <w:t xml:space="preserve">desaturation from </w:t>
      </w:r>
      <w:r w:rsidR="00704322" w:rsidRPr="00262598">
        <w:rPr>
          <w:rFonts w:ascii="Arial" w:hAnsi="Arial" w:cs="Arial"/>
          <w:color w:val="000000" w:themeColor="text1"/>
          <w:sz w:val="22"/>
          <w:szCs w:val="22"/>
        </w:rPr>
        <w:t xml:space="preserve">SFA to MUFA (Figure </w:t>
      </w:r>
      <w:r w:rsidR="00DD3249">
        <w:rPr>
          <w:rFonts w:ascii="Arial" w:hAnsi="Arial" w:cs="Arial"/>
          <w:color w:val="000000" w:themeColor="text1"/>
          <w:sz w:val="22"/>
          <w:szCs w:val="22"/>
        </w:rPr>
        <w:t>4D</w:t>
      </w:r>
      <w:r w:rsidR="00704322" w:rsidRPr="00262598">
        <w:rPr>
          <w:rFonts w:ascii="Arial" w:hAnsi="Arial" w:cs="Arial"/>
          <w:color w:val="000000" w:themeColor="text1"/>
          <w:sz w:val="22"/>
          <w:szCs w:val="22"/>
        </w:rPr>
        <w:t xml:space="preserve">, p=0.004). </w:t>
      </w:r>
    </w:p>
    <w:p w14:paraId="51110B18" w14:textId="77777777" w:rsidR="00677B79" w:rsidRDefault="00677B79" w:rsidP="00C55AF5">
      <w:pPr>
        <w:rPr>
          <w:rFonts w:ascii="Arial" w:hAnsi="Arial" w:cs="Arial"/>
          <w:color w:val="000000" w:themeColor="text1"/>
          <w:sz w:val="22"/>
          <w:szCs w:val="22"/>
        </w:rPr>
      </w:pPr>
    </w:p>
    <w:p w14:paraId="4950B168" w14:textId="2B334D02" w:rsidR="0031147B" w:rsidRPr="00022D02" w:rsidRDefault="00022D02" w:rsidP="00C55AF5">
      <w:pPr>
        <w:rPr>
          <w:rFonts w:ascii="Times New Roman" w:eastAsia="Times New Roman" w:hAnsi="Times New Roman" w:cs="Times New Roman"/>
        </w:rPr>
      </w:pPr>
      <w:r>
        <w:rPr>
          <w:rFonts w:ascii="Arial" w:hAnsi="Arial" w:cs="Arial"/>
          <w:color w:val="000000" w:themeColor="text1"/>
          <w:sz w:val="22"/>
          <w:szCs w:val="22"/>
        </w:rPr>
        <w:t xml:space="preserve">While PUFA’s overall were similar between groups, </w:t>
      </w:r>
      <w:r w:rsidR="00E72391">
        <w:rPr>
          <w:rFonts w:ascii="Arial" w:hAnsi="Arial" w:cs="Arial"/>
          <w:color w:val="000000" w:themeColor="text1"/>
          <w:sz w:val="22"/>
          <w:szCs w:val="22"/>
        </w:rPr>
        <w:t xml:space="preserve">adipocyte </w:t>
      </w:r>
      <w:r w:rsidR="00E72391" w:rsidRPr="00CD289F">
        <w:rPr>
          <w:rFonts w:ascii="Arial" w:hAnsi="Arial" w:cs="Arial"/>
          <w:i/>
          <w:color w:val="000000" w:themeColor="text1"/>
          <w:sz w:val="22"/>
          <w:szCs w:val="22"/>
        </w:rPr>
        <w:t>Tsc1</w:t>
      </w:r>
      <w:r w:rsidR="00E72391">
        <w:rPr>
          <w:rFonts w:ascii="Arial" w:hAnsi="Arial" w:cs="Arial"/>
          <w:color w:val="000000" w:themeColor="text1"/>
          <w:sz w:val="22"/>
          <w:szCs w:val="22"/>
        </w:rPr>
        <w:t xml:space="preserve"> knockout </w:t>
      </w:r>
      <w:r w:rsidR="00F66797" w:rsidRPr="00262598">
        <w:rPr>
          <w:rFonts w:ascii="Arial" w:hAnsi="Arial" w:cs="Arial"/>
          <w:color w:val="000000" w:themeColor="text1"/>
          <w:sz w:val="22"/>
          <w:szCs w:val="22"/>
        </w:rPr>
        <w:t xml:space="preserve">milk had </w:t>
      </w:r>
      <w:r>
        <w:rPr>
          <w:rFonts w:ascii="Arial" w:hAnsi="Arial" w:cs="Arial"/>
          <w:color w:val="000000" w:themeColor="text1"/>
          <w:sz w:val="22"/>
          <w:szCs w:val="22"/>
        </w:rPr>
        <w:t xml:space="preserve">28% </w:t>
      </w:r>
      <w:r w:rsidR="00F66797" w:rsidRPr="00262598">
        <w:rPr>
          <w:rFonts w:ascii="Arial" w:hAnsi="Arial" w:cs="Arial"/>
          <w:color w:val="000000" w:themeColor="text1"/>
          <w:sz w:val="22"/>
          <w:szCs w:val="22"/>
        </w:rPr>
        <w:t xml:space="preserve">higher </w:t>
      </w:r>
      <w:r>
        <w:rPr>
          <w:rFonts w:ascii="Arial" w:hAnsi="Arial" w:cs="Arial"/>
          <w:color w:val="000000" w:themeColor="text1"/>
          <w:sz w:val="22"/>
          <w:szCs w:val="22"/>
        </w:rPr>
        <w:t>level</w:t>
      </w:r>
      <w:r w:rsidR="00B7240B">
        <w:rPr>
          <w:rFonts w:ascii="Arial" w:hAnsi="Arial" w:cs="Arial"/>
          <w:color w:val="000000" w:themeColor="text1"/>
          <w:sz w:val="22"/>
          <w:szCs w:val="22"/>
        </w:rPr>
        <w:t>s</w:t>
      </w:r>
      <w:r w:rsidR="00F66797" w:rsidRPr="00262598">
        <w:rPr>
          <w:rFonts w:ascii="Arial" w:hAnsi="Arial" w:cs="Arial"/>
          <w:color w:val="000000" w:themeColor="text1"/>
          <w:sz w:val="22"/>
          <w:szCs w:val="22"/>
        </w:rPr>
        <w:t xml:space="preserve"> </w:t>
      </w:r>
      <w:r w:rsidR="00F66797" w:rsidRPr="00D66383">
        <w:rPr>
          <w:rFonts w:ascii="Arial" w:hAnsi="Arial" w:cs="Arial"/>
          <w:color w:val="000000" w:themeColor="text1"/>
          <w:sz w:val="22"/>
          <w:szCs w:val="22"/>
        </w:rPr>
        <w:t>of</w:t>
      </w:r>
      <w:r w:rsidR="00704322"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-3</w:t>
      </w:r>
      <w:r w:rsidRPr="00D66383">
        <w:rPr>
          <w:rFonts w:ascii="Arial" w:hAnsi="Arial" w:cs="Arial"/>
          <w:color w:val="000000" w:themeColor="text1"/>
          <w:sz w:val="22"/>
          <w:szCs w:val="22"/>
        </w:rPr>
        <w:t xml:space="preserve"> </w:t>
      </w:r>
      <w:r w:rsidR="00677B79">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4F</w:t>
      </w:r>
      <w:r w:rsidR="00F66797" w:rsidRPr="00D66383">
        <w:rPr>
          <w:rFonts w:ascii="Arial" w:hAnsi="Arial" w:cs="Arial"/>
          <w:color w:val="000000" w:themeColor="text1"/>
          <w:sz w:val="22"/>
          <w:szCs w:val="22"/>
        </w:rPr>
        <w:t xml:space="preserve">, p=0.013), </w:t>
      </w:r>
      <w:r w:rsidRPr="00D66383">
        <w:rPr>
          <w:rFonts w:ascii="Arial" w:hAnsi="Arial" w:cs="Arial"/>
          <w:color w:val="000000" w:themeColor="text1"/>
          <w:sz w:val="22"/>
          <w:szCs w:val="22"/>
        </w:rPr>
        <w:t xml:space="preserve">driven </w:t>
      </w:r>
      <w:r w:rsidR="00B7240B">
        <w:rPr>
          <w:rFonts w:ascii="Arial" w:hAnsi="Arial" w:cs="Arial"/>
          <w:color w:val="000000" w:themeColor="text1"/>
          <w:sz w:val="22"/>
          <w:szCs w:val="22"/>
        </w:rPr>
        <w:t>primarily</w:t>
      </w:r>
      <w:r w:rsidR="00C95521"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 xml:space="preserve">by a 42% increase in the </w:t>
      </w:r>
      <w:r w:rsidR="00D66383" w:rsidRPr="00D66383">
        <w:rPr>
          <w:rFonts w:ascii="Arial" w:hAnsi="Arial" w:cs="Arial"/>
          <w:color w:val="000000" w:themeColor="text1"/>
          <w:sz w:val="22"/>
          <w:szCs w:val="22"/>
        </w:rPr>
        <w:sym w:font="Symbol" w:char="F077"/>
      </w:r>
      <w:r w:rsidRPr="00D66383">
        <w:rPr>
          <w:rFonts w:ascii="Arial" w:hAnsi="Arial" w:cs="Arial"/>
          <w:color w:val="000000" w:themeColor="text1"/>
          <w:sz w:val="22"/>
          <w:szCs w:val="22"/>
        </w:rPr>
        <w:t>-3 fatty acid</w:t>
      </w:r>
      <w:r w:rsidR="00713921" w:rsidRPr="00D66383">
        <w:rPr>
          <w:rFonts w:ascii="Arial" w:hAnsi="Arial" w:cs="Arial"/>
          <w:color w:val="000000" w:themeColor="text1"/>
          <w:sz w:val="22"/>
          <w:szCs w:val="22"/>
        </w:rPr>
        <w:t xml:space="preserve"> </w:t>
      </w:r>
      <w:r w:rsidR="00A21216" w:rsidRPr="00D66383">
        <w:rPr>
          <w:rFonts w:ascii="Arial" w:hAnsi="Arial" w:cs="Arial"/>
          <w:color w:val="000000" w:themeColor="text1"/>
          <w:sz w:val="22"/>
          <w:szCs w:val="22"/>
        </w:rPr>
        <w:t>Docosahexaenoic acid (DHA)</w:t>
      </w:r>
      <w:r w:rsidR="00704322" w:rsidRPr="00D66383">
        <w:rPr>
          <w:rFonts w:ascii="Arial" w:hAnsi="Arial" w:cs="Arial"/>
          <w:color w:val="000000" w:themeColor="text1"/>
          <w:sz w:val="22"/>
          <w:szCs w:val="22"/>
        </w:rPr>
        <w:t xml:space="preserve"> (</w:t>
      </w:r>
      <w:r w:rsidR="00D44A37" w:rsidRPr="00D66383">
        <w:rPr>
          <w:rFonts w:ascii="Arial" w:hAnsi="Arial" w:cs="Arial"/>
          <w:color w:val="000000" w:themeColor="text1"/>
          <w:sz w:val="22"/>
          <w:szCs w:val="22"/>
        </w:rPr>
        <w:t>Supplemental Figure 4</w:t>
      </w:r>
      <w:r w:rsidRPr="00D66383">
        <w:rPr>
          <w:rFonts w:ascii="Arial" w:hAnsi="Arial" w:cs="Arial"/>
          <w:color w:val="000000" w:themeColor="text1"/>
          <w:sz w:val="22"/>
          <w:szCs w:val="22"/>
        </w:rPr>
        <w:t xml:space="preserve">, </w:t>
      </w:r>
      <w:r w:rsidR="00704322" w:rsidRPr="00D66383">
        <w:rPr>
          <w:rFonts w:ascii="Arial" w:hAnsi="Arial" w:cs="Arial"/>
          <w:color w:val="000000" w:themeColor="text1"/>
          <w:sz w:val="22"/>
          <w:szCs w:val="22"/>
        </w:rPr>
        <w:t>p=0.031)</w:t>
      </w:r>
      <w:r w:rsidR="00C95521" w:rsidRPr="00D66383">
        <w:rPr>
          <w:rFonts w:ascii="Arial" w:hAnsi="Arial" w:cs="Arial"/>
          <w:color w:val="000000" w:themeColor="text1"/>
          <w:sz w:val="22"/>
          <w:szCs w:val="22"/>
        </w:rPr>
        <w:t>.</w:t>
      </w:r>
      <w:r w:rsidR="00713921" w:rsidRPr="00D66383">
        <w:rPr>
          <w:rFonts w:ascii="Arial" w:hAnsi="Arial" w:cs="Arial"/>
          <w:color w:val="000000" w:themeColor="text1"/>
          <w:sz w:val="22"/>
          <w:szCs w:val="22"/>
        </w:rPr>
        <w:t xml:space="preserve"> </w:t>
      </w:r>
      <w:r w:rsidR="00C95521" w:rsidRPr="00D66383">
        <w:rPr>
          <w:rFonts w:ascii="Arial" w:hAnsi="Arial" w:cs="Arial"/>
          <w:color w:val="000000" w:themeColor="text1"/>
          <w:sz w:val="22"/>
          <w:szCs w:val="22"/>
        </w:rPr>
        <w:t xml:space="preserve">There </w:t>
      </w:r>
      <w:r w:rsidRPr="00D66383">
        <w:rPr>
          <w:rFonts w:ascii="Arial" w:hAnsi="Arial" w:cs="Arial"/>
          <w:color w:val="000000" w:themeColor="text1"/>
          <w:sz w:val="22"/>
          <w:szCs w:val="22"/>
        </w:rPr>
        <w:t xml:space="preserve">was a </w:t>
      </w:r>
      <w:r w:rsidR="00F66797" w:rsidRPr="00D66383">
        <w:rPr>
          <w:rFonts w:ascii="Arial" w:hAnsi="Arial" w:cs="Arial"/>
          <w:color w:val="000000" w:themeColor="text1"/>
          <w:sz w:val="22"/>
          <w:szCs w:val="22"/>
        </w:rPr>
        <w:t xml:space="preserve">similar percentage of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 xml:space="preserve">-6 </w:t>
      </w:r>
      <w:r w:rsidRPr="00D66383">
        <w:rPr>
          <w:rFonts w:ascii="Arial" w:hAnsi="Arial" w:cs="Arial"/>
          <w:color w:val="000000" w:themeColor="text1"/>
          <w:sz w:val="22"/>
          <w:szCs w:val="22"/>
        </w:rPr>
        <w:t xml:space="preserve">fatty acids </w:t>
      </w:r>
      <w:r w:rsidR="00F66797" w:rsidRPr="00D66383">
        <w:rPr>
          <w:rFonts w:ascii="Arial" w:hAnsi="Arial" w:cs="Arial"/>
          <w:color w:val="000000" w:themeColor="text1"/>
          <w:sz w:val="22"/>
          <w:szCs w:val="22"/>
        </w:rPr>
        <w:t xml:space="preserve">(Figure </w:t>
      </w:r>
      <w:r w:rsidR="00DD3249">
        <w:rPr>
          <w:rFonts w:ascii="Arial" w:hAnsi="Arial" w:cs="Arial"/>
          <w:color w:val="000000" w:themeColor="text1"/>
          <w:sz w:val="22"/>
          <w:szCs w:val="22"/>
        </w:rPr>
        <w:t>4G</w:t>
      </w:r>
      <w:r w:rsidR="00F66797" w:rsidRPr="00D66383">
        <w:rPr>
          <w:rFonts w:ascii="Arial" w:hAnsi="Arial" w:cs="Arial"/>
          <w:color w:val="000000" w:themeColor="text1"/>
          <w:sz w:val="22"/>
          <w:szCs w:val="22"/>
        </w:rPr>
        <w:t xml:space="preserve">), </w:t>
      </w:r>
      <w:r w:rsidRPr="00D66383">
        <w:rPr>
          <w:rFonts w:ascii="Arial" w:hAnsi="Arial" w:cs="Arial"/>
          <w:color w:val="000000" w:themeColor="text1"/>
          <w:sz w:val="22"/>
          <w:szCs w:val="22"/>
        </w:rPr>
        <w:t>result</w:t>
      </w:r>
      <w:r w:rsidR="00C95521" w:rsidRPr="00D66383">
        <w:rPr>
          <w:rFonts w:ascii="Arial" w:hAnsi="Arial" w:cs="Arial"/>
          <w:color w:val="000000" w:themeColor="text1"/>
          <w:sz w:val="22"/>
          <w:szCs w:val="22"/>
        </w:rPr>
        <w:t>ing</w:t>
      </w:r>
      <w:r w:rsidRPr="00D66383">
        <w:rPr>
          <w:rFonts w:ascii="Arial" w:hAnsi="Arial" w:cs="Arial"/>
          <w:color w:val="000000" w:themeColor="text1"/>
          <w:sz w:val="22"/>
          <w:szCs w:val="22"/>
        </w:rPr>
        <w:t xml:space="preserve"> in</w:t>
      </w:r>
      <w:r w:rsidR="00F66797" w:rsidRPr="00D66383">
        <w:rPr>
          <w:rFonts w:ascii="Arial" w:hAnsi="Arial" w:cs="Arial"/>
          <w:color w:val="000000" w:themeColor="text1"/>
          <w:sz w:val="22"/>
          <w:szCs w:val="22"/>
        </w:rPr>
        <w:t xml:space="preserve"> a </w:t>
      </w:r>
      <w:r w:rsidRPr="00D66383">
        <w:rPr>
          <w:rFonts w:ascii="Arial" w:hAnsi="Arial" w:cs="Arial"/>
          <w:color w:val="000000" w:themeColor="text1"/>
          <w:sz w:val="22"/>
          <w:szCs w:val="22"/>
        </w:rPr>
        <w:t xml:space="preserve">31% </w:t>
      </w:r>
      <w:r w:rsidR="00F66797" w:rsidRPr="00D66383">
        <w:rPr>
          <w:rFonts w:ascii="Arial" w:hAnsi="Arial" w:cs="Arial"/>
          <w:color w:val="000000" w:themeColor="text1"/>
          <w:sz w:val="22"/>
          <w:szCs w:val="22"/>
        </w:rPr>
        <w:t xml:space="preserve">lower </w:t>
      </w:r>
      <w:r w:rsidR="00D66383" w:rsidRPr="00D66383">
        <w:rPr>
          <w:rFonts w:ascii="Arial" w:hAnsi="Arial" w:cs="Arial"/>
          <w:color w:val="000000" w:themeColor="text1"/>
          <w:sz w:val="22"/>
          <w:szCs w:val="22"/>
        </w:rPr>
        <w:sym w:font="Symbol" w:char="F077"/>
      </w:r>
      <w:r w:rsidR="00F66797" w:rsidRPr="00D66383">
        <w:rPr>
          <w:rFonts w:ascii="Arial" w:hAnsi="Arial" w:cs="Arial"/>
          <w:color w:val="000000" w:themeColor="text1"/>
          <w:sz w:val="22"/>
          <w:szCs w:val="22"/>
        </w:rPr>
        <w:t>-6:</w:t>
      </w:r>
      <w:r w:rsidR="00D66383" w:rsidRPr="00D66383">
        <w:rPr>
          <w:rFonts w:ascii="Arial" w:hAnsi="Arial" w:cs="Arial"/>
          <w:color w:val="000000" w:themeColor="text1"/>
          <w:sz w:val="22"/>
          <w:szCs w:val="22"/>
        </w:rPr>
        <w:t xml:space="preserve"> </w:t>
      </w:r>
      <w:r w:rsidR="00D66383" w:rsidRPr="00D66383">
        <w:rPr>
          <w:rFonts w:ascii="Arial" w:hAnsi="Arial" w:cs="Arial"/>
          <w:color w:val="000000" w:themeColor="text1"/>
          <w:sz w:val="22"/>
          <w:szCs w:val="22"/>
        </w:rPr>
        <w:sym w:font="Symbol" w:char="F077"/>
      </w:r>
      <w:r w:rsidR="00E72391" w:rsidRPr="00D66383">
        <w:rPr>
          <w:rFonts w:ascii="Arial" w:hAnsi="Arial" w:cs="Arial"/>
          <w:color w:val="000000" w:themeColor="text1"/>
          <w:sz w:val="22"/>
          <w:szCs w:val="22"/>
        </w:rPr>
        <w:t>-3</w:t>
      </w:r>
      <w:r w:rsidR="00F66797" w:rsidRPr="00D66383">
        <w:rPr>
          <w:rFonts w:ascii="Arial" w:hAnsi="Arial" w:cs="Arial"/>
          <w:color w:val="000000" w:themeColor="text1"/>
          <w:sz w:val="22"/>
          <w:szCs w:val="22"/>
        </w:rPr>
        <w:t xml:space="preserve"> rati</w:t>
      </w:r>
      <w:r w:rsidR="00AD149B" w:rsidRPr="00D66383">
        <w:rPr>
          <w:rFonts w:ascii="Arial" w:hAnsi="Arial" w:cs="Arial"/>
          <w:color w:val="000000" w:themeColor="text1"/>
          <w:sz w:val="22"/>
          <w:szCs w:val="22"/>
        </w:rPr>
        <w:t>o</w:t>
      </w:r>
      <w:r w:rsidR="00F66797" w:rsidRPr="00D66383">
        <w:rPr>
          <w:rFonts w:ascii="Arial" w:hAnsi="Arial" w:cs="Arial"/>
          <w:color w:val="000000" w:themeColor="text1"/>
          <w:sz w:val="22"/>
          <w:szCs w:val="22"/>
        </w:rPr>
        <w:t xml:space="preserve"> (Figure </w:t>
      </w:r>
      <w:r w:rsidR="00DD3249">
        <w:rPr>
          <w:rFonts w:ascii="Arial" w:hAnsi="Arial" w:cs="Arial"/>
          <w:color w:val="000000" w:themeColor="text1"/>
          <w:sz w:val="22"/>
          <w:szCs w:val="22"/>
        </w:rPr>
        <w:t>4H</w:t>
      </w:r>
      <w:r w:rsidR="00F66797" w:rsidRPr="00D66383">
        <w:rPr>
          <w:rFonts w:ascii="Arial" w:hAnsi="Arial" w:cs="Arial"/>
          <w:color w:val="000000" w:themeColor="text1"/>
          <w:sz w:val="22"/>
          <w:szCs w:val="22"/>
        </w:rPr>
        <w:t>, p=0.0</w:t>
      </w:r>
      <w:r w:rsidR="00AD149B" w:rsidRPr="00D66383">
        <w:rPr>
          <w:rFonts w:ascii="Arial" w:hAnsi="Arial" w:cs="Arial"/>
          <w:color w:val="000000" w:themeColor="text1"/>
          <w:sz w:val="22"/>
          <w:szCs w:val="22"/>
        </w:rPr>
        <w:t>08</w:t>
      </w:r>
      <w:r w:rsidR="00F66797" w:rsidRPr="00D66383">
        <w:rPr>
          <w:rFonts w:ascii="Arial" w:hAnsi="Arial" w:cs="Arial"/>
          <w:color w:val="000000" w:themeColor="text1"/>
          <w:sz w:val="22"/>
          <w:szCs w:val="22"/>
        </w:rPr>
        <w:t>).</w:t>
      </w:r>
      <w:r w:rsidRPr="00D66383">
        <w:rPr>
          <w:rFonts w:ascii="Arial" w:hAnsi="Arial" w:cs="Arial"/>
          <w:color w:val="000000" w:themeColor="text1"/>
          <w:sz w:val="22"/>
          <w:szCs w:val="22"/>
        </w:rPr>
        <w:t xml:space="preserve"> </w:t>
      </w:r>
      <w:r w:rsidR="00A0360B">
        <w:rPr>
          <w:rFonts w:ascii="Arial" w:hAnsi="Arial" w:cs="Arial"/>
          <w:color w:val="000000" w:themeColor="text1"/>
          <w:sz w:val="22"/>
          <w:szCs w:val="22"/>
        </w:rPr>
        <w:t xml:space="preserve">No individual </w:t>
      </w:r>
      <w:r w:rsidR="00A0360B" w:rsidRPr="00D66383">
        <w:rPr>
          <w:rFonts w:ascii="Arial" w:hAnsi="Arial" w:cs="Arial"/>
          <w:color w:val="000000" w:themeColor="text1"/>
          <w:sz w:val="22"/>
          <w:szCs w:val="22"/>
        </w:rPr>
        <w:sym w:font="Symbol" w:char="F077"/>
      </w:r>
      <w:r w:rsidR="00A0360B" w:rsidRPr="00D66383">
        <w:rPr>
          <w:rFonts w:ascii="Arial" w:hAnsi="Arial" w:cs="Arial"/>
          <w:color w:val="000000" w:themeColor="text1"/>
          <w:sz w:val="22"/>
          <w:szCs w:val="22"/>
        </w:rPr>
        <w:t xml:space="preserve">-6 fatty acids </w:t>
      </w:r>
      <w:r w:rsidR="00A0360B">
        <w:rPr>
          <w:rFonts w:ascii="Arial" w:hAnsi="Arial" w:cs="Arial"/>
          <w:color w:val="000000" w:themeColor="text1"/>
          <w:sz w:val="22"/>
          <w:szCs w:val="22"/>
        </w:rPr>
        <w:t xml:space="preserve">differed between groups.  </w:t>
      </w:r>
      <w:r w:rsidRPr="00D66383">
        <w:rPr>
          <w:rFonts w:ascii="Arial" w:hAnsi="Arial" w:cs="Arial"/>
          <w:color w:val="000000" w:themeColor="text1"/>
          <w:sz w:val="22"/>
          <w:szCs w:val="22"/>
        </w:rPr>
        <w:t>Interestingly, the upstream precursors of DHA including ALA and EPA</w:t>
      </w:r>
      <w:r>
        <w:rPr>
          <w:rFonts w:ascii="Arial" w:hAnsi="Arial" w:cs="Arial"/>
          <w:color w:val="000000" w:themeColor="text1"/>
          <w:sz w:val="22"/>
          <w:szCs w:val="22"/>
        </w:rPr>
        <w:t xml:space="preserve"> were </w:t>
      </w:r>
      <w:r w:rsidR="00C95521">
        <w:rPr>
          <w:rFonts w:ascii="Arial" w:hAnsi="Arial" w:cs="Arial"/>
          <w:color w:val="000000" w:themeColor="text1"/>
          <w:sz w:val="22"/>
          <w:szCs w:val="22"/>
        </w:rPr>
        <w:t xml:space="preserve">largely </w:t>
      </w:r>
      <w:r w:rsidR="00A0360B">
        <w:rPr>
          <w:rFonts w:ascii="Arial" w:hAnsi="Arial" w:cs="Arial"/>
          <w:color w:val="000000" w:themeColor="text1"/>
          <w:sz w:val="22"/>
          <w:szCs w:val="22"/>
        </w:rPr>
        <w:t>similar</w:t>
      </w:r>
      <w:r>
        <w:rPr>
          <w:rFonts w:ascii="Arial" w:hAnsi="Arial" w:cs="Arial"/>
          <w:color w:val="000000" w:themeColor="text1"/>
          <w:sz w:val="22"/>
          <w:szCs w:val="22"/>
        </w:rPr>
        <w:t>, suggesting that ALA/EPA</w:t>
      </w:r>
      <w:r w:rsidR="00A0360B">
        <w:rPr>
          <w:rFonts w:ascii="Arial" w:hAnsi="Arial" w:cs="Arial"/>
          <w:color w:val="000000" w:themeColor="text1"/>
          <w:sz w:val="22"/>
          <w:szCs w:val="22"/>
        </w:rPr>
        <w:t>/DPA</w:t>
      </w:r>
      <w:r>
        <w:rPr>
          <w:rFonts w:ascii="Arial" w:hAnsi="Arial" w:cs="Arial"/>
          <w:color w:val="000000" w:themeColor="text1"/>
          <w:sz w:val="22"/>
          <w:szCs w:val="22"/>
        </w:rPr>
        <w:t xml:space="preserve"> conversion into DHA </w:t>
      </w:r>
      <w:r w:rsidR="00A0360B">
        <w:rPr>
          <w:rFonts w:ascii="Arial" w:hAnsi="Arial" w:cs="Arial"/>
          <w:color w:val="000000" w:themeColor="text1"/>
          <w:sz w:val="22"/>
          <w:szCs w:val="22"/>
        </w:rPr>
        <w:t>may be increased (</w:t>
      </w:r>
      <w:r>
        <w:rPr>
          <w:rFonts w:ascii="Arial" w:hAnsi="Arial" w:cs="Arial"/>
          <w:color w:val="000000" w:themeColor="text1"/>
          <w:sz w:val="22"/>
          <w:szCs w:val="22"/>
        </w:rPr>
        <w:t>or selective sparing of DHA occurs</w:t>
      </w:r>
      <w:r w:rsidR="00A0360B">
        <w:rPr>
          <w:rFonts w:ascii="Arial" w:hAnsi="Arial" w:cs="Arial"/>
          <w:color w:val="000000" w:themeColor="text1"/>
          <w:sz w:val="22"/>
          <w:szCs w:val="22"/>
        </w:rPr>
        <w:t>)</w:t>
      </w:r>
      <w:r>
        <w:rPr>
          <w:rFonts w:ascii="Arial" w:hAnsi="Arial" w:cs="Arial"/>
          <w:color w:val="000000" w:themeColor="text1"/>
          <w:sz w:val="22"/>
          <w:szCs w:val="22"/>
        </w:rPr>
        <w:t xml:space="preserve"> in the adipocyte </w:t>
      </w:r>
      <w:r>
        <w:rPr>
          <w:rFonts w:ascii="Arial" w:hAnsi="Arial" w:cs="Arial"/>
          <w:i/>
          <w:color w:val="000000" w:themeColor="text1"/>
          <w:sz w:val="22"/>
          <w:szCs w:val="22"/>
        </w:rPr>
        <w:t>Tsc1</w:t>
      </w:r>
      <w:r>
        <w:rPr>
          <w:rFonts w:ascii="Arial" w:hAnsi="Arial" w:cs="Arial"/>
          <w:color w:val="000000" w:themeColor="text1"/>
          <w:sz w:val="22"/>
          <w:szCs w:val="22"/>
        </w:rPr>
        <w:t xml:space="preserve"> knockout dams.</w:t>
      </w:r>
    </w:p>
    <w:p w14:paraId="464B3A85" w14:textId="4F10D642" w:rsidR="00383D4B" w:rsidRDefault="00383D4B" w:rsidP="00C55AF5">
      <w:pPr>
        <w:rPr>
          <w:rFonts w:ascii="Arial" w:hAnsi="Arial" w:cs="Arial"/>
          <w:color w:val="000000" w:themeColor="text1"/>
          <w:sz w:val="22"/>
          <w:szCs w:val="22"/>
        </w:rPr>
      </w:pPr>
    </w:p>
    <w:p w14:paraId="0F6873D7" w14:textId="4C33DCD3" w:rsidR="00383D4B" w:rsidRPr="000E1113" w:rsidRDefault="00383D4B" w:rsidP="00C55AF5">
      <w:pPr>
        <w:pStyle w:val="Heading2"/>
      </w:pPr>
      <w:r w:rsidRPr="000E1113">
        <w:t xml:space="preserve">Suppressed Expression of Adaptive Immune </w:t>
      </w:r>
      <w:r w:rsidR="00987D6A" w:rsidRPr="000E1113">
        <w:t>Markers</w:t>
      </w:r>
      <w:r w:rsidRPr="000E1113">
        <w:t xml:space="preserve"> and </w:t>
      </w:r>
      <w:r w:rsidR="00E221BA" w:rsidRPr="000E1113">
        <w:t xml:space="preserve">Increased Expression of </w:t>
      </w:r>
      <w:r w:rsidR="00987D6A" w:rsidRPr="000E1113">
        <w:t>Muscle Biosynthesis Genes</w:t>
      </w:r>
    </w:p>
    <w:p w14:paraId="6C8AF3CA" w14:textId="3A0549B4" w:rsidR="00487AC0" w:rsidRDefault="00987D6A" w:rsidP="00C55AF5">
      <w:pPr>
        <w:rPr>
          <w:rFonts w:ascii="Arial" w:hAnsi="Arial" w:cs="Arial"/>
          <w:sz w:val="22"/>
        </w:rPr>
      </w:pPr>
      <w:r w:rsidRPr="00D25638">
        <w:rPr>
          <w:rFonts w:ascii="Arial" w:hAnsi="Arial" w:cs="Arial"/>
          <w:sz w:val="22"/>
        </w:rPr>
        <w:t xml:space="preserve">To understand the mechanisms by which adipocyte </w:t>
      </w:r>
      <w:r w:rsidR="00D25638" w:rsidRPr="00D25638">
        <w:rPr>
          <w:rFonts w:ascii="Arial" w:hAnsi="Arial" w:cs="Arial"/>
          <w:sz w:val="22"/>
        </w:rPr>
        <w:t xml:space="preserve">mTORC1 activation affects mammary gland gene expression we performed bulk </w:t>
      </w:r>
      <w:proofErr w:type="spellStart"/>
      <w:r w:rsidR="00D25638" w:rsidRPr="00D25638">
        <w:rPr>
          <w:rFonts w:ascii="Arial" w:hAnsi="Arial" w:cs="Arial"/>
          <w:sz w:val="22"/>
        </w:rPr>
        <w:t>RNAseq</w:t>
      </w:r>
      <w:proofErr w:type="spellEnd"/>
      <w:r w:rsidR="00D25638" w:rsidRPr="00D25638">
        <w:rPr>
          <w:rFonts w:ascii="Arial" w:hAnsi="Arial" w:cs="Arial"/>
          <w:sz w:val="22"/>
        </w:rPr>
        <w:t xml:space="preserve"> on mammary gland explants from lactating wild-type and knockout dams.</w:t>
      </w:r>
      <w:r w:rsidR="00453D2A">
        <w:rPr>
          <w:rFonts w:ascii="Arial" w:hAnsi="Arial" w:cs="Arial"/>
          <w:sz w:val="22"/>
        </w:rPr>
        <w:t xml:space="preserve"> </w:t>
      </w:r>
      <w:r w:rsidR="00D25638">
        <w:rPr>
          <w:rFonts w:ascii="Arial" w:hAnsi="Arial" w:cs="Arial"/>
          <w:sz w:val="22"/>
        </w:rPr>
        <w:t xml:space="preserve">We identified 139 significantly differentially expressed genes between these groups (Figure </w:t>
      </w:r>
      <w:r w:rsidR="00C55AF5">
        <w:rPr>
          <w:rFonts w:ascii="Arial" w:hAnsi="Arial" w:cs="Arial"/>
          <w:sz w:val="22"/>
        </w:rPr>
        <w:t>5</w:t>
      </w:r>
      <w:r w:rsidR="00D25638">
        <w:rPr>
          <w:rFonts w:ascii="Arial" w:hAnsi="Arial" w:cs="Arial"/>
          <w:sz w:val="22"/>
        </w:rPr>
        <w:t xml:space="preserve">A-B, and Supplementary Table </w:t>
      </w:r>
      <w:r w:rsidR="00C55AF5">
        <w:rPr>
          <w:rFonts w:ascii="Arial" w:hAnsi="Arial" w:cs="Arial"/>
          <w:sz w:val="22"/>
        </w:rPr>
        <w:t>2</w:t>
      </w:r>
      <w:r w:rsidR="00D25638">
        <w:rPr>
          <w:rFonts w:ascii="Arial" w:hAnsi="Arial" w:cs="Arial"/>
          <w:sz w:val="22"/>
        </w:rPr>
        <w:t>)</w:t>
      </w:r>
      <w:r w:rsidR="00F91AFB">
        <w:rPr>
          <w:rFonts w:ascii="Arial" w:hAnsi="Arial" w:cs="Arial"/>
          <w:sz w:val="22"/>
        </w:rPr>
        <w:t>.</w:t>
      </w:r>
      <w:r w:rsidR="00453D2A">
        <w:rPr>
          <w:rFonts w:ascii="Arial" w:hAnsi="Arial" w:cs="Arial"/>
          <w:sz w:val="22"/>
        </w:rPr>
        <w:t xml:space="preserve"> </w:t>
      </w:r>
      <w:r w:rsidR="00B12700">
        <w:rPr>
          <w:rFonts w:ascii="Arial" w:hAnsi="Arial" w:cs="Arial"/>
          <w:sz w:val="22"/>
        </w:rPr>
        <w:t xml:space="preserve">In spite of the observed differences in milk fat, and milk fatty acid composition, we were surprised that most fatty acid and triglyceride synthesis enzymes were </w:t>
      </w:r>
      <w:r w:rsidR="00C55AF5">
        <w:rPr>
          <w:rFonts w:ascii="Arial" w:hAnsi="Arial" w:cs="Arial"/>
          <w:sz w:val="22"/>
        </w:rPr>
        <w:t>similar between groups</w:t>
      </w:r>
      <w:r w:rsidR="00B12700">
        <w:rPr>
          <w:rFonts w:ascii="Arial" w:hAnsi="Arial" w:cs="Arial"/>
          <w:sz w:val="22"/>
        </w:rPr>
        <w:t xml:space="preserve"> (Figure </w:t>
      </w:r>
      <w:r w:rsidR="00C55AF5">
        <w:rPr>
          <w:rFonts w:ascii="Arial" w:hAnsi="Arial" w:cs="Arial"/>
          <w:sz w:val="22"/>
        </w:rPr>
        <w:t>5</w:t>
      </w:r>
      <w:r w:rsidR="00C33BAC">
        <w:rPr>
          <w:rFonts w:ascii="Arial" w:hAnsi="Arial" w:cs="Arial"/>
          <w:sz w:val="22"/>
        </w:rPr>
        <w:t xml:space="preserve">C). </w:t>
      </w:r>
      <w:r w:rsidR="006B5D0A">
        <w:rPr>
          <w:rFonts w:ascii="Arial" w:hAnsi="Arial" w:cs="Arial"/>
          <w:sz w:val="22"/>
        </w:rPr>
        <w:t>Several markers of adipogenesis and PPAR</w:t>
      </w:r>
      <w:r w:rsidR="006B5D0A" w:rsidRPr="00B12700">
        <w:rPr>
          <w:rFonts w:ascii="Symbol" w:hAnsi="Symbol" w:cs="Arial"/>
          <w:sz w:val="22"/>
        </w:rPr>
        <w:t></w:t>
      </w:r>
      <w:r w:rsidR="006B5D0A">
        <w:rPr>
          <w:rFonts w:ascii="Arial" w:hAnsi="Arial" w:cs="Arial"/>
          <w:sz w:val="22"/>
        </w:rPr>
        <w:t xml:space="preserve"> were upregulated including </w:t>
      </w:r>
      <w:r w:rsidR="006B5D0A">
        <w:rPr>
          <w:rFonts w:ascii="Arial" w:hAnsi="Arial" w:cs="Arial"/>
          <w:i/>
          <w:sz w:val="22"/>
        </w:rPr>
        <w:t xml:space="preserve">Plin4, </w:t>
      </w:r>
      <w:proofErr w:type="spellStart"/>
      <w:r w:rsidR="006B5D0A">
        <w:rPr>
          <w:rFonts w:ascii="Arial" w:hAnsi="Arial" w:cs="Arial"/>
          <w:i/>
          <w:sz w:val="22"/>
        </w:rPr>
        <w:t>Adipoq</w:t>
      </w:r>
      <w:proofErr w:type="spellEnd"/>
      <w:r w:rsidR="004413C9">
        <w:rPr>
          <w:rFonts w:ascii="Arial" w:hAnsi="Arial" w:cs="Arial"/>
          <w:i/>
          <w:sz w:val="22"/>
        </w:rPr>
        <w:t>,</w:t>
      </w:r>
      <w:r w:rsidR="006B5D0A">
        <w:rPr>
          <w:rFonts w:ascii="Arial" w:hAnsi="Arial" w:cs="Arial"/>
          <w:i/>
          <w:sz w:val="22"/>
        </w:rPr>
        <w:t xml:space="preserve"> </w:t>
      </w:r>
      <w:r w:rsidR="004413C9">
        <w:rPr>
          <w:rFonts w:ascii="Arial" w:hAnsi="Arial" w:cs="Arial"/>
          <w:i/>
          <w:sz w:val="22"/>
        </w:rPr>
        <w:t xml:space="preserve">Cav2, </w:t>
      </w:r>
      <w:r w:rsidR="006B5D0A" w:rsidRPr="004413C9">
        <w:rPr>
          <w:rFonts w:ascii="Arial" w:hAnsi="Arial" w:cs="Arial"/>
          <w:sz w:val="22"/>
        </w:rPr>
        <w:t>and</w:t>
      </w:r>
      <w:r w:rsidR="006B5D0A">
        <w:rPr>
          <w:rFonts w:ascii="Arial" w:hAnsi="Arial" w:cs="Arial"/>
          <w:i/>
          <w:sz w:val="22"/>
        </w:rPr>
        <w:t xml:space="preserve"> Fabp4</w:t>
      </w:r>
      <w:r w:rsidR="004413C9">
        <w:rPr>
          <w:rFonts w:ascii="Arial" w:hAnsi="Arial" w:cs="Arial"/>
          <w:sz w:val="22"/>
        </w:rPr>
        <w:t xml:space="preserve">, consistent with </w:t>
      </w:r>
      <w:r w:rsidR="00CA373C">
        <w:rPr>
          <w:rFonts w:ascii="Arial" w:hAnsi="Arial" w:cs="Arial"/>
          <w:sz w:val="22"/>
        </w:rPr>
        <w:t>the observed increase in</w:t>
      </w:r>
      <w:r w:rsidR="004413C9">
        <w:rPr>
          <w:rFonts w:ascii="Arial" w:hAnsi="Arial" w:cs="Arial"/>
          <w:sz w:val="22"/>
        </w:rPr>
        <w:t xml:space="preserve"> adipocyte numbers</w:t>
      </w:r>
      <w:r w:rsidR="00C37BB4">
        <w:rPr>
          <w:rFonts w:ascii="Arial" w:hAnsi="Arial" w:cs="Arial"/>
          <w:sz w:val="22"/>
        </w:rPr>
        <w:t xml:space="preserve"> (</w:t>
      </w:r>
      <w:r w:rsidR="00C55AF5">
        <w:rPr>
          <w:rFonts w:ascii="Arial" w:hAnsi="Arial" w:cs="Arial"/>
          <w:sz w:val="22"/>
        </w:rPr>
        <w:t xml:space="preserve">see </w:t>
      </w:r>
      <w:r w:rsidR="00C37BB4">
        <w:rPr>
          <w:rFonts w:ascii="Arial" w:hAnsi="Arial" w:cs="Arial"/>
          <w:sz w:val="22"/>
        </w:rPr>
        <w:t>Figure</w:t>
      </w:r>
      <w:r w:rsidR="00C55AF5">
        <w:rPr>
          <w:rFonts w:ascii="Arial" w:hAnsi="Arial" w:cs="Arial"/>
          <w:sz w:val="22"/>
        </w:rPr>
        <w:t>s</w:t>
      </w:r>
      <w:r w:rsidR="00C37BB4">
        <w:rPr>
          <w:rFonts w:ascii="Arial" w:hAnsi="Arial" w:cs="Arial"/>
          <w:sz w:val="22"/>
        </w:rPr>
        <w:t xml:space="preserve"> </w:t>
      </w:r>
      <w:r w:rsidR="00C55AF5">
        <w:rPr>
          <w:rFonts w:ascii="Arial" w:hAnsi="Arial" w:cs="Arial"/>
          <w:sz w:val="22"/>
        </w:rPr>
        <w:t>5</w:t>
      </w:r>
      <w:r w:rsidR="00C37BB4">
        <w:rPr>
          <w:rFonts w:ascii="Arial" w:hAnsi="Arial" w:cs="Arial"/>
          <w:sz w:val="22"/>
        </w:rPr>
        <w:t>D</w:t>
      </w:r>
      <w:r w:rsidR="00C55AF5">
        <w:rPr>
          <w:rFonts w:ascii="Arial" w:hAnsi="Arial" w:cs="Arial"/>
          <w:sz w:val="22"/>
        </w:rPr>
        <w:t xml:space="preserve"> and 2B</w:t>
      </w:r>
      <w:r w:rsidR="00C37BB4">
        <w:rPr>
          <w:rFonts w:ascii="Arial" w:hAnsi="Arial" w:cs="Arial"/>
          <w:sz w:val="22"/>
        </w:rPr>
        <w:t>)</w:t>
      </w:r>
      <w:r w:rsidR="004413C9">
        <w:rPr>
          <w:rFonts w:ascii="Arial" w:hAnsi="Arial" w:cs="Arial"/>
          <w:sz w:val="22"/>
        </w:rPr>
        <w:t>.</w:t>
      </w:r>
      <w:r w:rsidR="00453D2A">
        <w:rPr>
          <w:rFonts w:ascii="Arial" w:hAnsi="Arial" w:cs="Arial"/>
          <w:sz w:val="22"/>
        </w:rPr>
        <w:t xml:space="preserve"> </w:t>
      </w:r>
      <w:r w:rsidR="00B12700">
        <w:rPr>
          <w:rFonts w:ascii="Arial" w:hAnsi="Arial" w:cs="Arial"/>
          <w:sz w:val="22"/>
        </w:rPr>
        <w:t>There were no detectable changes in PPAR</w:t>
      </w:r>
      <w:r w:rsidR="00B12700" w:rsidRPr="00B12700">
        <w:rPr>
          <w:rFonts w:ascii="Symbol" w:hAnsi="Symbol" w:cs="Arial"/>
          <w:sz w:val="22"/>
        </w:rPr>
        <w:t></w:t>
      </w:r>
      <w:r w:rsidR="00B12700">
        <w:rPr>
          <w:rFonts w:ascii="Arial" w:hAnsi="Arial" w:cs="Arial"/>
          <w:sz w:val="22"/>
        </w:rPr>
        <w:t xml:space="preserve"> transcripts.</w:t>
      </w:r>
      <w:r w:rsidR="00453D2A">
        <w:rPr>
          <w:rFonts w:ascii="Arial" w:hAnsi="Arial" w:cs="Arial"/>
          <w:sz w:val="22"/>
        </w:rPr>
        <w:t xml:space="preserve"> </w:t>
      </w:r>
      <w:r w:rsidR="00601245">
        <w:rPr>
          <w:rFonts w:ascii="Arial" w:hAnsi="Arial" w:cs="Arial"/>
          <w:sz w:val="22"/>
        </w:rPr>
        <w:t>We also identified</w:t>
      </w:r>
      <w:r w:rsidR="004413C9">
        <w:rPr>
          <w:rFonts w:ascii="Arial" w:hAnsi="Arial" w:cs="Arial"/>
          <w:sz w:val="22"/>
        </w:rPr>
        <w:t xml:space="preserve"> several genes involve</w:t>
      </w:r>
      <w:r w:rsidR="00D7025E">
        <w:rPr>
          <w:rFonts w:ascii="Arial" w:hAnsi="Arial" w:cs="Arial"/>
          <w:sz w:val="22"/>
        </w:rPr>
        <w:t>d</w:t>
      </w:r>
      <w:r w:rsidR="004413C9">
        <w:rPr>
          <w:rFonts w:ascii="Arial" w:hAnsi="Arial" w:cs="Arial"/>
          <w:sz w:val="22"/>
        </w:rPr>
        <w:t xml:space="preserve"> </w:t>
      </w:r>
      <w:r w:rsidR="004413C9" w:rsidRPr="00D66383">
        <w:rPr>
          <w:rFonts w:ascii="Arial" w:hAnsi="Arial" w:cs="Arial"/>
          <w:sz w:val="22"/>
        </w:rPr>
        <w:t xml:space="preserve">in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 xml:space="preserve">-3 </w:t>
      </w:r>
      <w:r w:rsidR="00D7025E" w:rsidRPr="00D66383">
        <w:rPr>
          <w:rFonts w:ascii="Arial" w:hAnsi="Arial" w:cs="Arial"/>
          <w:sz w:val="22"/>
        </w:rPr>
        <w:t>eicosanoid</w:t>
      </w:r>
      <w:r w:rsidR="004413C9" w:rsidRPr="00D66383">
        <w:rPr>
          <w:rFonts w:ascii="Arial" w:hAnsi="Arial" w:cs="Arial"/>
          <w:sz w:val="22"/>
        </w:rPr>
        <w:t xml:space="preserve"> </w:t>
      </w:r>
      <w:r w:rsidR="00B12700" w:rsidRPr="00D66383">
        <w:rPr>
          <w:rFonts w:ascii="Arial" w:hAnsi="Arial" w:cs="Arial"/>
          <w:sz w:val="22"/>
        </w:rPr>
        <w:t xml:space="preserve">metabolism and </w:t>
      </w:r>
      <w:r w:rsidR="004413C9" w:rsidRPr="00D66383">
        <w:rPr>
          <w:rFonts w:ascii="Arial" w:hAnsi="Arial" w:cs="Arial"/>
          <w:sz w:val="22"/>
        </w:rPr>
        <w:t>including</w:t>
      </w:r>
      <w:r w:rsidR="00C37BB4" w:rsidRPr="00D66383">
        <w:rPr>
          <w:rFonts w:ascii="Arial" w:hAnsi="Arial" w:cs="Arial"/>
          <w:sz w:val="22"/>
        </w:rPr>
        <w:t xml:space="preserve"> the enzymes</w:t>
      </w:r>
      <w:r w:rsidR="004413C9" w:rsidRPr="00D66383">
        <w:rPr>
          <w:rFonts w:ascii="Arial" w:hAnsi="Arial" w:cs="Arial"/>
          <w:sz w:val="22"/>
        </w:rPr>
        <w:t xml:space="preserve"> </w:t>
      </w:r>
      <w:r w:rsidR="00B12700" w:rsidRPr="00D66383">
        <w:rPr>
          <w:rFonts w:ascii="Arial" w:hAnsi="Arial" w:cs="Arial"/>
          <w:i/>
          <w:sz w:val="22"/>
        </w:rPr>
        <w:t>Cyp2e1</w:t>
      </w:r>
      <w:r w:rsidR="004413C9" w:rsidRPr="00D66383">
        <w:rPr>
          <w:rFonts w:ascii="Arial" w:hAnsi="Arial" w:cs="Arial"/>
          <w:sz w:val="22"/>
        </w:rPr>
        <w:t xml:space="preserve">, </w:t>
      </w:r>
      <w:r w:rsidR="00B12700" w:rsidRPr="00D66383">
        <w:rPr>
          <w:rFonts w:ascii="Arial" w:hAnsi="Arial" w:cs="Arial"/>
          <w:i/>
          <w:sz w:val="22"/>
        </w:rPr>
        <w:t>Gpx3</w:t>
      </w:r>
      <w:r w:rsidR="00B12700" w:rsidRPr="00D66383">
        <w:rPr>
          <w:rFonts w:ascii="Arial" w:hAnsi="Arial" w:cs="Arial"/>
          <w:sz w:val="22"/>
        </w:rPr>
        <w:t xml:space="preserve">, </w:t>
      </w:r>
      <w:r w:rsidR="004413C9" w:rsidRPr="00D66383">
        <w:rPr>
          <w:rFonts w:ascii="Arial" w:hAnsi="Arial" w:cs="Arial"/>
          <w:i/>
          <w:sz w:val="22"/>
        </w:rPr>
        <w:t>Ephx2</w:t>
      </w:r>
      <w:r w:rsidR="004413C9" w:rsidRPr="00D66383">
        <w:rPr>
          <w:rFonts w:ascii="Arial" w:hAnsi="Arial" w:cs="Arial"/>
          <w:sz w:val="22"/>
        </w:rPr>
        <w:t xml:space="preserve">, and </w:t>
      </w:r>
      <w:r w:rsidR="004413C9" w:rsidRPr="00D66383">
        <w:rPr>
          <w:rFonts w:ascii="Arial" w:hAnsi="Arial" w:cs="Arial"/>
          <w:i/>
          <w:sz w:val="22"/>
        </w:rPr>
        <w:t>Pla2g4a</w:t>
      </w:r>
      <w:r w:rsidR="004C07F6" w:rsidRPr="00D66383">
        <w:rPr>
          <w:rFonts w:ascii="Arial" w:hAnsi="Arial" w:cs="Arial"/>
          <w:sz w:val="22"/>
        </w:rPr>
        <w:t>, wher</w:t>
      </w:r>
      <w:r w:rsidR="00D7025E" w:rsidRPr="00D66383">
        <w:rPr>
          <w:rFonts w:ascii="Arial" w:hAnsi="Arial" w:cs="Arial"/>
          <w:sz w:val="22"/>
        </w:rPr>
        <w:t>e</w:t>
      </w:r>
      <w:r w:rsidR="004C07F6" w:rsidRPr="00D66383">
        <w:rPr>
          <w:rFonts w:ascii="Arial" w:hAnsi="Arial" w:cs="Arial"/>
          <w:sz w:val="22"/>
        </w:rPr>
        <w:t xml:space="preserve">as </w:t>
      </w:r>
      <w:r w:rsidR="00B12700" w:rsidRPr="00D66383">
        <w:rPr>
          <w:rFonts w:ascii="Arial" w:hAnsi="Arial" w:cs="Arial"/>
          <w:sz w:val="22"/>
        </w:rPr>
        <w:t xml:space="preserve">the </w:t>
      </w:r>
      <w:r w:rsidR="00D66383" w:rsidRPr="00D66383">
        <w:rPr>
          <w:rFonts w:ascii="Arial" w:hAnsi="Arial" w:cs="Arial"/>
          <w:color w:val="000000" w:themeColor="text1"/>
          <w:sz w:val="22"/>
          <w:szCs w:val="22"/>
        </w:rPr>
        <w:sym w:font="Symbol" w:char="F077"/>
      </w:r>
      <w:r w:rsidR="00B12700" w:rsidRPr="00D66383">
        <w:rPr>
          <w:rFonts w:ascii="Arial" w:hAnsi="Arial" w:cs="Arial"/>
          <w:sz w:val="22"/>
        </w:rPr>
        <w:t>-6</w:t>
      </w:r>
      <w:r w:rsidR="00B12700">
        <w:rPr>
          <w:rFonts w:ascii="Arial" w:hAnsi="Arial" w:cs="Arial"/>
          <w:sz w:val="22"/>
        </w:rPr>
        <w:t xml:space="preserve"> generating enzyme COX1 (</w:t>
      </w:r>
      <w:r w:rsidR="004C07F6" w:rsidRPr="004C07F6">
        <w:rPr>
          <w:rFonts w:ascii="Arial" w:hAnsi="Arial" w:cs="Arial"/>
          <w:i/>
          <w:sz w:val="22"/>
        </w:rPr>
        <w:t>Ptgs1</w:t>
      </w:r>
      <w:r w:rsidR="00B12700" w:rsidRPr="00B12700">
        <w:rPr>
          <w:rFonts w:ascii="Arial" w:hAnsi="Arial" w:cs="Arial"/>
          <w:sz w:val="22"/>
        </w:rPr>
        <w:t>)</w:t>
      </w:r>
      <w:r w:rsidR="004C07F6">
        <w:rPr>
          <w:rFonts w:ascii="Arial" w:hAnsi="Arial" w:cs="Arial"/>
          <w:sz w:val="22"/>
        </w:rPr>
        <w:t xml:space="preserve"> </w:t>
      </w:r>
      <w:r w:rsidR="008042D7">
        <w:rPr>
          <w:rFonts w:ascii="Arial" w:hAnsi="Arial" w:cs="Arial"/>
          <w:sz w:val="22"/>
        </w:rPr>
        <w:t>was</w:t>
      </w:r>
      <w:r w:rsidR="004C07F6">
        <w:rPr>
          <w:rFonts w:ascii="Arial" w:hAnsi="Arial" w:cs="Arial"/>
          <w:sz w:val="22"/>
        </w:rPr>
        <w:t xml:space="preserve"> </w:t>
      </w:r>
      <w:r w:rsidR="00B12700">
        <w:rPr>
          <w:rFonts w:ascii="Arial" w:hAnsi="Arial" w:cs="Arial"/>
          <w:sz w:val="22"/>
        </w:rPr>
        <w:t xml:space="preserve">significantly </w:t>
      </w:r>
      <w:r w:rsidR="004C07F6">
        <w:rPr>
          <w:rFonts w:ascii="Arial" w:hAnsi="Arial" w:cs="Arial"/>
          <w:sz w:val="22"/>
        </w:rPr>
        <w:t xml:space="preserve">downregulated </w:t>
      </w:r>
      <w:r w:rsidR="004413C9" w:rsidRPr="004413C9">
        <w:rPr>
          <w:rFonts w:ascii="Arial" w:hAnsi="Arial" w:cs="Arial"/>
          <w:sz w:val="22"/>
        </w:rPr>
        <w:t xml:space="preserve">(Figure </w:t>
      </w:r>
      <w:r w:rsidR="00B92C1B">
        <w:rPr>
          <w:rFonts w:ascii="Arial" w:hAnsi="Arial" w:cs="Arial"/>
          <w:sz w:val="22"/>
        </w:rPr>
        <w:t>6</w:t>
      </w:r>
      <w:r w:rsidR="004413C9" w:rsidRPr="004413C9">
        <w:rPr>
          <w:rFonts w:ascii="Arial" w:hAnsi="Arial" w:cs="Arial"/>
          <w:sz w:val="22"/>
        </w:rPr>
        <w:t>E)</w:t>
      </w:r>
      <w:r w:rsidR="004413C9">
        <w:rPr>
          <w:rFonts w:ascii="Arial" w:hAnsi="Arial" w:cs="Arial"/>
          <w:sz w:val="22"/>
        </w:rPr>
        <w:t>.</w:t>
      </w:r>
      <w:r w:rsidR="0085356D">
        <w:rPr>
          <w:rFonts w:ascii="Arial" w:hAnsi="Arial" w:cs="Arial"/>
          <w:sz w:val="22"/>
        </w:rPr>
        <w:t xml:space="preserve"> </w:t>
      </w:r>
    </w:p>
    <w:p w14:paraId="012BED28" w14:textId="77777777" w:rsidR="00487AC0" w:rsidRDefault="00487AC0" w:rsidP="00C55AF5">
      <w:pPr>
        <w:rPr>
          <w:rFonts w:ascii="Arial" w:hAnsi="Arial" w:cs="Arial"/>
          <w:sz w:val="22"/>
        </w:rPr>
      </w:pPr>
    </w:p>
    <w:p w14:paraId="13C779BF" w14:textId="38877736" w:rsidR="00C2784E" w:rsidRPr="008C177E" w:rsidRDefault="00601245" w:rsidP="00C55AF5">
      <w:pPr>
        <w:rPr>
          <w:rFonts w:ascii="Arial" w:hAnsi="Arial" w:cs="Arial"/>
          <w:sz w:val="22"/>
        </w:rPr>
      </w:pPr>
      <w:r>
        <w:rPr>
          <w:rFonts w:ascii="Arial" w:hAnsi="Arial" w:cs="Arial"/>
          <w:sz w:val="22"/>
        </w:rPr>
        <w:t xml:space="preserve">In spite of the modest numbers of </w:t>
      </w:r>
      <w:r w:rsidR="00487AC0">
        <w:rPr>
          <w:rFonts w:ascii="Arial" w:hAnsi="Arial" w:cs="Arial"/>
          <w:sz w:val="22"/>
        </w:rPr>
        <w:t>significantly</w:t>
      </w:r>
      <w:r>
        <w:rPr>
          <w:rFonts w:ascii="Arial" w:hAnsi="Arial" w:cs="Arial"/>
          <w:sz w:val="22"/>
        </w:rPr>
        <w:t xml:space="preserve"> differentially expressed genes, gene</w:t>
      </w:r>
      <w:r w:rsidR="00D51D9A">
        <w:rPr>
          <w:rFonts w:ascii="Arial" w:hAnsi="Arial" w:cs="Arial"/>
          <w:sz w:val="22"/>
        </w:rPr>
        <w:t xml:space="preserve"> set enrichment analyses identified</w:t>
      </w:r>
      <w:r w:rsidR="00487AC0">
        <w:rPr>
          <w:rFonts w:ascii="Arial" w:hAnsi="Arial" w:cs="Arial"/>
          <w:sz w:val="22"/>
        </w:rPr>
        <w:t xml:space="preserve"> a 220 </w:t>
      </w:r>
      <w:r w:rsidR="00087C2F">
        <w:rPr>
          <w:rFonts w:ascii="Arial" w:hAnsi="Arial" w:cs="Arial"/>
          <w:sz w:val="22"/>
        </w:rPr>
        <w:t>s</w:t>
      </w:r>
      <w:r w:rsidR="00487AC0">
        <w:rPr>
          <w:rFonts w:ascii="Arial" w:hAnsi="Arial" w:cs="Arial"/>
          <w:sz w:val="22"/>
        </w:rPr>
        <w:t xml:space="preserve">ignificantly differentially expressed biological pathways (180 downregulated, 40 upregulated; Supplementary </w:t>
      </w:r>
      <w:commentRangeStart w:id="62"/>
      <w:commentRangeStart w:id="63"/>
      <w:r w:rsidR="00487AC0">
        <w:rPr>
          <w:rFonts w:ascii="Arial" w:hAnsi="Arial" w:cs="Arial"/>
          <w:sz w:val="22"/>
        </w:rPr>
        <w:t xml:space="preserve">Table </w:t>
      </w:r>
      <w:r w:rsidR="004A336B">
        <w:rPr>
          <w:rFonts w:ascii="Arial" w:hAnsi="Arial" w:cs="Arial"/>
          <w:sz w:val="22"/>
        </w:rPr>
        <w:t>3</w:t>
      </w:r>
      <w:commentRangeEnd w:id="62"/>
      <w:r w:rsidR="006E1624">
        <w:rPr>
          <w:rStyle w:val="CommentReference"/>
        </w:rPr>
        <w:commentReference w:id="62"/>
      </w:r>
      <w:commentRangeEnd w:id="63"/>
      <w:r w:rsidR="006711E2">
        <w:rPr>
          <w:rStyle w:val="CommentReference"/>
        </w:rPr>
        <w:commentReference w:id="63"/>
      </w:r>
      <w:r w:rsidR="00487AC0">
        <w:rPr>
          <w:rFonts w:ascii="Arial" w:hAnsi="Arial" w:cs="Arial"/>
          <w:sz w:val="22"/>
        </w:rPr>
        <w:t>)</w:t>
      </w:r>
      <w:r>
        <w:rPr>
          <w:rFonts w:ascii="Arial" w:hAnsi="Arial" w:cs="Arial"/>
          <w:sz w:val="22"/>
        </w:rPr>
        <w:t xml:space="preserve">. </w:t>
      </w:r>
      <w:r w:rsidR="00487AC0">
        <w:rPr>
          <w:rFonts w:ascii="Arial" w:hAnsi="Arial" w:cs="Arial"/>
          <w:sz w:val="22"/>
        </w:rPr>
        <w:t xml:space="preserve">By </w:t>
      </w:r>
      <w:r w:rsidR="008623C4">
        <w:rPr>
          <w:rFonts w:ascii="Arial" w:hAnsi="Arial" w:cs="Arial"/>
          <w:sz w:val="22"/>
        </w:rPr>
        <w:t>identifying</w:t>
      </w:r>
      <w:r w:rsidR="00487AC0">
        <w:rPr>
          <w:rFonts w:ascii="Arial" w:hAnsi="Arial" w:cs="Arial"/>
          <w:sz w:val="22"/>
        </w:rPr>
        <w:t xml:space="preserve"> overlap of the genes in these pathways, </w:t>
      </w:r>
      <w:r w:rsidR="008623C4">
        <w:rPr>
          <w:rFonts w:ascii="Arial" w:hAnsi="Arial" w:cs="Arial"/>
          <w:sz w:val="22"/>
        </w:rPr>
        <w:t>they</w:t>
      </w:r>
      <w:r>
        <w:rPr>
          <w:rFonts w:ascii="Arial" w:hAnsi="Arial" w:cs="Arial"/>
          <w:sz w:val="22"/>
        </w:rPr>
        <w:t xml:space="preserve"> fell largely into</w:t>
      </w:r>
      <w:r w:rsidR="00D51D9A">
        <w:rPr>
          <w:rFonts w:ascii="Arial" w:hAnsi="Arial" w:cs="Arial"/>
          <w:sz w:val="22"/>
        </w:rPr>
        <w:t xml:space="preserve"> </w:t>
      </w:r>
      <w:r w:rsidR="005F2606">
        <w:rPr>
          <w:rFonts w:ascii="Arial" w:hAnsi="Arial" w:cs="Arial"/>
          <w:sz w:val="22"/>
        </w:rPr>
        <w:t xml:space="preserve">two clusters of significantly differentially expressed </w:t>
      </w:r>
      <w:r>
        <w:rPr>
          <w:rFonts w:ascii="Arial" w:hAnsi="Arial" w:cs="Arial"/>
          <w:sz w:val="22"/>
        </w:rPr>
        <w:t>pathways</w:t>
      </w:r>
      <w:r w:rsidR="005F2606">
        <w:rPr>
          <w:rFonts w:ascii="Arial" w:hAnsi="Arial" w:cs="Arial"/>
          <w:sz w:val="22"/>
        </w:rPr>
        <w:t xml:space="preserve">, </w:t>
      </w:r>
      <w:r>
        <w:rPr>
          <w:rFonts w:ascii="Arial" w:hAnsi="Arial" w:cs="Arial"/>
          <w:sz w:val="22"/>
        </w:rPr>
        <w:t xml:space="preserve">one set </w:t>
      </w:r>
      <w:r w:rsidR="005F2606">
        <w:rPr>
          <w:rFonts w:ascii="Arial" w:hAnsi="Arial" w:cs="Arial"/>
          <w:sz w:val="22"/>
        </w:rPr>
        <w:t xml:space="preserve">related to </w:t>
      </w:r>
      <w:r>
        <w:rPr>
          <w:rFonts w:ascii="Arial" w:hAnsi="Arial" w:cs="Arial"/>
          <w:sz w:val="22"/>
        </w:rPr>
        <w:t xml:space="preserve">the </w:t>
      </w:r>
      <w:r w:rsidR="005F2606">
        <w:rPr>
          <w:rFonts w:ascii="Arial" w:hAnsi="Arial" w:cs="Arial"/>
          <w:sz w:val="22"/>
        </w:rPr>
        <w:t xml:space="preserve">downregulation of adaptive immune </w:t>
      </w:r>
      <w:r w:rsidR="00C36D7B">
        <w:rPr>
          <w:rFonts w:ascii="Arial" w:hAnsi="Arial" w:cs="Arial"/>
          <w:sz w:val="22"/>
        </w:rPr>
        <w:t xml:space="preserve">differentiation and </w:t>
      </w:r>
      <w:commentRangeStart w:id="64"/>
      <w:commentRangeStart w:id="65"/>
      <w:r w:rsidR="00C36D7B">
        <w:rPr>
          <w:rFonts w:ascii="Arial" w:hAnsi="Arial" w:cs="Arial"/>
          <w:sz w:val="22"/>
        </w:rPr>
        <w:t>function</w:t>
      </w:r>
      <w:commentRangeEnd w:id="64"/>
      <w:r w:rsidR="003A5362">
        <w:rPr>
          <w:rStyle w:val="CommentReference"/>
        </w:rPr>
        <w:commentReference w:id="64"/>
      </w:r>
      <w:commentRangeEnd w:id="65"/>
      <w:r w:rsidR="00D41270">
        <w:rPr>
          <w:rStyle w:val="CommentReference"/>
        </w:rPr>
        <w:commentReference w:id="65"/>
      </w:r>
      <w:r w:rsidR="005F2606">
        <w:rPr>
          <w:rFonts w:ascii="Arial" w:hAnsi="Arial" w:cs="Arial"/>
          <w:sz w:val="22"/>
        </w:rPr>
        <w:t xml:space="preserve">, and another related to upregulation of </w:t>
      </w:r>
      <w:r w:rsidR="00C36D7B">
        <w:rPr>
          <w:rFonts w:ascii="Arial" w:hAnsi="Arial" w:cs="Arial"/>
          <w:sz w:val="22"/>
        </w:rPr>
        <w:t xml:space="preserve">striated </w:t>
      </w:r>
      <w:r w:rsidR="005F2606">
        <w:rPr>
          <w:rFonts w:ascii="Arial" w:hAnsi="Arial" w:cs="Arial"/>
          <w:sz w:val="22"/>
        </w:rPr>
        <w:t xml:space="preserve">muscle </w:t>
      </w:r>
      <w:r w:rsidR="00667C7B">
        <w:rPr>
          <w:rFonts w:ascii="Arial" w:hAnsi="Arial" w:cs="Arial"/>
          <w:sz w:val="22"/>
        </w:rPr>
        <w:t xml:space="preserve">function </w:t>
      </w:r>
      <w:r w:rsidR="00C36D7B">
        <w:rPr>
          <w:rFonts w:ascii="Arial" w:hAnsi="Arial" w:cs="Arial"/>
          <w:sz w:val="22"/>
        </w:rPr>
        <w:t xml:space="preserve">(Figure </w:t>
      </w:r>
      <w:r w:rsidR="00B92C1B">
        <w:rPr>
          <w:rFonts w:ascii="Arial" w:hAnsi="Arial" w:cs="Arial"/>
          <w:sz w:val="22"/>
        </w:rPr>
        <w:t>6</w:t>
      </w:r>
      <w:r w:rsidR="00C36D7B">
        <w:rPr>
          <w:rFonts w:ascii="Arial" w:hAnsi="Arial" w:cs="Arial"/>
          <w:sz w:val="22"/>
        </w:rPr>
        <w:t>F)</w:t>
      </w:r>
      <w:r w:rsidR="005F2606">
        <w:rPr>
          <w:rFonts w:ascii="Arial" w:hAnsi="Arial" w:cs="Arial"/>
          <w:sz w:val="22"/>
        </w:rPr>
        <w:t>.</w:t>
      </w:r>
      <w:r w:rsidR="00264FA5">
        <w:rPr>
          <w:rFonts w:ascii="Arial" w:hAnsi="Arial" w:cs="Arial"/>
          <w:sz w:val="22"/>
        </w:rPr>
        <w:t xml:space="preserve"> </w:t>
      </w:r>
      <w:r w:rsidR="008623C4">
        <w:rPr>
          <w:rFonts w:ascii="Arial" w:hAnsi="Arial" w:cs="Arial"/>
          <w:sz w:val="22"/>
        </w:rPr>
        <w:t>To further explore the potential effects on adaptive immune cell function, we examined the expression of the T-</w:t>
      </w:r>
      <w:r w:rsidR="00C22096">
        <w:rPr>
          <w:rFonts w:ascii="Arial" w:hAnsi="Arial" w:cs="Arial"/>
          <w:sz w:val="22"/>
        </w:rPr>
        <w:t>c</w:t>
      </w:r>
      <w:r w:rsidR="008623C4">
        <w:rPr>
          <w:rFonts w:ascii="Arial" w:hAnsi="Arial" w:cs="Arial"/>
          <w:sz w:val="22"/>
        </w:rPr>
        <w:t>ell marker</w:t>
      </w:r>
      <w:r w:rsidR="00C22096">
        <w:rPr>
          <w:rFonts w:ascii="Arial" w:hAnsi="Arial" w:cs="Arial"/>
          <w:sz w:val="22"/>
        </w:rPr>
        <w:t xml:space="preserve"> genes encoding for</w:t>
      </w:r>
      <w:r w:rsidR="008623C4">
        <w:rPr>
          <w:rFonts w:ascii="Arial" w:hAnsi="Arial" w:cs="Arial"/>
          <w:sz w:val="22"/>
        </w:rPr>
        <w:t xml:space="preserve"> CD3 and the </w:t>
      </w:r>
      <w:r w:rsidR="00C22096">
        <w:rPr>
          <w:rFonts w:ascii="Arial" w:hAnsi="Arial" w:cs="Arial"/>
          <w:sz w:val="22"/>
        </w:rPr>
        <w:t>B</w:t>
      </w:r>
      <w:r w:rsidR="008623C4">
        <w:rPr>
          <w:rFonts w:ascii="Arial" w:hAnsi="Arial" w:cs="Arial"/>
          <w:sz w:val="22"/>
        </w:rPr>
        <w:t>-</w:t>
      </w:r>
      <w:r w:rsidR="00C22096">
        <w:rPr>
          <w:rFonts w:ascii="Arial" w:hAnsi="Arial" w:cs="Arial"/>
          <w:sz w:val="22"/>
        </w:rPr>
        <w:t>c</w:t>
      </w:r>
      <w:r w:rsidR="008623C4">
        <w:rPr>
          <w:rFonts w:ascii="Arial" w:hAnsi="Arial" w:cs="Arial"/>
          <w:sz w:val="22"/>
        </w:rPr>
        <w:t>el</w:t>
      </w:r>
      <w:r w:rsidR="00C22096">
        <w:rPr>
          <w:rFonts w:ascii="Arial" w:hAnsi="Arial" w:cs="Arial"/>
          <w:sz w:val="22"/>
        </w:rPr>
        <w:t>l</w:t>
      </w:r>
      <w:r w:rsidR="008623C4">
        <w:rPr>
          <w:rFonts w:ascii="Arial" w:hAnsi="Arial" w:cs="Arial"/>
          <w:sz w:val="22"/>
        </w:rPr>
        <w:t xml:space="preserve"> marker</w:t>
      </w:r>
      <w:r w:rsidR="00C22096">
        <w:rPr>
          <w:rFonts w:ascii="Arial" w:hAnsi="Arial" w:cs="Arial"/>
          <w:sz w:val="22"/>
        </w:rPr>
        <w:t xml:space="preserve"> genes encoding for</w:t>
      </w:r>
      <w:r w:rsidR="008623C4">
        <w:rPr>
          <w:rFonts w:ascii="Arial" w:hAnsi="Arial" w:cs="Arial"/>
          <w:sz w:val="22"/>
        </w:rPr>
        <w:t xml:space="preserve"> CD45 and CD19</w:t>
      </w:r>
      <w:r w:rsidR="00C22096">
        <w:rPr>
          <w:rFonts w:ascii="Arial" w:hAnsi="Arial" w:cs="Arial"/>
          <w:sz w:val="22"/>
        </w:rPr>
        <w:t xml:space="preserve">. Each of these markers were reduced </w:t>
      </w:r>
      <w:commentRangeStart w:id="66"/>
      <w:r w:rsidR="00CB042A">
        <w:rPr>
          <w:rFonts w:ascii="Arial" w:hAnsi="Arial" w:cs="Arial"/>
          <w:sz w:val="22"/>
        </w:rPr>
        <w:t>20-</w:t>
      </w:r>
      <w:r w:rsidR="002E3892">
        <w:rPr>
          <w:rFonts w:ascii="Arial" w:hAnsi="Arial" w:cs="Arial"/>
          <w:sz w:val="22"/>
        </w:rPr>
        <w:t>92</w:t>
      </w:r>
      <w:commentRangeEnd w:id="66"/>
      <w:r w:rsidR="006E1624">
        <w:rPr>
          <w:rStyle w:val="CommentReference"/>
        </w:rPr>
        <w:commentReference w:id="66"/>
      </w:r>
      <w:r w:rsidR="00CB042A">
        <w:rPr>
          <w:rFonts w:ascii="Arial" w:hAnsi="Arial" w:cs="Arial"/>
          <w:sz w:val="22"/>
        </w:rPr>
        <w:t>%</w:t>
      </w:r>
      <w:r w:rsidR="008623C4">
        <w:rPr>
          <w:rFonts w:ascii="Arial" w:hAnsi="Arial" w:cs="Arial"/>
          <w:sz w:val="22"/>
        </w:rPr>
        <w:t xml:space="preserve"> </w:t>
      </w:r>
      <w:r w:rsidR="00CB042A">
        <w:rPr>
          <w:rFonts w:ascii="Arial" w:hAnsi="Arial" w:cs="Arial"/>
          <w:sz w:val="22"/>
        </w:rPr>
        <w:t xml:space="preserve">suggesting a </w:t>
      </w:r>
      <w:r w:rsidR="002E3892">
        <w:rPr>
          <w:rFonts w:ascii="Arial" w:hAnsi="Arial" w:cs="Arial"/>
          <w:sz w:val="22"/>
        </w:rPr>
        <w:t xml:space="preserve">potential </w:t>
      </w:r>
      <w:r w:rsidR="00CB042A">
        <w:rPr>
          <w:rFonts w:ascii="Arial" w:hAnsi="Arial" w:cs="Arial"/>
          <w:sz w:val="22"/>
        </w:rPr>
        <w:t>reduction in adaptive immune cells in these mammary glands.</w:t>
      </w:r>
    </w:p>
    <w:p w14:paraId="3C9E8CE9" w14:textId="1F291138" w:rsidR="00AC0A55" w:rsidRDefault="006B3864" w:rsidP="00C55AF5">
      <w:pPr>
        <w:pStyle w:val="Heading1"/>
        <w:rPr>
          <w:rFonts w:eastAsia="MS PMincho"/>
        </w:rPr>
      </w:pPr>
      <w:r w:rsidRPr="00EF5551">
        <w:rPr>
          <w:rFonts w:eastAsia="MS PMincho"/>
        </w:rPr>
        <w:lastRenderedPageBreak/>
        <w:t>Discussion</w:t>
      </w:r>
    </w:p>
    <w:p w14:paraId="1E2E2BD3" w14:textId="49F636F0" w:rsidR="00011C59" w:rsidRPr="00012F03" w:rsidRDefault="00D41270" w:rsidP="00C55AF5">
      <w:pPr>
        <w:rPr>
          <w:rFonts w:ascii="Arial" w:hAnsi="Arial" w:cs="Arial"/>
          <w:color w:val="000000" w:themeColor="text1"/>
          <w:sz w:val="22"/>
          <w:szCs w:val="22"/>
        </w:rPr>
      </w:pPr>
      <w:r>
        <w:rPr>
          <w:rFonts w:ascii="Arial" w:hAnsi="Arial" w:cs="Arial"/>
          <w:color w:val="000000" w:themeColor="text1"/>
          <w:sz w:val="22"/>
          <w:szCs w:val="22"/>
        </w:rPr>
        <w:t>Milk fat is the most variable macronutrient in human milk, and contributes the most to differences in energy content of milk</w:t>
      </w:r>
      <w:r w:rsidR="001F3162">
        <w:rPr>
          <w:rFonts w:ascii="Arial" w:hAnsi="Arial" w:cs="Arial"/>
          <w:color w:val="000000" w:themeColor="text1"/>
          <w:sz w:val="22"/>
          <w:szCs w:val="22"/>
        </w:rPr>
        <w:t xml:space="preserve"> </w:t>
      </w:r>
      <w:r w:rsidR="001F3162">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{"citationItems":[{"id":"ITEM-1","itemData":{"DOI":"10.1016/j.pcl.2012.10.002","ISSN":"00313955","PMID":"23178060","abstract":"This article provides an overview of the composition of human milk, its variation, and its clinical relevance. The composition of human milk is the biological norm for infant nutrition. Human milk also contains many hundreds to thousands of distinct bioactive molecules that protect against infection and inflammation and contribute to immune maturation, organ development, and healthy microbial colonization. Some of these molecules (eg, lactoferrin) are being investigated as novel therapeutic agents. Human milk changes in composition from colostrum to late lactation, within feeds, by gestational age, diurnally, and between mothers. Feeding infants with expressed human milk is increasing. © 2013 Elsevier Inc.","author":[{"dropping-particle":"","family":"Ballard","given":"Olivia","non-dropping-particle":"","parse-names":false,"suffix":""},{"dropping-particle":"","family":"Morrow","given":"Ardythe L.","non-dropping-particle":"","parse-names":false,"suffix":""}],"container-title":"Pediatric Clinics of North America","id":"ITEM-1","issue":"1","issued":{"date-parts":[["2013","2"]]},"page":"49-74","publisher":"NIH Public Access","title":"Human Milk Composition. Nutrients and Bioactive Factors","type":"article","volume":"60"},"uris":["http://www.mendeley.com/documents/?uuid=fc0580f6-32c4-37b3-86fa-6b6be3ba49c2"]}],"mendeley":{"formattedCitation":"(35)","plainTextFormattedCitation":"(35)","previouslyFormattedCitation":"(35)"},"properties":{"noteIndex":0},"schema":"https://github.com/citation-style-language/schema/raw/master/csl-citation.json"}</w:instrText>
      </w:r>
      <w:r w:rsidR="001F3162">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(35)</w:t>
      </w:r>
      <w:r w:rsidR="001F3162">
        <w:rPr>
          <w:rFonts w:ascii="Arial" w:hAnsi="Arial" w:cs="Arial"/>
          <w:color w:val="000000" w:themeColor="text1"/>
          <w:sz w:val="22"/>
          <w:szCs w:val="22"/>
        </w:rPr>
        <w:fldChar w:fldCharType="end"/>
      </w:r>
      <w:r>
        <w:rPr>
          <w:rFonts w:ascii="Arial" w:hAnsi="Arial" w:cs="Arial"/>
          <w:color w:val="000000" w:themeColor="text1"/>
          <w:sz w:val="22"/>
          <w:szCs w:val="22"/>
        </w:rPr>
        <w:t>.</w:t>
      </w:r>
      <w:r w:rsidR="001C215F">
        <w:rPr>
          <w:rFonts w:ascii="Arial" w:hAnsi="Arial" w:cs="Arial"/>
          <w:color w:val="000000" w:themeColor="text1"/>
          <w:sz w:val="22"/>
          <w:szCs w:val="22"/>
        </w:rPr>
        <w:t xml:space="preserve"> </w:t>
      </w:r>
      <w:r w:rsidR="00130A99">
        <w:rPr>
          <w:rFonts w:ascii="Arial" w:hAnsi="Arial" w:cs="Arial"/>
          <w:color w:val="000000" w:themeColor="text1"/>
          <w:sz w:val="22"/>
          <w:szCs w:val="22"/>
        </w:rPr>
        <w:t xml:space="preserve">In this study we show that hyperactivation of adipocyte mTORC1 </w:t>
      </w:r>
      <w:r w:rsidR="00406B32">
        <w:rPr>
          <w:rFonts w:ascii="Arial" w:hAnsi="Arial" w:cs="Arial"/>
          <w:color w:val="000000" w:themeColor="text1"/>
          <w:sz w:val="22"/>
          <w:szCs w:val="22"/>
        </w:rPr>
        <w:t xml:space="preserve">via adipocyte specific deletion of </w:t>
      </w:r>
      <w:r w:rsidR="00406B32" w:rsidRPr="00406B32">
        <w:rPr>
          <w:rFonts w:ascii="Arial" w:hAnsi="Arial" w:cs="Arial"/>
          <w:i/>
          <w:color w:val="000000" w:themeColor="text1"/>
          <w:sz w:val="22"/>
          <w:szCs w:val="22"/>
        </w:rPr>
        <w:t>Tsc1</w:t>
      </w:r>
      <w:r w:rsidR="00406B32">
        <w:rPr>
          <w:rFonts w:ascii="Arial" w:hAnsi="Arial" w:cs="Arial"/>
          <w:color w:val="000000" w:themeColor="text1"/>
          <w:sz w:val="22"/>
          <w:szCs w:val="22"/>
        </w:rPr>
        <w:t xml:space="preserve"> </w:t>
      </w:r>
      <w:r w:rsidR="00130A99" w:rsidRPr="00406B32">
        <w:rPr>
          <w:rFonts w:ascii="Arial" w:hAnsi="Arial" w:cs="Arial"/>
          <w:color w:val="000000" w:themeColor="text1"/>
          <w:sz w:val="22"/>
          <w:szCs w:val="22"/>
        </w:rPr>
        <w:t>alters</w:t>
      </w:r>
      <w:r w:rsidR="00130A99">
        <w:rPr>
          <w:rFonts w:ascii="Arial" w:hAnsi="Arial" w:cs="Arial"/>
          <w:color w:val="000000" w:themeColor="text1"/>
          <w:sz w:val="22"/>
          <w:szCs w:val="22"/>
        </w:rPr>
        <w:t xml:space="preserve"> milk fat composition</w:t>
      </w:r>
      <w:r w:rsidR="008526C0">
        <w:rPr>
          <w:rFonts w:ascii="Arial" w:hAnsi="Arial" w:cs="Arial"/>
          <w:color w:val="000000" w:themeColor="text1"/>
          <w:sz w:val="22"/>
          <w:szCs w:val="22"/>
        </w:rPr>
        <w:t xml:space="preserve"> and mammary gland </w:t>
      </w:r>
      <w:r w:rsidR="00406B32">
        <w:rPr>
          <w:rFonts w:ascii="Arial" w:hAnsi="Arial" w:cs="Arial"/>
          <w:color w:val="000000" w:themeColor="text1"/>
          <w:sz w:val="22"/>
          <w:szCs w:val="22"/>
        </w:rPr>
        <w:t xml:space="preserve">adipocyte </w:t>
      </w:r>
      <w:r w:rsidR="008526C0">
        <w:rPr>
          <w:rFonts w:ascii="Arial" w:hAnsi="Arial" w:cs="Arial"/>
          <w:color w:val="000000" w:themeColor="text1"/>
          <w:sz w:val="22"/>
          <w:szCs w:val="22"/>
        </w:rPr>
        <w:t>histology</w:t>
      </w:r>
      <w:r w:rsidR="00130A99">
        <w:rPr>
          <w:rFonts w:ascii="Arial" w:hAnsi="Arial" w:cs="Arial"/>
          <w:color w:val="000000" w:themeColor="text1"/>
          <w:sz w:val="22"/>
          <w:szCs w:val="22"/>
        </w:rPr>
        <w:t>.</w:t>
      </w:r>
      <w:r w:rsidR="008526C0">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Importantly, our approach is expected to activate mTORC1 in all adiponectin-expressing cells, including both peripheral and mammary adipocyte </w:t>
      </w:r>
      <w:commentRangeStart w:id="67"/>
      <w:r w:rsidR="00406B32">
        <w:rPr>
          <w:rFonts w:ascii="Arial" w:hAnsi="Arial" w:cs="Arial"/>
          <w:color w:val="000000" w:themeColor="text1"/>
          <w:sz w:val="22"/>
          <w:szCs w:val="22"/>
        </w:rPr>
        <w:t>depots</w:t>
      </w:r>
      <w:commentRangeEnd w:id="67"/>
      <w:r w:rsidR="0058600C">
        <w:rPr>
          <w:rStyle w:val="CommentReference"/>
        </w:rPr>
        <w:commentReference w:id="67"/>
      </w:r>
      <w:r w:rsidR="00406B32">
        <w:rPr>
          <w:rFonts w:ascii="Arial" w:hAnsi="Arial" w:cs="Arial"/>
          <w:color w:val="000000" w:themeColor="text1"/>
          <w:sz w:val="22"/>
          <w:szCs w:val="22"/>
        </w:rPr>
        <w:t xml:space="preserve">. The positive role of mTORC1 in adipocyte biology has been well established. mTORC1 is necessary for adipocyte differentiation in both </w:t>
      </w:r>
      <w:commentRangeStart w:id="68"/>
      <w:commentRangeStart w:id="69"/>
      <w:r w:rsidR="00406B32">
        <w:rPr>
          <w:rFonts w:ascii="Arial" w:hAnsi="Arial" w:cs="Arial"/>
          <w:color w:val="000000" w:themeColor="text1"/>
          <w:sz w:val="22"/>
          <w:szCs w:val="22"/>
        </w:rPr>
        <w:t xml:space="preserve">peripheral </w:t>
      </w:r>
      <w:commentRangeEnd w:id="68"/>
      <w:r w:rsidR="00406B32">
        <w:rPr>
          <w:rStyle w:val="CommentReference"/>
        </w:rPr>
        <w:commentReference w:id="68"/>
      </w:r>
      <w:commentRangeEnd w:id="69"/>
      <w:r w:rsidR="006203F4">
        <w:rPr>
          <w:rStyle w:val="CommentReference"/>
        </w:rPr>
        <w:commentReference w:id="69"/>
      </w:r>
      <w:r w:rsidR="006203F4">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{"citationItems":[{"id":"ITEM-1","itemData":{"DOI":"10.2337/diabetes.53.11.2748","ISSN":"00121797","PMID":"15504954","abstract":"Adipocyte differentiation is a developmental process that is critical for metabolic homeostasis and nutrient signaling. The mammalian target of rapamycin (mTOR) mediates nutrient signaling to regulate cell growth, proliferation, and diverse cellular differentiation. It has been reported that rapamycin, the inhibitor of mTOR and an immunosuppressant, blocks adipocyte differentiation, but the mechanism underlying this phenomenon remains unknown. Here we show that mTOR plays a critical role in 3T3-L1 preadipocyte differentiation and that mTOR kinase activity is required for this process. Rapamycin specifically disrupted the positive transcriptional feedback loop between CCAAT/enhancer-binding protein-α and peroxisome proliferator-activated receptor-γ (PPAR-γ), two key transcription factors in adipogenesis, by directly targeting the transactivation activity of PPAR-γ. In addition, we demonstrate for the first time that PPAR-γ activity is dependent on amino acid sufficiency, revealing a molecular link between nutrient status and adipogenesis. The results of our further investigation have led us to propose a model in which the mTOR pathway and the phosphatidylinositol 3-kinase/Akt pathway act in parallel to regulate PPAR-γ activation during adipogenesis by mediating nutrient availability and insulin signals, respectively. It is interesting that troglitazone (a thiazolidinedione drug) reversed the inhibitory effects of rapamycin and amino acid deprivation, implicating therapeutic values of thiazolidinedione drugs to counter certain side effects of rapamycin as an immunosuppressant.","author":[{"dropping-particle":"","family":"Kim","given":"Jae Eun","non-dropping-particle":"","parse-names":false,"suffix":""},{"dropping-particle":"","family":"Chen","given":"Jie","non-dropping-particle":"","parse-names":false,"suffix":""}],"container-title":"Diabetes","id":"ITEM-1","issue":"11","issued":{"date-parts":[["2004","11","1"]]},"page":"2748-2756","publisher":"American Diabetes Association","title":"Regulation of peroxisome proliferator-activated receptor-γ activity by mammalian target of rapamycin and amino acids in adipogenesis","type":"article-journal","volume":"53"},"uris":["http://www.mendeley.com/documents/?uuid=0aa6d70c-655d-35a7-b5f1-cf5613b92d5c"]},{"id":"ITEM-2","itemData":{"DOI":"10.1016/j.bbrc.2004.07.050","ISSN":"0006291X","PMID":"15358118","abstract":"Here, we demonstrated that inhibition of mTOR with rapamycin has negative effects on adipocyte differentiation and insulin signaling. Rapamycin significantly reduced expression of most adipocyte marker genes including PPARγ, adipsin, aP2, ADD1/SREBP1c, and FAS, and decreased intracellular lipid accumulation in 3T3-L1 and 3T3-F442A cells, suggesting that rapamycin would affect both lipogenesis and adipogenesis. Contrary to the previous report that suppressive effect of rapamycin on adipogenesis is limited to the clonal expansion, we revealed that its inhibitory effect persisted throughout the process of adipocyte differentiation. Thus, it is likely that constitutive activation of mTOR might be required for the execution of adipogenic programming. In differentiated 3T3-L1 adipocytes, chronic treatment of rapamycin blunted the phosphorylation of AKT and GSK, which is stimulated by insulin, and reduced insulin-dependent glucose uptake activity. Taken together, these results suggest that rapamycin not only prevents adipocyte differentiation by decrease of adipogenesis and lipogenesis but also downregulates insulin action in adipocytes, implying that mTOR would play important roles in adipogenesis and insulin action. © 2004 Elsevier Inc. All rights reserved.","author":[{"dropping-particle":"","family":"Cho","given":"Hye Jin","non-dropping-particle":"","parse-names":false,"suffix":""},{"dropping-particle":"","family":"Park","given":"Jiyoung","non-dropping-particle":"","parse-names":false,"suffix":""},{"dropping-particle":"","family":"Lee","given":"Hyun Woo","non-dropping-particle":"","parse-names":false,"suffix":""},{"dropping-particle":"","family":"Lee","given":"Yun Sok","non-dropping-particle":"","parse-names":false,"suffix":""},{"dropping-particle":"","family":"Kim","given":"Jae Bum","non-dropping-particle":"","parse-names":false,"suffix":""}],"container-title":"Biochemical and Biophysical Research Communications","id":"ITEM-2","issue":"4","issued":{"date-parts":[["2004","9","3"]]},"page":"942-948","publisher":"Academic Press","title":"Regulation of adipocyte differentiation and insulin action with rapamycin","type":"article-journal","volume":"321"},"uris":["http://www.mendeley.com/documents/?uuid=9b5e9a25-1d35-33e6-b394-37a84245e889"]}],"mendeley":{"formattedCitation":"(36, 37)","plainTextFormattedCitation":"(36, 37)","previouslyFormattedCitation":"(36, 37)"},"properties":{"noteIndex":0},"schema":"https://github.com/citation-style-language/schema/raw/master/csl-citation.json"}</w:instrText>
      </w:r>
      <w:r w:rsidR="006203F4">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(36, 37)</w:t>
      </w:r>
      <w:r w:rsidR="006203F4">
        <w:rPr>
          <w:rFonts w:ascii="Arial" w:hAnsi="Arial" w:cs="Arial"/>
          <w:color w:val="000000" w:themeColor="text1"/>
          <w:sz w:val="22"/>
          <w:szCs w:val="22"/>
        </w:rPr>
        <w:fldChar w:fldCharType="end"/>
      </w:r>
      <w:r w:rsidR="006203F4">
        <w:rPr>
          <w:rFonts w:ascii="Arial" w:hAnsi="Arial" w:cs="Arial"/>
          <w:color w:val="000000" w:themeColor="text1"/>
          <w:sz w:val="22"/>
          <w:szCs w:val="22"/>
        </w:rPr>
        <w:t xml:space="preserve"> </w:t>
      </w:r>
      <w:r w:rsidR="00406B32">
        <w:rPr>
          <w:rFonts w:ascii="Arial" w:hAnsi="Arial" w:cs="Arial"/>
          <w:color w:val="000000" w:themeColor="text1"/>
          <w:sz w:val="22"/>
          <w:szCs w:val="22"/>
        </w:rPr>
        <w:t xml:space="preserve">and mammary adipocyte </w:t>
      </w:r>
      <w:commentRangeStart w:id="70"/>
      <w:commentRangeStart w:id="71"/>
      <w:r w:rsidR="00406B32">
        <w:rPr>
          <w:rFonts w:ascii="Arial" w:hAnsi="Arial" w:cs="Arial"/>
          <w:color w:val="000000" w:themeColor="text1"/>
          <w:sz w:val="22"/>
          <w:szCs w:val="22"/>
        </w:rPr>
        <w:t>depots</w:t>
      </w:r>
      <w:commentRangeEnd w:id="70"/>
      <w:r w:rsidR="00406B32">
        <w:rPr>
          <w:rStyle w:val="CommentReference"/>
        </w:rPr>
        <w:commentReference w:id="70"/>
      </w:r>
      <w:commentRangeEnd w:id="71"/>
      <w:r w:rsidR="00D31EEA">
        <w:rPr>
          <w:rFonts w:ascii="Arial" w:hAnsi="Arial" w:cs="Arial"/>
          <w:color w:val="000000" w:themeColor="text1"/>
          <w:sz w:val="22"/>
          <w:szCs w:val="22"/>
        </w:rPr>
        <w:t xml:space="preserve"> </w:t>
      </w:r>
      <w:r w:rsidR="00720D39">
        <w:rPr>
          <w:rStyle w:val="CommentReference"/>
        </w:rPr>
        <w:commentReference w:id="71"/>
      </w:r>
      <w:r w:rsidR="00D31EE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{"citationItems":[{"id":"ITEM-1","itemData":{"DOI":"10.1016/j.celrep.2017.05.037","ISSN":"22111247","PMID":"28591574","abstract":"It is unknown whether and how very-low density lipoprotein receptors (VLDLRs) impact skeletal homeostasis. Here, we report that maternal and offspring VLDLRs play opposite roles in osteoclastogenesis and bone resorption. VLDLR deletion in the offspring augments osteoclast differentiation by enhancing RANKL signaling, leading to osteoporosis. In contrast, VLDLR deletion in the mother alters milk metabolism, which inhibits osteoclast differentiation and causes osteopetrosis in the offspring. The maternal effects are dominant. VLDLR-null lactating mammary gland exhibits higher mTORC1 signaling and cholesterol biosynthesis. Pharmacological probing reveals that rapamycin, but not statin, treatment of the VLDLR-null mother can prevent both the low bone resorption and our previously described inflammatory fur loss in their offspring. Genetic rescue reveals that maternal mTORC1 attenuation in adipocytes, but not in myeloid cells, prevents offspring osteopetrosis and fur loss. Our studies uncover functions of VLDLR and mTORC1 in lactation and osteoclastogenesis, illuminating key mechanisms and therapeutic insights for bone and metabolic diseases.","author":[{"dropping-particle":"","family":"Huynh","given":"Hoang Dinh","non-dropping-particle":"","parse-names":false,"suffix":""},{"dropping-particle":"","family":"Wei","given":"Wei","non-dropping-particle":"","parse-names":false,"suffix":""},{"dropping-particle":"","family":"Wan","given":"Yihong","non-dropping-particle":"","parse-names":false,"suffix":""}],"container-title":"Cell Reports","id":"ITEM-1","issue":"10","issued":{"date-parts":[["2017","6","6"]]},"page":"2014-2025","publisher":"Elsevier B.V.","title":"mTOR Inhibition Subdues Milk Disorder Caused by Maternal VLDLR Loss","type":"article-journal","volume":"19"},"uris":["http://www.mendeley.com/documents/?uuid=017ebaba-1ee2-313b-beb4-68a1a830e7d9"]},{"id":"ITEM-2","itemData":{"DOI":"10.1158/1078-0432.CCR-05-2170","ISSN":"10780432","PMID":"16638874","abstract":"Purpose: Rapamycin has been shown to have antitumor effects in various tumor models. To study the effect of rapamycin at different stages of breast cancer development, we used two unique mouse models of breast cancer with activated phosphatidylinositol 3-kinase (PI3K) pathway. Met-1 tumors are highly invasive and metastatic, and mammary intraepithelial neoplasia-outgrowths (MIN-O), a model for human ductal carcinoma in situ, are transplantable premalignant mammary lesions that develop invasive carcinoma with predictable latencies. Both of these models were derived from mammary lesions in Tg (MMTV-PyV-mT) mice. Experimental Design: Met-1 tumors were used to study the effect of rapamycin treatment on invasive disease. Transplanted MIN-O model was used to study the effect of rapamycin on premalignant mammary lesions. Animals were in vivo micro-positron emission tomography imaged to follow the lesion growth and transformation to tumor during the treatment. Cell proliferation, angiogenesis, and apoptosis was assayed by immunohistochemistry. Results: Rapamycin inhibited in vitro tumor cell proliferation and in vivo Met-1 tumor growth. The growth inhibition was correlated with dephosphorylation of mammalian target of rapamycin (mTOR) targets. Rapamycin treatment significantly reduced the growth of the premalignant MIN-O lesion, as well as tumor incidence and tumor burden. Growth inhibition was associated with reduced cell proliferation and angiogenesis and increased apoptosis. Conclusions: In PyV-mT mouse mammary models, rapamycin inhibits the growth of premalignant lesions and invasive tumors. Although the inhibitory effect of rapamycin was striking, rapamycin treatment did not completely obliterate the lesions. © 2006 American Association for Cancer Research.","author":[{"dropping-particle":"","family":"Namba","given":"Ruria","non-dropping-particle":"","parse-names":false,"suffix":""},{"dropping-particle":"","family":"Young","given":"Lawrence J.T.","non-dropping-particle":"","parse-names":false,"suffix":""},{"dropping-particle":"","family":"Abbey","given":"Craig K.","non-dropping-particle":"","parse-names":false,"suffix":""},{"dropping-particle":"","family":"Kim","given":"Lisa","non-dropping-particle":"","parse-names":false,"suffix":""},{"dropping-particle":"","family":"Damonte","given":"Patrizia","non-dropping-particle":"","parse-names":false,"suffix":""},{"dropping-particle":"","family":"Borowsky","given":"Alexander D.","non-dropping-particle":"","parse-names":false,"suffix":""},{"dropping-particle":"","family":"Qi","given":"Jinyi","non-dropping-particle":"","parse-names":false,"suffix":""},{"dropping-particle":"","family":"Tepper","given":"Clifford G.","non-dropping-particle":"","parse-names":false,"suffix":""},{"dropping-particle":"","family":"MacLeod","given":"Carol L.","non-dropping-particle":"","parse-names":false,"suffix":""},{"dropping-particle":"","family":"Cardiff","given":"Robert D.","non-dropping-particle":"","parse-names":false,"suffix":""},{"dropping-particle":"","family":"Gregg","given":"Jeffrey P.","non-dropping-particle":"","parse-names":false,"suffix":""}],"container-title":"Clinical Cancer Research","id":"ITEM-2","issue":"8","issued":{"date-parts":[["2006","4","15"]]},"page":"2613-2621","publisher":"American Association for Cancer Research","title":"Rapamycin inhibits growth of premalignant and malignant mammary lesions in a mouse model of ductal carcinoma in situ","type":"article-journal","volume":"12"},"uris":["http://www.mendeley.com/documents/?uuid=9e50657c-26b1-32eb-a961-4f2c578bda05"]}],"mendeley":{"formattedCitation":"(38, 39)","plainTextFormattedCitation":"(38, 39)","previouslyFormattedCitation":"(38, 39)"},"properties":{"noteIndex":0},"schema":"https://github.com/citation-style-language/schema/raw/master/csl-citation.json"}</w:instrText>
      </w:r>
      <w:r w:rsidR="00D31EE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(38, 39)</w:t>
      </w:r>
      <w:r w:rsidR="00D31EEA">
        <w:rPr>
          <w:rFonts w:ascii="Arial" w:hAnsi="Arial" w:cs="Arial"/>
          <w:color w:val="000000" w:themeColor="text1"/>
          <w:sz w:val="22"/>
          <w:szCs w:val="22"/>
        </w:rPr>
        <w:fldChar w:fldCharType="end"/>
      </w:r>
      <w:r w:rsidR="00D31EEA">
        <w:rPr>
          <w:rFonts w:ascii="Arial" w:hAnsi="Arial" w:cs="Arial"/>
          <w:color w:val="000000" w:themeColor="text1"/>
          <w:sz w:val="22"/>
          <w:szCs w:val="22"/>
        </w:rPr>
        <w:t>.</w:t>
      </w:r>
      <w:r w:rsidR="00406B32">
        <w:rPr>
          <w:rFonts w:ascii="Arial" w:hAnsi="Arial" w:cs="Arial"/>
          <w:color w:val="000000" w:themeColor="text1"/>
          <w:sz w:val="22"/>
          <w:szCs w:val="22"/>
        </w:rPr>
        <w:t xml:space="preserve"> </w:t>
      </w:r>
      <w:r w:rsidR="00011C59">
        <w:rPr>
          <w:rFonts w:ascii="Arial" w:hAnsi="Arial" w:cs="Arial"/>
          <w:color w:val="000000" w:themeColor="text1"/>
          <w:sz w:val="22"/>
          <w:szCs w:val="22"/>
        </w:rPr>
        <w:t xml:space="preserve">It is interesting that we observed </w:t>
      </w:r>
      <w:r w:rsidR="00012F03">
        <w:rPr>
          <w:rFonts w:ascii="Arial" w:hAnsi="Arial" w:cs="Arial"/>
          <w:color w:val="000000" w:themeColor="text1"/>
          <w:sz w:val="22"/>
          <w:szCs w:val="22"/>
        </w:rPr>
        <w:t xml:space="preserve">increased adipocyte numbers, and elevated markers of differentiation in adipocyte </w:t>
      </w:r>
      <w:r w:rsidR="00012F03">
        <w:rPr>
          <w:rFonts w:ascii="Arial" w:hAnsi="Arial" w:cs="Arial"/>
          <w:i/>
          <w:color w:val="000000" w:themeColor="text1"/>
          <w:sz w:val="22"/>
          <w:szCs w:val="22"/>
        </w:rPr>
        <w:t>Tsc1</w:t>
      </w:r>
      <w:r w:rsidR="00012F03">
        <w:rPr>
          <w:rFonts w:ascii="Arial" w:hAnsi="Arial" w:cs="Arial"/>
          <w:color w:val="000000" w:themeColor="text1"/>
          <w:sz w:val="22"/>
          <w:szCs w:val="22"/>
        </w:rPr>
        <w:t xml:space="preserve"> knockout mammary glands, as the Adiponectin-</w:t>
      </w:r>
      <w:proofErr w:type="spellStart"/>
      <w:r w:rsidR="00012F03">
        <w:rPr>
          <w:rFonts w:ascii="Arial" w:hAnsi="Arial" w:cs="Arial"/>
          <w:color w:val="000000" w:themeColor="text1"/>
          <w:sz w:val="22"/>
          <w:szCs w:val="22"/>
        </w:rPr>
        <w:t>Cre</w:t>
      </w:r>
      <w:proofErr w:type="spellEnd"/>
      <w:r w:rsidR="00012F03">
        <w:rPr>
          <w:rFonts w:ascii="Arial" w:hAnsi="Arial" w:cs="Arial"/>
          <w:color w:val="000000" w:themeColor="text1"/>
          <w:sz w:val="22"/>
          <w:szCs w:val="22"/>
        </w:rPr>
        <w:t xml:space="preserve"> is not expected to be activated until late in differentiation. It is also worth noting that there is evidence of de- and re-differentiation of post-involution mammary adipocyte, but to avoid this concern our studies focused on mice in their first pregnancy. The increased adipocyte hyperplasia could suggest a signal promoting mammary adipogenesis derived from peripheral adipocytes.</w:t>
      </w:r>
      <w:r w:rsidR="009739B8" w:rsidRPr="009739B8">
        <w:rPr>
          <w:rFonts w:ascii="Arial" w:hAnsi="Arial" w:cs="Arial"/>
          <w:color w:val="000000" w:themeColor="text1"/>
          <w:sz w:val="22"/>
          <w:szCs w:val="22"/>
        </w:rPr>
        <w:t xml:space="preserve"> </w:t>
      </w:r>
    </w:p>
    <w:p w14:paraId="6D8C972E" w14:textId="77777777" w:rsidR="00011C59" w:rsidRDefault="00011C59" w:rsidP="00C55AF5">
      <w:pPr>
        <w:rPr>
          <w:rFonts w:ascii="Arial" w:hAnsi="Arial" w:cs="Arial"/>
          <w:color w:val="000000" w:themeColor="text1"/>
          <w:sz w:val="22"/>
          <w:szCs w:val="22"/>
        </w:rPr>
      </w:pPr>
    </w:p>
    <w:p w14:paraId="6018343A" w14:textId="16CBCE41"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Once </w:t>
      </w:r>
      <w:r w:rsidR="00011C59">
        <w:rPr>
          <w:rFonts w:ascii="Arial" w:hAnsi="Arial" w:cs="Arial"/>
          <w:color w:val="000000" w:themeColor="text1"/>
          <w:sz w:val="22"/>
          <w:szCs w:val="22"/>
        </w:rPr>
        <w:t>adipocyte</w:t>
      </w:r>
      <w:r w:rsidR="00012F03">
        <w:rPr>
          <w:rFonts w:ascii="Arial" w:hAnsi="Arial" w:cs="Arial"/>
          <w:color w:val="000000" w:themeColor="text1"/>
          <w:sz w:val="22"/>
          <w:szCs w:val="22"/>
        </w:rPr>
        <w:t>s</w:t>
      </w:r>
      <w:r w:rsidR="00011C59">
        <w:rPr>
          <w:rFonts w:ascii="Arial" w:hAnsi="Arial" w:cs="Arial"/>
          <w:color w:val="000000" w:themeColor="text1"/>
          <w:sz w:val="22"/>
          <w:szCs w:val="22"/>
        </w:rPr>
        <w:t xml:space="preserve"> are </w:t>
      </w:r>
      <w:r>
        <w:rPr>
          <w:rFonts w:ascii="Arial" w:hAnsi="Arial" w:cs="Arial"/>
          <w:color w:val="000000" w:themeColor="text1"/>
          <w:sz w:val="22"/>
          <w:szCs w:val="22"/>
        </w:rPr>
        <w:t xml:space="preserve">differentiated, mTORC1 is </w:t>
      </w:r>
      <w:r w:rsidR="00DB1ACA">
        <w:rPr>
          <w:rFonts w:ascii="Arial" w:hAnsi="Arial" w:cs="Arial"/>
          <w:color w:val="000000" w:themeColor="text1"/>
          <w:sz w:val="22"/>
          <w:szCs w:val="22"/>
        </w:rPr>
        <w:t>important</w:t>
      </w:r>
      <w:r>
        <w:rPr>
          <w:rFonts w:ascii="Arial" w:hAnsi="Arial" w:cs="Arial"/>
          <w:color w:val="000000" w:themeColor="text1"/>
          <w:sz w:val="22"/>
          <w:szCs w:val="22"/>
        </w:rPr>
        <w:t xml:space="preserve"> for lipogenesis and the chronic absence of mTORC1 activity (by </w:t>
      </w:r>
      <w:r w:rsidRPr="00AC5010">
        <w:rPr>
          <w:rFonts w:ascii="Arial" w:hAnsi="Arial" w:cs="Arial"/>
          <w:i/>
          <w:color w:val="000000" w:themeColor="text1"/>
          <w:sz w:val="22"/>
          <w:szCs w:val="22"/>
        </w:rPr>
        <w:t>Raptor</w:t>
      </w:r>
      <w:r>
        <w:rPr>
          <w:rFonts w:ascii="Arial" w:hAnsi="Arial" w:cs="Arial"/>
          <w:color w:val="000000" w:themeColor="text1"/>
          <w:sz w:val="22"/>
          <w:szCs w:val="22"/>
        </w:rPr>
        <w:t xml:space="preserve"> ablation) results in </w:t>
      </w:r>
      <w:proofErr w:type="spellStart"/>
      <w:r>
        <w:rPr>
          <w:rFonts w:ascii="Arial" w:hAnsi="Arial" w:cs="Arial"/>
          <w:color w:val="000000" w:themeColor="text1"/>
          <w:sz w:val="22"/>
          <w:szCs w:val="22"/>
        </w:rPr>
        <w:t>lipodistrophic</w:t>
      </w:r>
      <w:proofErr w:type="spellEnd"/>
      <w:r>
        <w:rPr>
          <w:rFonts w:ascii="Arial" w:hAnsi="Arial" w:cs="Arial"/>
          <w:color w:val="000000" w:themeColor="text1"/>
          <w:sz w:val="22"/>
          <w:szCs w:val="22"/>
        </w:rPr>
        <w:t xml:space="preserve"> </w:t>
      </w:r>
      <w:commentRangeStart w:id="72"/>
      <w:commentRangeStart w:id="73"/>
      <w:r>
        <w:rPr>
          <w:rFonts w:ascii="Arial" w:hAnsi="Arial" w:cs="Arial"/>
          <w:color w:val="000000" w:themeColor="text1"/>
          <w:sz w:val="22"/>
          <w:szCs w:val="22"/>
        </w:rPr>
        <w:t>mice</w:t>
      </w:r>
      <w:commentRangeEnd w:id="72"/>
      <w:r w:rsidR="00012F03">
        <w:rPr>
          <w:rStyle w:val="CommentReference"/>
        </w:rPr>
        <w:commentReference w:id="72"/>
      </w:r>
      <w:commentRangeEnd w:id="73"/>
      <w:r w:rsidR="00AC5010">
        <w:rPr>
          <w:rStyle w:val="CommentReference"/>
        </w:rPr>
        <w:commentReference w:id="73"/>
      </w:r>
      <w:r w:rsidR="00012F03">
        <w:rPr>
          <w:rFonts w:ascii="Arial" w:hAnsi="Arial" w:cs="Arial"/>
          <w:color w:val="000000" w:themeColor="text1"/>
          <w:sz w:val="22"/>
          <w:szCs w:val="22"/>
        </w:rPr>
        <w:t xml:space="preserve"> </w:t>
      </w:r>
      <w:r>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disease","type":"article-journal","volume":"5"},"uris":["http://www.mendeley.com/documents/?uuid=50840d1f-4398-3e36-af12-6643759cb803"]},{"id":"ITEM-2","itemData":{"DOI":"10.1016/j.cmet.2008.09.003","ISSN":"15504131","PMID":"19046571","abstract":"raptor is a specific and essential component of mammalian TOR complex 1 (mTORC1), a key regulator of cell growth and metabolism. To investigate a role of adipose mTORC1 in regulation of adipose and whole-body metabolism, we generated mice with an adipose-specific knockout of raptor (raptorad-/-). Compared to control littermates, raptorad-/- mice had substantially less adipose tissue, were protected against diet-induced obesity and hypercholesterolemia, and exhibited improved insulin sensitivity. Leanness was in spite of reduced physical activity and unaffected caloric intake, lipolysis, and absorption of lipids from the food. White adipose tissue of raptorad-/- mice displayed enhanced expression of genes encoding mitochondrial uncoupling proteins characteristic of brown fat. Leanness of the raptorad-/- mice was attributed to elevated energy expenditure due to mitochondrial uncoupling. These results suggest that adipose mTORC1 is a regulator of adipose metabolism and, thereby, controls whole-body energy homeostasis. © 2008 Elsevier Inc. All rights reserved.","author":[{"dropping-particle":"","family":"Polak","given":"Pazit","non-dropping-particle":"","parse-names":false,"suffix":""},{"dropping-particle":"","family":"Cybulski","given":"Nadine","non-dropping-particle":"","parse-names":false,"suffix":""},{"dropping-particle":"","family":"Feige","given":"Jerome N.","non-dropping-particle":"","parse-names":false,"suffix":""},{"dropping-particle":"","family":"Auwerx","given":"Johan","non-dropping-particle":"","parse-names":false,"suffix":""},{"dropping-particle":"","family":"Rüegg","given":"Markus A.","non-dropping-particle":"","parse-names":false,"suffix":""},{"dropping-particle":"","family":"Hall","given":"Michael N.","non-dropping-particle":"","parse-names":false,"suffix":""}],"container-title":"Cell Metabolism","id":"ITEM-2","issue":"5","issued":{"date-parts":[["2008","11","5"]]},"page":"399-410","publisher":"Cell Press","title":"Adipose-Specific Knockout of raptor Results in Lean Mice with Enhanced Mitochondrial Respiration","type":"article-journal","volume":"8"},"uris":["http://www.mendeley.com/documents/?uuid=33f7792a-3510-3e34-a06e-32677d68b4c3"]}],"mendeley":{"formattedCitation":"(40, 41)","plainTextFormattedCitation":"(40, 41)","previouslyFormattedCitation":"(40, 41)"},"properties":{"noteIndex":0},"schema":"https://github.com/citation-style-language/schema/raw/master/csl-citation.json"}</w:instrText>
      </w:r>
      <w:r>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(40, 41)</w:t>
      </w:r>
      <w:r>
        <w:rPr>
          <w:rFonts w:ascii="Arial" w:hAnsi="Arial" w:cs="Arial"/>
          <w:color w:val="000000" w:themeColor="text1"/>
          <w:sz w:val="22"/>
          <w:szCs w:val="22"/>
        </w:rPr>
        <w:fldChar w:fldCharType="end"/>
      </w:r>
      <w:r>
        <w:rPr>
          <w:rFonts w:ascii="Arial" w:hAnsi="Arial" w:cs="Arial"/>
          <w:color w:val="000000" w:themeColor="text1"/>
          <w:sz w:val="22"/>
          <w:szCs w:val="22"/>
        </w:rPr>
        <w:t xml:space="preserve">. </w:t>
      </w:r>
      <w:r w:rsidR="00DB1ACA">
        <w:rPr>
          <w:rFonts w:ascii="Arial" w:hAnsi="Arial" w:cs="Arial"/>
          <w:color w:val="000000" w:themeColor="text1"/>
          <w:sz w:val="22"/>
          <w:szCs w:val="22"/>
        </w:rPr>
        <w:t xml:space="preserve">Gain of function studies (via tissue-specific </w:t>
      </w:r>
      <w:r w:rsidR="00DB1ACA">
        <w:rPr>
          <w:rFonts w:ascii="Arial" w:hAnsi="Arial" w:cs="Arial"/>
          <w:i/>
          <w:color w:val="000000" w:themeColor="text1"/>
          <w:sz w:val="22"/>
          <w:szCs w:val="22"/>
        </w:rPr>
        <w:t xml:space="preserve">Tsc1 </w:t>
      </w:r>
      <w:r w:rsidR="00DB1ACA">
        <w:rPr>
          <w:rFonts w:ascii="Arial" w:hAnsi="Arial" w:cs="Arial"/>
          <w:color w:val="000000" w:themeColor="text1"/>
          <w:sz w:val="22"/>
          <w:szCs w:val="22"/>
        </w:rPr>
        <w:t xml:space="preserve">knockout) of mTORC1 in adipocytes resulted in increased </w:t>
      </w:r>
      <w:r w:rsidR="00DB1ACA">
        <w:rPr>
          <w:rFonts w:ascii="Arial" w:hAnsi="Arial" w:cs="Arial"/>
          <w:i/>
          <w:color w:val="000000" w:themeColor="text1"/>
          <w:sz w:val="22"/>
          <w:szCs w:val="22"/>
        </w:rPr>
        <w:t xml:space="preserve">in </w:t>
      </w:r>
      <w:r w:rsidR="00DB1ACA" w:rsidRPr="00DB1ACA">
        <w:rPr>
          <w:rFonts w:ascii="Arial" w:hAnsi="Arial" w:cs="Arial"/>
          <w:i/>
          <w:color w:val="000000" w:themeColor="text1"/>
          <w:sz w:val="22"/>
          <w:szCs w:val="22"/>
        </w:rPr>
        <w:t>vitro</w:t>
      </w:r>
      <w:r w:rsidR="00DB1ACA">
        <w:rPr>
          <w:rFonts w:ascii="Arial" w:hAnsi="Arial" w:cs="Arial"/>
          <w:color w:val="000000" w:themeColor="text1"/>
          <w:sz w:val="22"/>
          <w:szCs w:val="22"/>
        </w:rPr>
        <w:t xml:space="preserve"> </w:t>
      </w:r>
      <w:commentRangeStart w:id="74"/>
      <w:commentRangeStart w:id="75"/>
      <w:r w:rsidR="00DB1ACA">
        <w:rPr>
          <w:rFonts w:ascii="Arial" w:hAnsi="Arial" w:cs="Arial"/>
          <w:color w:val="000000" w:themeColor="text1"/>
          <w:sz w:val="22"/>
          <w:szCs w:val="22"/>
        </w:rPr>
        <w:t xml:space="preserve">palmitate esterification </w:t>
      </w:r>
      <w:commentRangeEnd w:id="74"/>
      <w:r w:rsidR="00563308">
        <w:rPr>
          <w:rStyle w:val="CommentReference"/>
        </w:rPr>
        <w:commentReference w:id="74"/>
      </w:r>
      <w:commentRangeEnd w:id="75"/>
      <w:r w:rsidR="00A3649A">
        <w:rPr>
          <w:rStyle w:val="CommentReference"/>
        </w:rPr>
        <w:commentReference w:id="75"/>
      </w:r>
      <w:r w:rsidR="00DB1ACA">
        <w:rPr>
          <w:rFonts w:ascii="Arial" w:hAnsi="Arial" w:cs="Arial"/>
          <w:color w:val="000000" w:themeColor="text1"/>
          <w:sz w:val="22"/>
          <w:szCs w:val="22"/>
        </w:rPr>
        <w:t xml:space="preserve">in inguinal adipose </w:t>
      </w:r>
      <w:commentRangeStart w:id="76"/>
      <w:commentRangeStart w:id="77"/>
      <w:commentRangeStart w:id="78"/>
      <w:r w:rsidR="00DB1ACA">
        <w:rPr>
          <w:rFonts w:ascii="Arial" w:hAnsi="Arial" w:cs="Arial"/>
          <w:color w:val="000000" w:themeColor="text1"/>
          <w:sz w:val="22"/>
          <w:szCs w:val="22"/>
        </w:rPr>
        <w:t>tissue</w:t>
      </w:r>
      <w:commentRangeEnd w:id="76"/>
      <w:r w:rsidR="00DB1ACA">
        <w:rPr>
          <w:rStyle w:val="CommentReference"/>
        </w:rPr>
        <w:commentReference w:id="76"/>
      </w:r>
      <w:commentRangeEnd w:id="77"/>
      <w:r w:rsidR="00563308">
        <w:rPr>
          <w:rStyle w:val="CommentReference"/>
        </w:rPr>
        <w:commentReference w:id="77"/>
      </w:r>
      <w:commentRangeEnd w:id="78"/>
      <w:r w:rsidR="009739B8">
        <w:rPr>
          <w:rStyle w:val="CommentReference"/>
        </w:rPr>
        <w:commentReference w:id="78"/>
      </w:r>
      <w:r w:rsidR="00AC5010">
        <w:rPr>
          <w:rFonts w:ascii="Arial" w:hAnsi="Arial" w:cs="Arial"/>
          <w:color w:val="000000" w:themeColor="text1"/>
          <w:sz w:val="22"/>
          <w:szCs w:val="22"/>
        </w:rPr>
        <w:t xml:space="preserve"> </w:t>
      </w:r>
      <w:r w:rsidR="00AC5010">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{"citationItems":[{"id":"ITEM-1","itemData":{"DOI":"10.1016/j.bbalip.2016.02.023","ISSN":"18792618","PMID":"26923434","abstract":"Mechanistic target of rapamycin complex 1 (mTORC1) loss of function reduces adiposity whereas partial mTORC1 inhibition enhances fat deposition. Herein we evaluated how constitutive mTORC1 activation in adipocytes modulates adiposity in vivo. Mice with constitutive mTORC1 activation in adipocytes induced by tuberous sclerosis complex (Tsc)1 deletion and littermate controls were evaluated for body mass, energy expenditure, glucose and fatty acid metabolism, mitochondrial function, mRNA and protein contents. Adipocyte-specific Tsc1 deletion reduced visceral, but not subcutaneous, fat mass, as well as adipocyte number and diameter, phenotypes that were associated with increased lipolysis, UCP-1 content (browning) and mRNA levels of pro-browning transcriptional factors C/EBPβ and ERRα. Adipocyte Tsc1 deletion enhanced mitochondrial oxidative activity, fatty acid oxidation and the expression of PGC-1α and PPARα in both visceral and subcutaneous fat. In brown adipocytes, however, Tsc1 deletion did not affect UCP-1 content and basal respiration. Adipocyte Tsc1 deletion also reduced visceral adiposity and enhanced glucose tolerance, liver and muscle insulin signaling and adiponectin secretion in mice fed with purified low- or high-fat diet. In conclusion, adipocyte-specific Tsc1 deletion enhances mitochondrial activity, induces browning and reduces visceral adiposity in mice.","author":[{"dropping-particle":"","family":"Magdalon","given":"Juliana","non-dropping-particle":"","parse-names":false,"suffix":""},{"dropping-particle":"","family":"Chimin","given":"Patricia","non-dropping-particle":"","parse-names":false,"suffix":""},{"dropping-particle":"","family":"Belchior","given":"Thiago","non-dropping-particle":"","parse-names":false,"suffix":""},{"dropping-particle":"","family":"Neves","given":"Rodrigo X.","non-dropping-particle":"","parse-names":false,"suffix":""},{"dropping-particle":"","family":"Vieira-Lara","given":"Marcel A.","non-dropping-particle":"","parse-names":false,"suffix":""},{"dropping-particle":"","family":"Andrade","given":"Maynara L.","non-dropping-particle":"","parse-names":false,"suffix":""},{"dropping-particle":"","family":"Farias","given":"Talita S.","non-dropping-particle":"","parse-names":false,"suffix":""},{"dropping-particle":"","family":"Bolsoni-Lopes","given":"Andressa","non-dropping-particle":"","parse-names":false,"suffix":""},{"dropping-particle":"","family":"Paschoal","given":"Vivian A.","non-dropping-particle":"","parse-names":false,"suffix":""},{"dropping-particle":"","family":"Yamashita","given":"Alex S.","non-dropping-particle":"","parse-names":false,"suffix":""},{"dropping-particle":"","family":"Kowaltowski","given":"Alicia J.","non-dropping-particle":"","parse-names":false,"suffix":""},{"dropping-particle":"","family":"Festuccia","given":"William T.","non-dropping-particle":"","parse-names":false,"suffix":""}],"container-title":"Biochimica et Biophysica Acta - Molecular and Cell Biology of Lipids","id":"ITEM-1","issue":"5","issued":{"date-parts":[["2016","5","1"]]},"page":"430-438","publisher":"Elsevier B.V.","title":"Constitutive adipocyte mTORC1 activation enhances mitochondrial activity and reduces visceral adiposity in mice","type":"article-journal","volume":"1861"},"uris":["http://www.mendeley.com/documents/?uuid=fee24d21-c2f3-3d38-aa38-18e9c6140c53"]}],"mendeley":{"formattedCitation":"(42)","plainTextFormattedCitation":"(42)","previouslyFormattedCitation":"(42)"},"properties":{"noteIndex":0},"schema":"https://github.com/citation-style-language/schema/raw/master/csl-citation.json"}</w:instrText>
      </w:r>
      <w:r w:rsidR="00AC5010">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(42)</w:t>
      </w:r>
      <w:r w:rsidR="00AC5010">
        <w:rPr>
          <w:rFonts w:ascii="Arial" w:hAnsi="Arial" w:cs="Arial"/>
          <w:color w:val="000000" w:themeColor="text1"/>
          <w:sz w:val="22"/>
          <w:szCs w:val="22"/>
        </w:rPr>
        <w:fldChar w:fldCharType="end"/>
      </w:r>
      <w:r w:rsidR="00DB1ACA">
        <w:rPr>
          <w:rFonts w:ascii="Arial" w:hAnsi="Arial" w:cs="Arial"/>
          <w:color w:val="000000" w:themeColor="text1"/>
          <w:sz w:val="22"/>
          <w:szCs w:val="22"/>
        </w:rPr>
        <w:t xml:space="preserve">. In our adipocyte </w:t>
      </w:r>
      <w:r w:rsidR="00DB1ACA" w:rsidRPr="00CD289F">
        <w:rPr>
          <w:rFonts w:ascii="Arial" w:hAnsi="Arial" w:cs="Arial"/>
          <w:i/>
          <w:color w:val="000000" w:themeColor="text1"/>
          <w:sz w:val="22"/>
          <w:szCs w:val="22"/>
        </w:rPr>
        <w:t>Tsc1</w:t>
      </w:r>
      <w:r w:rsidR="00DB1ACA">
        <w:rPr>
          <w:rFonts w:ascii="Arial" w:hAnsi="Arial" w:cs="Arial"/>
          <w:color w:val="000000" w:themeColor="text1"/>
          <w:sz w:val="22"/>
          <w:szCs w:val="22"/>
        </w:rPr>
        <w:t xml:space="preserve"> knockout model, we were surprised that there were no obvious increases in lipogenic enzymes </w:t>
      </w:r>
      <w:r w:rsidR="00C71A11">
        <w:rPr>
          <w:rFonts w:ascii="Arial" w:hAnsi="Arial" w:cs="Arial"/>
          <w:color w:val="000000" w:themeColor="text1"/>
          <w:sz w:val="22"/>
          <w:szCs w:val="22"/>
        </w:rPr>
        <w:t>in the mammary gland,</w:t>
      </w:r>
      <w:r w:rsidR="00DB1ACA">
        <w:rPr>
          <w:rFonts w:ascii="Arial" w:hAnsi="Arial" w:cs="Arial"/>
          <w:color w:val="000000" w:themeColor="text1"/>
          <w:sz w:val="22"/>
          <w:szCs w:val="22"/>
        </w:rPr>
        <w:t xml:space="preserve"> in spite of increased milk fat</w:t>
      </w:r>
      <w:r w:rsidR="001C215F">
        <w:rPr>
          <w:rFonts w:ascii="Arial" w:hAnsi="Arial" w:cs="Arial"/>
          <w:color w:val="000000" w:themeColor="text1"/>
          <w:sz w:val="22"/>
          <w:szCs w:val="22"/>
        </w:rPr>
        <w:t xml:space="preserve"> composition</w:t>
      </w:r>
      <w:r w:rsidR="00DB1ACA">
        <w:rPr>
          <w:rFonts w:ascii="Arial" w:hAnsi="Arial" w:cs="Arial"/>
          <w:color w:val="000000" w:themeColor="text1"/>
          <w:sz w:val="22"/>
          <w:szCs w:val="22"/>
        </w:rPr>
        <w:t xml:space="preserve">. This is consistent with data from </w:t>
      </w:r>
      <w:r w:rsidR="00DB1ACA">
        <w:rPr>
          <w:rFonts w:ascii="Arial" w:hAnsi="Arial" w:cs="Arial"/>
          <w:i/>
          <w:color w:val="000000" w:themeColor="text1"/>
          <w:sz w:val="22"/>
          <w:szCs w:val="22"/>
        </w:rPr>
        <w:t>Raptor</w:t>
      </w:r>
      <w:r w:rsidR="00DB1ACA">
        <w:rPr>
          <w:rFonts w:ascii="Arial" w:hAnsi="Arial" w:cs="Arial"/>
          <w:color w:val="000000" w:themeColor="text1"/>
          <w:sz w:val="22"/>
          <w:szCs w:val="22"/>
        </w:rPr>
        <w:t xml:space="preserve"> knockout adipocytes which have elevated (not decreased) ACC, ACLY, and FASN  protein </w:t>
      </w:r>
      <w:commentRangeStart w:id="80"/>
      <w:r w:rsidR="00DB1ACA">
        <w:rPr>
          <w:rFonts w:ascii="Arial" w:hAnsi="Arial" w:cs="Arial"/>
          <w:color w:val="000000" w:themeColor="text1"/>
          <w:sz w:val="22"/>
          <w:szCs w:val="22"/>
        </w:rPr>
        <w:t xml:space="preserve">levels </w:t>
      </w:r>
      <w:commentRangeEnd w:id="80"/>
      <w:r w:rsidR="00563308">
        <w:rPr>
          <w:rStyle w:val="CommentReference"/>
        </w:rPr>
        <w:commentReference w:id="80"/>
      </w:r>
      <w:r w:rsidR="00DB1ACA">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{"citationItems":[{"id":"ITEM-1","itemData":{"DOI":"10.1016/j.molmet.2016.04.001","ISSN":"22128778","abstract":"Objective: Normal adipose tissue growth and function is critical to maintaining metabolic homeostasis and its excess (e.g. obesity) or absence (e.g. lipodystrophy) is associated with severe metabolic disease. The goal of this study was to understand the mechanisms maintaining healthy adipose tissue growth and function. Methods: Adipose tissue senses and responds to systemic changes in growth factor and nutrient availability; in cells mTORC1 regulates metabolism in response to growth factors and nutrients. Thus, mTORC1 is poised to be a critical intracellular regulator of adipocyte metabolism. Here, we investigate the role of mTORC1 in mature adipocytes by generating and characterizing mice in which the Adiponectin-Cre driver is used to delete floxed alleles of Raptor, which encodes an essential regulatory subunit of mTORC1. Results: RaptorAdipoq-cre mice have normal white adipose tissue (WAT) mass for the first few weeks of life, but soon thereafter develop lipodystrophy associated with hepatomegaly, hepatic steatosis, and insulin intolerance. RaptorAdipoq-cre mice are also resistant to becoming obese when consuming a high fat diet (HFD). Resistance to obesity does not appear to be due to increased energy expenditure, but rather from failed adipose tissue expansion resulting in severe hepatomegaly associated with hyperphagia and defective dietary lipid absorption. Deleting Raptor in WAT also decreases C/EBPα expression and the expression of its downstream target adiponectin, providing one possible mechanism of mTORC1 function in WAT. Conclusions: mTORC1 activity in mature adipocytes is essential for maintaining normal adipose tissue growth and its selective loss in mature adipocytes leads to a progressive lipodystrophy disorder and systemic metabolic disease that shares many of the hallmarks of human congenital generalized lipodystrophy.","author":[{"dropping-particle":"","family":"Lee","given":"Peter L.","non-dropping-particle":"","parse-names":false,"suffix":""},{"dropping-particle":"","family":"Tang","given":"Yuefeng","non-dropping-particle":"","parse-names":false,"suffix":""},{"dropping-particle":"","family":"Li","given":"Huawei","non-dropping-particle":"","parse-names":false,"suffix":""},{"dropping-particle":"","family":"Guertin","given":"David A.","non-dropping-particle":"","parse-names":false,"suffix":""}],"container-title":"Molecular Metabolism","id":"ITEM-1","issue":"6","issued":{"date-parts":[["2016","6","1"]]},"page":"422-432","publisher":"Elsevier GmbH","title":"Raptor/mTORC1 loss in adipocytes causes progressive lipodystrophy and fatty liver disease","type":"article-journal","volume":"5"},"uris":["http://www.mendeley.com/documents/?uuid=50840d1f-4398-3e36-af12-6643759cb803"]}],"mendeley":{"formattedCitation":"(40)","plainTextFormattedCitation":"(40)","previouslyFormattedCitation":"(40)"},"properties":{"noteIndex":0},"schema":"https://github.com/citation-style-language/schema/raw/master/csl-citation.json"}</w:instrText>
      </w:r>
      <w:r w:rsidR="00DB1ACA">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(40)</w:t>
      </w:r>
      <w:r w:rsidR="00DB1ACA">
        <w:rPr>
          <w:rFonts w:ascii="Arial" w:hAnsi="Arial" w:cs="Arial"/>
          <w:color w:val="000000" w:themeColor="text1"/>
          <w:sz w:val="22"/>
          <w:szCs w:val="22"/>
        </w:rPr>
        <w:fldChar w:fldCharType="end"/>
      </w:r>
      <w:r w:rsidR="00C71A11">
        <w:rPr>
          <w:rFonts w:ascii="Arial" w:hAnsi="Arial" w:cs="Arial"/>
          <w:color w:val="000000" w:themeColor="text1"/>
          <w:sz w:val="22"/>
          <w:szCs w:val="22"/>
        </w:rPr>
        <w:t>.</w:t>
      </w:r>
      <w:r w:rsidR="00DB1ACA">
        <w:rPr>
          <w:rFonts w:ascii="Arial" w:hAnsi="Arial" w:cs="Arial"/>
          <w:color w:val="000000" w:themeColor="text1"/>
          <w:sz w:val="22"/>
          <w:szCs w:val="22"/>
        </w:rPr>
        <w:t xml:space="preserve"> </w:t>
      </w:r>
      <w:r w:rsidRPr="00DB1ACA">
        <w:rPr>
          <w:rFonts w:ascii="Arial" w:hAnsi="Arial" w:cs="Arial"/>
          <w:color w:val="000000" w:themeColor="text1"/>
          <w:sz w:val="22"/>
          <w:szCs w:val="22"/>
        </w:rPr>
        <w:t>We</w:t>
      </w:r>
      <w:r>
        <w:rPr>
          <w:rFonts w:ascii="Arial" w:hAnsi="Arial" w:cs="Arial"/>
          <w:color w:val="000000" w:themeColor="text1"/>
          <w:sz w:val="22"/>
          <w:szCs w:val="22"/>
        </w:rPr>
        <w:t xml:space="preserve"> propose two potential explanations, one is that there is increased peripheral lipid </w:t>
      </w:r>
      <w:r w:rsidR="00987774">
        <w:rPr>
          <w:rFonts w:ascii="Arial" w:hAnsi="Arial" w:cs="Arial"/>
          <w:color w:val="000000" w:themeColor="text1"/>
          <w:sz w:val="22"/>
          <w:szCs w:val="22"/>
        </w:rPr>
        <w:t>synthesis, which is then transported to the mammary gland adipocytes for storage</w:t>
      </w:r>
      <w:r w:rsidR="009277E5">
        <w:rPr>
          <w:rFonts w:ascii="Arial" w:hAnsi="Arial" w:cs="Arial"/>
          <w:color w:val="000000" w:themeColor="text1"/>
          <w:sz w:val="22"/>
          <w:szCs w:val="22"/>
        </w:rPr>
        <w:t xml:space="preserve"> and secretion</w:t>
      </w:r>
      <w:r w:rsidR="00987774">
        <w:rPr>
          <w:rFonts w:ascii="Arial" w:hAnsi="Arial" w:cs="Arial"/>
          <w:color w:val="000000" w:themeColor="text1"/>
          <w:sz w:val="22"/>
          <w:szCs w:val="22"/>
        </w:rPr>
        <w:t>.</w:t>
      </w:r>
      <w:r w:rsidR="00563308">
        <w:rPr>
          <w:rFonts w:ascii="Arial" w:hAnsi="Arial" w:cs="Arial"/>
          <w:color w:val="000000" w:themeColor="text1"/>
          <w:sz w:val="22"/>
          <w:szCs w:val="22"/>
        </w:rPr>
        <w:t xml:space="preserve"> </w:t>
      </w:r>
      <w:r w:rsidR="009913D7">
        <w:rPr>
          <w:rFonts w:ascii="Arial" w:hAnsi="Arial" w:cs="Arial"/>
          <w:color w:val="000000" w:themeColor="text1"/>
          <w:sz w:val="22"/>
          <w:szCs w:val="22"/>
        </w:rPr>
        <w:t xml:space="preserve">This is consistent with elevated expression of the fatty acid transporter </w:t>
      </w:r>
      <w:commentRangeStart w:id="81"/>
      <w:commentRangeStart w:id="82"/>
      <w:r w:rsidR="009913D7" w:rsidRPr="009833B6">
        <w:rPr>
          <w:rFonts w:ascii="Arial" w:hAnsi="Arial" w:cs="Arial"/>
          <w:i/>
          <w:color w:val="000000" w:themeColor="text1"/>
          <w:sz w:val="22"/>
          <w:szCs w:val="22"/>
        </w:rPr>
        <w:t>Fabp4</w:t>
      </w:r>
      <w:r w:rsidR="009913D7">
        <w:rPr>
          <w:rFonts w:ascii="Arial" w:hAnsi="Arial" w:cs="Arial"/>
          <w:color w:val="000000" w:themeColor="text1"/>
          <w:sz w:val="22"/>
          <w:szCs w:val="22"/>
        </w:rPr>
        <w:t xml:space="preserve"> </w:t>
      </w:r>
      <w:commentRangeEnd w:id="81"/>
      <w:r w:rsidR="009913D7">
        <w:rPr>
          <w:rStyle w:val="CommentReference"/>
        </w:rPr>
        <w:commentReference w:id="81"/>
      </w:r>
      <w:commentRangeEnd w:id="82"/>
      <w:r w:rsidR="009739B8">
        <w:rPr>
          <w:rStyle w:val="CommentReference"/>
        </w:rPr>
        <w:commentReference w:id="82"/>
      </w:r>
      <w:r w:rsidR="009913D7">
        <w:rPr>
          <w:rFonts w:ascii="Arial" w:hAnsi="Arial" w:cs="Arial"/>
          <w:color w:val="000000" w:themeColor="text1"/>
          <w:sz w:val="22"/>
          <w:szCs w:val="22"/>
        </w:rPr>
        <w:t xml:space="preserve">(Figure </w:t>
      </w:r>
      <w:r w:rsidR="00B92C1B">
        <w:rPr>
          <w:rFonts w:ascii="Arial" w:hAnsi="Arial" w:cs="Arial"/>
          <w:color w:val="000000" w:themeColor="text1"/>
          <w:sz w:val="22"/>
          <w:szCs w:val="22"/>
        </w:rPr>
        <w:t>6</w:t>
      </w:r>
      <w:r w:rsidR="009913D7">
        <w:rPr>
          <w:rFonts w:ascii="Arial" w:hAnsi="Arial" w:cs="Arial"/>
          <w:color w:val="000000" w:themeColor="text1"/>
          <w:sz w:val="22"/>
          <w:szCs w:val="22"/>
        </w:rPr>
        <w:t xml:space="preserve">C). </w:t>
      </w:r>
      <w:r w:rsidR="009739B8">
        <w:rPr>
          <w:rFonts w:ascii="Arial" w:hAnsi="Arial" w:cs="Arial"/>
          <w:color w:val="000000" w:themeColor="text1"/>
          <w:sz w:val="22"/>
          <w:szCs w:val="22"/>
        </w:rPr>
        <w:t>Further</w:t>
      </w:r>
      <w:r w:rsidR="00C71A11">
        <w:rPr>
          <w:rFonts w:ascii="Arial" w:hAnsi="Arial" w:cs="Arial"/>
          <w:color w:val="000000" w:themeColor="text1"/>
          <w:sz w:val="22"/>
          <w:szCs w:val="22"/>
        </w:rPr>
        <w:t xml:space="preserve"> studies using depot-specific activation of mamma</w:t>
      </w:r>
      <w:r w:rsidR="00955460">
        <w:rPr>
          <w:rFonts w:ascii="Arial" w:hAnsi="Arial" w:cs="Arial"/>
          <w:color w:val="000000" w:themeColor="text1"/>
          <w:sz w:val="22"/>
          <w:szCs w:val="22"/>
        </w:rPr>
        <w:t>r</w:t>
      </w:r>
      <w:r w:rsidR="00C71A11">
        <w:rPr>
          <w:rFonts w:ascii="Arial" w:hAnsi="Arial" w:cs="Arial"/>
          <w:color w:val="000000" w:themeColor="text1"/>
          <w:sz w:val="22"/>
          <w:szCs w:val="22"/>
        </w:rPr>
        <w:t>y adipocytes will be important to separate the roles of peripheral adipocytes from mammary adipocytes</w:t>
      </w:r>
      <w:r w:rsidR="00955460">
        <w:rPr>
          <w:rFonts w:ascii="Arial" w:hAnsi="Arial" w:cs="Arial"/>
          <w:color w:val="000000" w:themeColor="text1"/>
          <w:sz w:val="22"/>
          <w:szCs w:val="22"/>
        </w:rPr>
        <w:t xml:space="preserve"> with respect to lactation</w:t>
      </w:r>
      <w:r w:rsidR="00C71A11">
        <w:rPr>
          <w:rFonts w:ascii="Arial" w:hAnsi="Arial" w:cs="Arial"/>
          <w:color w:val="000000" w:themeColor="text1"/>
          <w:sz w:val="22"/>
          <w:szCs w:val="22"/>
        </w:rPr>
        <w:t>.</w:t>
      </w:r>
      <w:r w:rsidR="00477FA8" w:rsidRPr="00477FA8">
        <w:rPr>
          <w:rFonts w:ascii="Arial" w:hAnsi="Arial" w:cs="Arial"/>
          <w:color w:val="000000" w:themeColor="text1"/>
          <w:sz w:val="22"/>
          <w:szCs w:val="22"/>
        </w:rPr>
        <w:t xml:space="preserve"> </w:t>
      </w:r>
    </w:p>
    <w:p w14:paraId="466A1E33" w14:textId="77777777" w:rsidR="00406B32" w:rsidRDefault="00406B32" w:rsidP="00C55AF5">
      <w:pPr>
        <w:rPr>
          <w:rFonts w:ascii="Arial" w:hAnsi="Arial" w:cs="Arial"/>
          <w:color w:val="000000" w:themeColor="text1"/>
          <w:sz w:val="22"/>
          <w:szCs w:val="22"/>
        </w:rPr>
      </w:pPr>
    </w:p>
    <w:p w14:paraId="2B9114F7" w14:textId="56B3480B" w:rsidR="00406B32" w:rsidRDefault="00406B32" w:rsidP="00C55AF5">
      <w:pPr>
        <w:rPr>
          <w:rFonts w:ascii="Arial" w:hAnsi="Arial" w:cs="Arial"/>
          <w:color w:val="000000" w:themeColor="text1"/>
          <w:sz w:val="22"/>
          <w:szCs w:val="22"/>
        </w:rPr>
      </w:pPr>
      <w:r>
        <w:rPr>
          <w:rFonts w:ascii="Arial" w:hAnsi="Arial" w:cs="Arial"/>
          <w:color w:val="000000" w:themeColor="text1"/>
          <w:sz w:val="22"/>
          <w:szCs w:val="22"/>
        </w:rPr>
        <w:t xml:space="preserve">Several studies in mammary epithelial cells are also consistent with a positive role of mTORC1 with respect to milk </w:t>
      </w:r>
      <w:commentRangeStart w:id="83"/>
      <w:commentRangeStart w:id="84"/>
      <w:r>
        <w:rPr>
          <w:rFonts w:ascii="Arial" w:hAnsi="Arial" w:cs="Arial"/>
          <w:color w:val="000000" w:themeColor="text1"/>
          <w:sz w:val="22"/>
          <w:szCs w:val="22"/>
        </w:rPr>
        <w:t>lipids</w:t>
      </w:r>
      <w:commentRangeEnd w:id="83"/>
      <w:r w:rsidR="009277E5">
        <w:rPr>
          <w:rStyle w:val="CommentReference"/>
        </w:rPr>
        <w:commentReference w:id="83"/>
      </w:r>
      <w:commentRangeEnd w:id="84"/>
      <w:r w:rsidR="00E04FF1">
        <w:rPr>
          <w:rFonts w:ascii="Arial" w:hAnsi="Arial" w:cs="Arial"/>
          <w:color w:val="000000" w:themeColor="text1"/>
          <w:sz w:val="22"/>
          <w:szCs w:val="22"/>
        </w:rPr>
        <w:t xml:space="preserve"> </w:t>
      </w:r>
      <w:r w:rsidR="009913D7">
        <w:rPr>
          <w:rStyle w:val="CommentReference"/>
        </w:rPr>
        <w:commentReference w:id="84"/>
      </w:r>
      <w:r w:rsidR="00E04FF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{"citationItems":[{"id":"ITEM-1","itemData":{"DOI":"10.3390/ijms150916998","ISSN":"14220067","PMID":"25250914","abstract":"Sterol regulatory element-binding proteins (SREBPs) belong to a family of nuclear transcription factors. The question of which is the most important positive regulator in milk fat synthesis in dairy cow mammary epithelial cells (DCMECs) between SREBPs or other nuclear transcription factors, such as peroxisome proliferator-activated receptor γ (PPARγ), remains a controversial one. Recent studies have found that mTORC1 (the mammalian target of rapamycin C1) regulates SREBP1 to promote fat synthesis. Thus far, however, the interaction between the SREBP1 and mTOR (the mammalian target of rapamycin) pathways in the regulation of milk fat synthesis remains poorly understood. This study aimed to identify the function of SREBP1 in milk fat synthesis and to characterize the relationship between SREBP1 and mTOR in DCMECs. The effects of SREBP1 overexpression and gene silencing on milk fat synthesis and the effects of stearic acid and serum on SREBP1 expression in the upregulation of milk fat synthesis were investigated in DCMECs using immunostaining, Western blotting, real-time quantitative PCR, lipid droplet staining, and detection kits for triglyceride content. SREBP1 was found to be a positive regulator of milk fat synthesis and was shown to be regulated by stearic acid and serum. These findings indicate that SREBP1 is the key positive regulator in milk fat synthesis.","author":[{"dropping-particle":"","family":"Li","given":"Nan","non-dropping-particle":"","parse-names":false,"suffix":""},{"dropping-particle":"","family":"Zhao","given":"Feng","non-dropping-particle":"","parse-names":false,"suffix":""},{"dropping-particle":"","family":"Wei","given":"Chenjie","non-dropping-particle":"","parse-names":false,"suffix":""},{"dropping-particle":"","family":"Liang","given":"Mengyao","non-dropping-particle":"","parse-names":false,"suffix":""},{"dropping-particle":"","family":"Zhang","given":"Na","non-dropping-particle":"","parse-names":false,"suffix":""},{"dropping-particle":"","family":"Wang","given":"Chunmei","non-dropping-particle":"","parse-names":false,"suffix":""},{"dropping-particle":"","family":"Li","given":"Qing Zhang","non-dropping-particle":"","parse-names":false,"suffix":""},{"dropping-particle":"","family":"Gao","given":"Xue Jun","non-dropping-particle":"","parse-names":false,"suffix":""}],"container-title":"International Journal of Molecular Sciences","id":"ITEM-1","issue":"9","issued":{"date-parts":[["2014","9","23"]]},"page":"16998-17013","publisher":"MDPI AG","title":"Function of SREBP1 in the milk fat synthesis of dairy cow mammary epithelial cells","type":"article-journal","volume":"15"},"uris":["http://www.mendeley.com/documents/?uuid=d7337f40-f780-32a8-8c17-98ce4fbb58ef"]}],"mendeley":{"formattedCitation":"(43)","plainTextFormattedCitation":"(43)","previouslyFormattedCitation":"(43)"},"properties":{"noteIndex":0},"schema":"https://github.com/citation-style-language/schema/raw/master/csl-citation.json"}</w:instrText>
      </w:r>
      <w:r w:rsidR="00E04FF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(43)</w:t>
      </w:r>
      <w:r w:rsidR="00E04FF1">
        <w:rPr>
          <w:rFonts w:ascii="Arial" w:hAnsi="Arial" w:cs="Arial"/>
          <w:color w:val="000000" w:themeColor="text1"/>
          <w:sz w:val="22"/>
          <w:szCs w:val="22"/>
        </w:rPr>
        <w:fldChar w:fldCharType="end"/>
      </w:r>
      <w:r>
        <w:rPr>
          <w:rFonts w:ascii="Arial" w:hAnsi="Arial" w:cs="Arial"/>
          <w:color w:val="000000" w:themeColor="text1"/>
          <w:sz w:val="22"/>
          <w:szCs w:val="22"/>
        </w:rPr>
        <w:t>. T</w:t>
      </w:r>
      <w:r w:rsidR="008526C0">
        <w:rPr>
          <w:rFonts w:ascii="Arial" w:hAnsi="Arial" w:cs="Arial"/>
          <w:color w:val="000000" w:themeColor="text1"/>
          <w:sz w:val="22"/>
          <w:szCs w:val="22"/>
        </w:rPr>
        <w:t xml:space="preserve">ransgenic </w:t>
      </w:r>
      <w:r>
        <w:rPr>
          <w:rFonts w:ascii="Arial" w:hAnsi="Arial" w:cs="Arial"/>
          <w:color w:val="000000" w:themeColor="text1"/>
          <w:sz w:val="22"/>
          <w:szCs w:val="22"/>
        </w:rPr>
        <w:t xml:space="preserve">activation of </w:t>
      </w:r>
      <w:proofErr w:type="spellStart"/>
      <w:r>
        <w:rPr>
          <w:rFonts w:ascii="Arial" w:hAnsi="Arial" w:cs="Arial"/>
          <w:color w:val="000000" w:themeColor="text1"/>
          <w:sz w:val="22"/>
          <w:szCs w:val="22"/>
        </w:rPr>
        <w:t>Akt</w:t>
      </w:r>
      <w:proofErr w:type="spellEnd"/>
      <w:r>
        <w:rPr>
          <w:rFonts w:ascii="Arial" w:hAnsi="Arial" w:cs="Arial"/>
          <w:color w:val="000000" w:themeColor="text1"/>
          <w:sz w:val="22"/>
          <w:szCs w:val="22"/>
        </w:rPr>
        <w:t xml:space="preserve"> (an upstream activator of mTORC1)</w:t>
      </w:r>
      <w:r w:rsidR="009745B2" w:rsidRPr="00EF5551">
        <w:rPr>
          <w:rFonts w:ascii="Arial" w:hAnsi="Arial" w:cs="Arial"/>
          <w:color w:val="000000" w:themeColor="text1"/>
          <w:sz w:val="22"/>
          <w:szCs w:val="22"/>
        </w:rPr>
        <w:t xml:space="preserve"> in mammary epithelial cells </w:t>
      </w:r>
      <w:r w:rsidR="00955460">
        <w:rPr>
          <w:rFonts w:ascii="Arial" w:hAnsi="Arial" w:cs="Arial"/>
          <w:color w:val="000000" w:themeColor="text1"/>
          <w:sz w:val="22"/>
          <w:szCs w:val="22"/>
        </w:rPr>
        <w:t xml:space="preserve">resulted in </w:t>
      </w:r>
      <w:r w:rsidR="008526C0">
        <w:rPr>
          <w:rFonts w:ascii="Arial" w:hAnsi="Arial" w:cs="Arial"/>
          <w:color w:val="000000" w:themeColor="text1"/>
          <w:sz w:val="22"/>
          <w:szCs w:val="22"/>
        </w:rPr>
        <w:t xml:space="preserve">higher milk fat percentage during </w:t>
      </w:r>
      <w:r w:rsidR="009745B2" w:rsidRPr="00EF5551">
        <w:rPr>
          <w:rFonts w:ascii="Arial" w:hAnsi="Arial" w:cs="Arial"/>
          <w:color w:val="000000" w:themeColor="text1"/>
          <w:sz w:val="22"/>
          <w:szCs w:val="22"/>
        </w:rPr>
        <w:t xml:space="preserve">lactation and </w:t>
      </w:r>
      <w:r w:rsidR="008526C0">
        <w:rPr>
          <w:rFonts w:ascii="Arial" w:hAnsi="Arial" w:cs="Arial"/>
          <w:color w:val="000000" w:themeColor="text1"/>
          <w:sz w:val="22"/>
          <w:szCs w:val="22"/>
        </w:rPr>
        <w:t xml:space="preserve">larger milk </w:t>
      </w:r>
      <w:r w:rsidR="009745B2" w:rsidRPr="00EF5551">
        <w:rPr>
          <w:rFonts w:ascii="Arial" w:hAnsi="Arial" w:cs="Arial"/>
          <w:color w:val="000000" w:themeColor="text1"/>
          <w:sz w:val="22"/>
          <w:szCs w:val="22"/>
        </w:rPr>
        <w:t>lipid droplet</w:t>
      </w:r>
      <w:r w:rsidR="008526C0">
        <w:rPr>
          <w:rFonts w:ascii="Arial" w:hAnsi="Arial" w:cs="Arial"/>
          <w:color w:val="000000" w:themeColor="text1"/>
          <w:sz w:val="22"/>
          <w:szCs w:val="22"/>
        </w:rPr>
        <w:t xml:space="preserve"> </w:t>
      </w:r>
      <w:r w:rsidR="009745B2" w:rsidRPr="00EF5551">
        <w:rPr>
          <w:rFonts w:ascii="Arial" w:hAnsi="Arial" w:cs="Arial"/>
          <w:color w:val="000000" w:themeColor="text1"/>
          <w:sz w:val="22"/>
          <w:szCs w:val="22"/>
        </w:rPr>
        <w:t xml:space="preserve">size </w:t>
      </w:r>
      <w:r w:rsidR="008526C0">
        <w:rPr>
          <w:rFonts w:ascii="Arial" w:hAnsi="Arial" w:cs="Arial"/>
          <w:color w:val="000000" w:themeColor="text1"/>
          <w:sz w:val="22"/>
          <w:szCs w:val="22"/>
        </w:rPr>
        <w:t xml:space="preserve">compared to the control mice </w:t>
      </w:r>
      <w:r w:rsidR="009745B2" w:rsidRPr="00EF555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{"citationItems":[{"id":"ITEM-1","itemData":{"DOI":"10.1194/jlr.M300045-JLR200","ISSN":"0022-2275","PMID":"12700340","abstract":"Expression of constitutively activated Akt in the mammary glands of transgenic mice results in a delay in post-lactational involution. We now report precocious lipid accumulation in the alveolar epithelium of mouse mammary tumor virus-myr-Akt transgenic mice accompanied by a lactation defect that results in a 50% decrease in litter weight over the first 9 days of lactation. Although ductal structures and alveolar units develop normally during pregnancy, cytoplasmic lipid droplets appeared precociously in mammary epithelial cells in early pregnancy and were accompanied by increased expression of adipophilin, which is associated with lipid droplets. By late pregnancy the lipid droplets had become significantly larger than in nontransgenic mice, and they persisted into lactation. The fat content of milk from lactating myr-Akt transgenic mice was 65-70% by volume compared to 25-30% in wild-type mice. The diminished growth of pups nursed by transgenic mothers could result from the high viscosity of the milk and the inability of the pups to remove sufficient quantities of milk by suckling. Transduction of the CIT3 mammary epithelial cell line with a recombinant human adenovirus encoding myr-Akt resulted in an increase in glucose transport and lipid biosynthesis, suggesting that Akt plays an important role in regulation of lipid metabolism.","author":[{"dropping-particle":"","family":"Schwertfeger","given":"Kathryn L","non-dropping-particle":"","parse-names":false,"suffix":""},{"dropping-particle":"","family":"McManaman","given":"James L","non-dropping-particle":"","parse-names":false,"suffix":""},{"dropping-particle":"","family":"Palmer","given":"Carol A","non-dropping-particle":"","parse-names":false,"suffix":""},{"dropping-particle":"","family":"Neville","given":"Margaret C","non-dropping-particle":"","parse-names":false,"suffix":""},{"dropping-particle":"","family":"Anderson","given":"Steven M","non-dropping-particle":"","parse-names":false,"suffix":""}],"container-title":"Journal of lipid research","id":"ITEM-1","issue":"6","issued":{"date-parts":[["2003","6","1"]]},"page":"1100-12","publisher":"American Society for Biochemistry and Molecular Biology","title":"Expression of constitutively activated Akt in the mammary gland leads to excess lipid synthesis during pregnancy and lactation.","type":"article-journal","volume":"44"},"uris":["http://www.mendeley.com/documents/?uuid=d0f23f7b-0aa6-3b55-8c69-ecc3373392b8"]}],"mendeley":{"formattedCitation":"(44)","plainTextFormattedCitation":"(44)","previouslyFormattedCitation":"(44)"},"properties":{"noteIndex":0},"schema":"https://github.com/citation-style-language/schema/raw/master/csl-citation.json"}</w:instrText>
      </w:r>
      <w:r w:rsidR="009745B2" w:rsidRPr="00EF555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(44)</w:t>
      </w:r>
      <w:r w:rsidR="009745B2" w:rsidRPr="00EF5551">
        <w:rPr>
          <w:rFonts w:ascii="Arial" w:hAnsi="Arial" w:cs="Arial"/>
          <w:color w:val="000000" w:themeColor="text1"/>
          <w:sz w:val="22"/>
          <w:szCs w:val="22"/>
        </w:rPr>
        <w:fldChar w:fldCharType="end"/>
      </w:r>
      <w:r w:rsidR="009745B2" w:rsidRPr="00EF5551">
        <w:rPr>
          <w:rFonts w:ascii="Arial" w:hAnsi="Arial" w:cs="Arial"/>
          <w:color w:val="000000" w:themeColor="text1"/>
          <w:sz w:val="22"/>
          <w:szCs w:val="22"/>
        </w:rPr>
        <w:t xml:space="preserve">. </w:t>
      </w:r>
      <w:r w:rsidR="009F2971">
        <w:rPr>
          <w:rFonts w:ascii="Arial" w:hAnsi="Arial" w:cs="Arial"/>
          <w:color w:val="000000" w:themeColor="text1"/>
          <w:sz w:val="22"/>
          <w:szCs w:val="22"/>
        </w:rPr>
        <w:t xml:space="preserve">In </w:t>
      </w:r>
      <w:r>
        <w:rPr>
          <w:rFonts w:ascii="Arial" w:hAnsi="Arial" w:cs="Arial"/>
          <w:color w:val="000000" w:themeColor="text1"/>
          <w:sz w:val="22"/>
          <w:szCs w:val="22"/>
        </w:rPr>
        <w:t>a separate study</w:t>
      </w:r>
      <w:r w:rsidR="009F2971">
        <w:rPr>
          <w:rFonts w:ascii="Arial" w:hAnsi="Arial" w:cs="Arial"/>
          <w:color w:val="000000" w:themeColor="text1"/>
          <w:sz w:val="22"/>
          <w:szCs w:val="22"/>
        </w:rPr>
        <w:t xml:space="preserve">, supplementation of the </w:t>
      </w:r>
      <w:r>
        <w:rPr>
          <w:rFonts w:ascii="Arial" w:hAnsi="Arial" w:cs="Arial"/>
          <w:color w:val="000000" w:themeColor="text1"/>
          <w:sz w:val="22"/>
          <w:szCs w:val="22"/>
        </w:rPr>
        <w:t xml:space="preserve">mTORC1 activating </w:t>
      </w:r>
      <w:r w:rsidR="009F2971">
        <w:rPr>
          <w:rFonts w:ascii="Arial" w:hAnsi="Arial" w:cs="Arial"/>
          <w:color w:val="000000" w:themeColor="text1"/>
          <w:sz w:val="22"/>
          <w:szCs w:val="22"/>
        </w:rPr>
        <w:t xml:space="preserve">branched chain amino acid </w:t>
      </w:r>
      <w:r>
        <w:rPr>
          <w:rFonts w:ascii="Arial" w:hAnsi="Arial" w:cs="Arial"/>
          <w:color w:val="000000" w:themeColor="text1"/>
          <w:sz w:val="22"/>
          <w:szCs w:val="22"/>
        </w:rPr>
        <w:t>v</w:t>
      </w:r>
      <w:r w:rsidR="009F2971">
        <w:rPr>
          <w:rFonts w:ascii="Arial" w:hAnsi="Arial" w:cs="Arial"/>
          <w:color w:val="000000" w:themeColor="text1"/>
          <w:sz w:val="22"/>
          <w:szCs w:val="22"/>
        </w:rPr>
        <w:t xml:space="preserve">aline increased mammary gland lipogenic activity during lactation </w:t>
      </w:r>
      <w:r>
        <w:rPr>
          <w:rFonts w:ascii="Arial" w:hAnsi="Arial" w:cs="Arial"/>
          <w:color w:val="000000" w:themeColor="text1"/>
          <w:sz w:val="22"/>
          <w:szCs w:val="22"/>
        </w:rPr>
        <w:t>in a way that was reversible by the mTORC1 inhibitor rapamycin</w:t>
      </w:r>
      <w:r w:rsidR="009F2971">
        <w:rPr>
          <w:rFonts w:ascii="Arial" w:hAnsi="Arial" w:cs="Arial"/>
          <w:color w:val="000000" w:themeColor="text1"/>
          <w:sz w:val="22"/>
          <w:szCs w:val="22"/>
        </w:rPr>
        <w:t xml:space="preserve"> </w:t>
      </w:r>
      <w:r w:rsidR="009F2971">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{"citationItems":[{"id":"ITEM-1","itemData":{"DOI":"10.1093/biolre/ioz065","ISSN":"0006-3363","abstract":"&lt;p&gt;Lactating mammary glands are among the most active lipogenic organs and provide a large percentage of bioactive lipids and calories for infant growth. The branched-chain amino acid (BCAA) valine is known to modulate fatty acids synthesis in adipose tissue; however, its effects on fat metabolism and the underlying mechanisms in mammary glands remain to be determined. Valine supplementation during late pregnancy significantly increased the contents of total milk fat, triglyceride, sphingomyelin, and polyunsaturated fatty acids in the colostrum of gilts. Further study in porcine mammary epithelial cells (PMECs) confirmed that valine upregulated the phosphorylation levels of AKT-activated MTOR and subsequently induced the nuclear accumulation of sterol regulatory element binding protein 1 (SREBP1), thus increasing the expression of proteins related to fatty acids synthesis and intracellular triacylglycerol content. Inhibition of AKT/MTOR signaling or silencing of SREBP1 in PMECs downregulates the expression of proteins related to fatty acids synthesis and intracellular triacylglycerol content. Our findings indicated that valine enhanced milk fat synthesis of colostrum in porcine mammary glands via the AKT/MTOR/SREBP1 signaling pathway.&lt;/p&gt;","author":[{"dropping-particle":"","family":"Che","given":"Long","non-dropping-particle":"","parse-names":false,"suffix":""},{"dropping-particle":"","family":"Xu","given":"Mengmeng","non-dropping-particle":"","parse-names":false,"suffix":""},{"dropping-particle":"","family":"Gao","given":"Kaiguo","non-dropping-particle":"","parse-names":false,"suffix":""},{"dropping-particle":"","family":"Zhu","given":"Cui","non-dropping-particle":"","parse-names":false,"suffix":""},{"dropping-particle":"","family":"Wang","given":"Li","non-dropping-particle":"","parse-names":false,"suffix":""},{"dropping-particle":"","family":"Yang","given":"Xuefen","non-dropping-particle":"","parse-names":false,"suffix":""},{"dropping-particle":"","family":"Wen","given":"Xiaolu","non-dropping-particle":"","parse-names":false,"suffix":""},{"dropping-particle":"","family":"Xiao","given":"Hao","non-dropping-particle":"","parse-names":false,"suffix":""},{"dropping-particle":"","family":"Jiang","given":"Zongyong","non-dropping-particle":"","parse-names":false,"suffix":""},{"dropping-particle":"","family":"Wu","given":"De","non-dropping-particle":"","parse-names":false,"suffix":""}],"container-title":"Biology of Reproduction","id":"ITEM-1","issue":"1","issued":{"date-parts":[["2019","7","1"]]},"page":"126-137","publisher":"Oxford University Press","title":"Valine increases milk fat synthesis in mammary gland of gilts through stimulating AKT/MTOR/SREBP1 pathway†","type":"article-journal","volume":"101"},"uris":["http://www.mendeley.com/documents/?uuid=d554a81a-f39c-386f-91bd-9748777e7556"]}],"mendeley":{"formattedCitation":"(45)","plainTextFormattedCitation":"(45)","previouslyFormattedCitation":"(45)"},"properties":{"noteIndex":0},"schema":"https://github.com/citation-style-language/schema/raw/master/csl-citation.json"}</w:instrText>
      </w:r>
      <w:r w:rsidR="009F2971">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(45)</w:t>
      </w:r>
      <w:r w:rsidR="009F2971">
        <w:rPr>
          <w:rFonts w:ascii="Arial" w:hAnsi="Arial" w:cs="Arial"/>
          <w:color w:val="000000" w:themeColor="text1"/>
          <w:sz w:val="22"/>
          <w:szCs w:val="22"/>
        </w:rPr>
        <w:fldChar w:fldCharType="end"/>
      </w:r>
      <w:r w:rsidR="009F2971">
        <w:rPr>
          <w:rFonts w:ascii="Arial" w:hAnsi="Arial" w:cs="Arial"/>
          <w:color w:val="000000" w:themeColor="text1"/>
          <w:sz w:val="22"/>
          <w:szCs w:val="22"/>
        </w:rPr>
        <w:t>.</w:t>
      </w:r>
      <w:r w:rsidR="00344F8B">
        <w:rPr>
          <w:rFonts w:ascii="Arial" w:hAnsi="Arial" w:cs="Arial"/>
          <w:color w:val="000000" w:themeColor="text1"/>
          <w:sz w:val="22"/>
          <w:szCs w:val="22"/>
        </w:rPr>
        <w:t xml:space="preserve"> </w:t>
      </w:r>
      <w:r w:rsidR="00AD46FF">
        <w:rPr>
          <w:rFonts w:ascii="Arial" w:hAnsi="Arial" w:cs="Arial"/>
          <w:color w:val="000000" w:themeColor="text1"/>
          <w:sz w:val="22"/>
          <w:szCs w:val="22"/>
        </w:rPr>
        <w:t>Together these data suggest that mTORC1 activation may positively regulate milk lipids through multiple cell-types.</w:t>
      </w:r>
      <w:r w:rsidR="0058600C" w:rsidRPr="0058600C">
        <w:rPr>
          <w:rFonts w:ascii="Arial" w:hAnsi="Arial" w:cs="Arial"/>
          <w:color w:val="000000" w:themeColor="text1"/>
          <w:sz w:val="22"/>
          <w:szCs w:val="22"/>
        </w:rPr>
        <w:t xml:space="preserve"> </w:t>
      </w:r>
      <w:r w:rsidR="0058600C">
        <w:rPr>
          <w:rFonts w:ascii="Arial" w:hAnsi="Arial" w:cs="Arial"/>
          <w:color w:val="000000" w:themeColor="text1"/>
          <w:sz w:val="22"/>
          <w:szCs w:val="22"/>
        </w:rPr>
        <w:t xml:space="preserve">We found that the secreted milk volume measured at PND10.5 was similar across genotypes. This suggests that the main driver of the modestly increased pup weight could be the increase in milk fat percentage.  </w:t>
      </w:r>
    </w:p>
    <w:p w14:paraId="037DCB19" w14:textId="0BE5402C" w:rsidR="00955460" w:rsidRDefault="00955460" w:rsidP="00C55AF5">
      <w:pPr>
        <w:rPr>
          <w:rFonts w:ascii="Arial" w:hAnsi="Arial" w:cs="Arial"/>
          <w:color w:val="000000" w:themeColor="text1"/>
          <w:sz w:val="22"/>
          <w:szCs w:val="22"/>
        </w:rPr>
      </w:pPr>
    </w:p>
    <w:p w14:paraId="26B2B1D5" w14:textId="25104C4F" w:rsidR="00955460" w:rsidRDefault="00E276D1" w:rsidP="00C55AF5">
      <w:pPr>
        <w:rPr>
          <w:rFonts w:ascii="Arial" w:hAnsi="Arial" w:cs="Arial"/>
          <w:color w:val="000000" w:themeColor="text1"/>
          <w:sz w:val="22"/>
          <w:szCs w:val="22"/>
        </w:rPr>
      </w:pPr>
      <w:r>
        <w:rPr>
          <w:rFonts w:ascii="Arial" w:hAnsi="Arial" w:cs="Arial"/>
          <w:color w:val="000000" w:themeColor="text1"/>
          <w:sz w:val="22"/>
          <w:szCs w:val="22"/>
        </w:rPr>
        <w:t>In addition to total lipids, w</w:t>
      </w:r>
      <w:r w:rsidR="00955460">
        <w:rPr>
          <w:rFonts w:ascii="Arial" w:hAnsi="Arial" w:cs="Arial"/>
          <w:color w:val="000000" w:themeColor="text1"/>
          <w:sz w:val="22"/>
          <w:szCs w:val="22"/>
        </w:rPr>
        <w:t xml:space="preserve">e </w:t>
      </w:r>
      <w:r>
        <w:rPr>
          <w:rFonts w:ascii="Arial" w:hAnsi="Arial" w:cs="Arial"/>
          <w:color w:val="000000" w:themeColor="text1"/>
          <w:sz w:val="22"/>
          <w:szCs w:val="22"/>
        </w:rPr>
        <w:t>show</w:t>
      </w:r>
      <w:r w:rsidR="00955460">
        <w:rPr>
          <w:rFonts w:ascii="Arial" w:hAnsi="Arial" w:cs="Arial"/>
          <w:color w:val="000000" w:themeColor="text1"/>
          <w:sz w:val="22"/>
          <w:szCs w:val="22"/>
        </w:rPr>
        <w:t xml:space="preserve"> an increase in </w:t>
      </w:r>
      <w:r w:rsidR="00AD46FF">
        <w:rPr>
          <w:rFonts w:ascii="Arial" w:hAnsi="Arial" w:cs="Arial"/>
          <w:color w:val="000000" w:themeColor="text1"/>
          <w:sz w:val="22"/>
          <w:szCs w:val="22"/>
        </w:rPr>
        <w:t xml:space="preserve">both the relative desaturation of lipids, and the levels of </w:t>
      </w:r>
      <w:r w:rsidR="00955460">
        <w:rPr>
          <w:rFonts w:ascii="Arial" w:hAnsi="Arial" w:cs="Arial"/>
          <w:color w:val="000000" w:themeColor="text1"/>
          <w:sz w:val="22"/>
          <w:szCs w:val="22"/>
        </w:rPr>
        <w:t>DHA in milk</w:t>
      </w:r>
      <w:r w:rsidR="001C215F">
        <w:rPr>
          <w:rFonts w:ascii="Arial" w:hAnsi="Arial" w:cs="Arial"/>
          <w:color w:val="000000" w:themeColor="text1"/>
          <w:sz w:val="22"/>
          <w:szCs w:val="22"/>
        </w:rPr>
        <w:t xml:space="preserve"> of adipocyte </w:t>
      </w:r>
      <w:r w:rsidR="001C215F" w:rsidRPr="00CD289F">
        <w:rPr>
          <w:rFonts w:ascii="Arial" w:hAnsi="Arial" w:cs="Arial"/>
          <w:i/>
          <w:color w:val="000000" w:themeColor="text1"/>
          <w:sz w:val="22"/>
          <w:szCs w:val="22"/>
        </w:rPr>
        <w:t>Tsc1</w:t>
      </w:r>
      <w:r w:rsidR="001C215F">
        <w:rPr>
          <w:rFonts w:ascii="Arial" w:hAnsi="Arial" w:cs="Arial"/>
          <w:color w:val="000000" w:themeColor="text1"/>
          <w:sz w:val="22"/>
          <w:szCs w:val="22"/>
        </w:rPr>
        <w:t xml:space="preserve"> knockout mice</w:t>
      </w:r>
      <w:r w:rsidR="00955460">
        <w:rPr>
          <w:rFonts w:ascii="Arial" w:hAnsi="Arial" w:cs="Arial"/>
          <w:color w:val="000000" w:themeColor="text1"/>
          <w:sz w:val="22"/>
          <w:szCs w:val="22"/>
        </w:rPr>
        <w:t xml:space="preserve">. </w:t>
      </w:r>
      <w:r>
        <w:rPr>
          <w:rFonts w:ascii="Arial" w:hAnsi="Arial" w:cs="Arial"/>
          <w:color w:val="000000" w:themeColor="text1"/>
          <w:sz w:val="22"/>
          <w:szCs w:val="22"/>
        </w:rPr>
        <w:t>DHA is an</w:t>
      </w:r>
      <w:r w:rsidR="00955460">
        <w:rPr>
          <w:rFonts w:ascii="Arial" w:hAnsi="Arial" w:cs="Arial"/>
          <w:color w:val="000000" w:themeColor="text1"/>
          <w:sz w:val="22"/>
          <w:szCs w:val="22"/>
        </w:rPr>
        <w:t xml:space="preserve"> essential </w:t>
      </w:r>
      <w:r w:rsidR="004818E3" w:rsidRPr="00D66383">
        <w:rPr>
          <w:rFonts w:ascii="Arial" w:hAnsi="Arial" w:cs="Arial"/>
          <w:color w:val="000000" w:themeColor="text1"/>
          <w:sz w:val="22"/>
          <w:szCs w:val="22"/>
          <w:rPrChange w:id="85" w:author="Noura El Habbal" w:date="2021-05-12T04:01:00Z">
            <w:rPr>
              <w:rFonts w:ascii="omega" w:hAnsi="omega" w:cs="Arial"/>
              <w:color w:val="000000" w:themeColor="text1"/>
              <w:sz w:val="22"/>
              <w:szCs w:val="22"/>
            </w:rPr>
          </w:rPrChange>
        </w:rPr>
        <w:sym w:font="Symbol" w:char="F077"/>
      </w:r>
      <w:r w:rsidR="00955460" w:rsidRPr="00D66383">
        <w:rPr>
          <w:rFonts w:ascii="Arial" w:hAnsi="Arial" w:cs="Arial"/>
          <w:color w:val="000000" w:themeColor="text1"/>
          <w:sz w:val="22"/>
          <w:szCs w:val="22"/>
        </w:rPr>
        <w:t>-</w:t>
      </w:r>
      <w:r w:rsidR="00955460">
        <w:rPr>
          <w:rFonts w:ascii="Arial" w:hAnsi="Arial" w:cs="Arial"/>
          <w:color w:val="000000" w:themeColor="text1"/>
          <w:sz w:val="22"/>
          <w:szCs w:val="22"/>
        </w:rPr>
        <w:t xml:space="preserve">3 fatty acid important for infant growth and development and has been linked to </w:t>
      </w:r>
      <w:r w:rsidR="00E04FF1">
        <w:rPr>
          <w:rFonts w:ascii="Arial" w:hAnsi="Arial" w:cs="Arial"/>
          <w:color w:val="000000" w:themeColor="text1"/>
          <w:sz w:val="22"/>
          <w:szCs w:val="22"/>
        </w:rPr>
        <w:t xml:space="preserve">cognitive performance and psychomotor development </w:t>
      </w:r>
      <w:r w:rsidR="00442D6F">
        <w:rPr>
          <w:rFonts w:ascii="Arial" w:hAnsi="Arial" w:cs="Arial"/>
          <w:color w:val="000000" w:themeColor="text1"/>
          <w:sz w:val="22"/>
          <w:szCs w:val="22"/>
        </w:rPr>
        <w:fldChar w:fldCharType="begin" w:fldLock="1"/>
      </w:r>
      <w:r w:rsidR="00DD6D83">
        <w:rPr>
          <w:rFonts w:ascii="Arial" w:hAnsi="Arial" w:cs="Arial"/>
          <w:color w:val="000000" w:themeColor="text1"/>
          <w:sz w:val="22"/>
          <w:szCs w:val="22"/>
        </w:rPr>
        <w:instrText>ADDIN CSL_CITATION {"citationItems":[{"id":"ITEM-1","itemData":{"DOI":"10.1542/peds.2007-2762","ISSN":"00314005","PMID":"18676533","abstract":"OBJECTIVES. Arachidonic acid (20:4n-6) and docosahexaenoic acid (22:6n-3) are essential for brain growth and cognitive development. We have reported that supplementing pregnant and lactating women with n-3 very-long-chain polyunsaturated fatty acids promotes higher IQ scores at 4 years of age as compared with maternal supplementation with n-6 polyunsaturated fatty acids. In our present study, the children were examined at 7 years of age with the same cognitive tests as at 4 years of age. We also examined the relation between plasma fatty acid pattern and BMI in children, because an association between arachidonic acid and adipose tissue size has been suggested. METHODS. The study was randomized and double-blinded. The mothers took 10 mL of cod liver oil or corn oil from week 18 of pregnancy until 3 months after delivery. Their children were tested with the Kaufman Assessment Battery for Children at 7 years of age, and their height and weight were measured. RESULTS. We did not find any significant differences in scores on the Kaufman Assessment Battery for Children test at 7 years of age between children whose mothers had taken cod liver oil (n = 82) or corn oil (n = 61). We observed, however, that maternal plasma phospholipid concentrations of α-linolenic acid (18:3n-3) and docosahexaenoic acid during pregnancy were correlated to sequential processing at 7 years of age. We observed no correlation between fatty acid status at birth or during the first 3 months of life and BMI at 7 years of age. CONCLUSION. This study suggests that maternal concentration of n-3 very-long-chain polyunsaturated fatty acids during pregnancy might be of importance for later cognitive function, such as sequential processing, although we observed no significant effect of n-3 fatty acid intervention on global IQs. Neonatal fatty acid status had no influence on BMI at 7 years of age.","author":[{"dropping-particle":"","family":"Helland","given":"Ingrid B.","non-dropping-particle":"","parse-names":false,"suffix":""},{"dropping-particle":"","family":"Smith","given":"Lars","non-dropping-particle":"","parse-names":false,"suffix":""},{"dropping-particle":"","family":"Blomen","given":"Birgitta","non-dropping-particle":"","parse-names":false,"suffix":""},{"dropping-particle":"","family":"Saarem","given":"Kristin","non-dropping-particle":"","parse-names":false,"suffix":""},{"dropping-particle":"","family":"Saugstad","given":"Ola D.","non-dropping-particle":"","parse-names":false,"suffix":""},{"dropping-particle":"","family":"Drevon","given":"Christian A.","non-dropping-particle":"","parse-names":false,"suffix":""}],"container-title":"Pediatrics","id":"ITEM-1","issue":"2","issued":{"date-parts":[["2008","8","1"]]},"page":"e472-e479","publisher":"American Academy of Pediatrics","title":"Effect of supplementing pregnant and lactating mothers with n-3 very-long-chain fatty acids on children's iq and body mass index at 7 years of age","type":"article-journal","volume":"122"},"uris":["http://www.mendeley.com/documents/?uuid=91bc9f13-c6a2-3249-9735-08c2c9df3bd6"]},{"id":"ITEM-2","itemData":{"DOI":"10.1093/ajcn/82.1.125","ISSN":"00029165","PMID":"16002810","abstract":"Background: Normal brain and visual development is thought to require exogenous docosahexaenoic acid (DHA; 22:6n-3) intake, but the amount needed is debatable. Because the supplementation of breastfeeding mothers with DHA increases the DHA content of their infants' plasma lipids, we hypothesized that it might also improve brain or visual function in the infants. Objective: The objective was to determine the effect of DHA supplementation of breastfeeding mothers on neurodevelopmental status and visual function in the recipient infant. Design: Breastfeeding women received capsules containing either a high-DHA algal oil (≈200 mg DHA/d) or a vegetable oil (no DHA) for 4 mo after delivery. Outcome variables included the fatty acid pattern of maternal plasma phospholipid and milk lipids 4 mo postpartum, the fatty acid pattern of plasma phospholipids and visual function in infants at 4 and 8 mo of age, and neurodevelopmental indexes of the infants at 12 and 30 mo of age. Results: Milk lipid and infant plasma phospholipid DHA contents of the supplemented and control groups were ≈75% and ≈35% higher, respectively, at 4 mo postpartum. However, neither the neurodevelopmental indexes of the infants at 12 mo of age nor the visual function at 4 or 8 mo of age differed significantly between groups. In contrast, the Bayley Psychomotor Development Index, but not the Mental Development Index, of the supplemented group was higher (P &lt; 0.01) at 30 mo of age. Conclusion: DHA supplementation of breastfeeding mothers results in higher infant plasma phospholipid DHA contents during supplementation and a higher Bayley Psychomotor Development Index at 30 mo of age but results in no other advantages either at or before this age. © 2005 American Society for Clinical Nutrition.","author":[{"dropping-particle":"","family":"Jensen","given":"Craig L.","non-dropping-particle":"","parse-names":false,"suffix":""},{"dropping-particle":"","family":"Voigt","given":"Robert G.","non-dropping-particle":"","parse-names":false,"suffix":""},{"dropping-particle":"","family":"Prager","given":"Thomas C.","non-dropping-particle":"","parse-names":false,"suffix":""},{"dropping-particle":"","family":"Zou","given":"Yali L.","non-dropping-particle":"","parse-names":false,"suffix":""},{"dropping-particle":"","family":"Fraley","given":"J. Kennard","non-dropping-particle":"","parse-names":false,"suffix":""},{"dropping-particle":"","family":"Rozelle","given":"Judith C.","non-dropping-particle":"","parse-names":false,"suffix":""},{"dropping-particle":"","family":"Turcich","given":"Marie R.","non-dropping-particle":"","parse-names":false,"suffix":""},{"dropping-particle":"","family":"Llorente","given":"Antolin M.","non-dropping-particle":"","parse-names":false,"suffix":""},{"dropping-particle":"","family":"Anderson","given":"Robert E.","non-dropping-particle":"","parse-names":false,"suffix":""},{"dropping-particle":"","family":"Heird","given":"William C.","non-dropping-particle":"","parse-names":false,"suffix":""}],"container-title":"American Journal of Clinical Nutrition","id":"ITEM-2","issue":"1","issued":{"date-parts":[["2005","7","1"]]},"page":"125-132","publisher":"American Society for Nutrition","title":"Effects of maternal docosahexaenoic acid intake on visual function and neurodevelopment in breastfed term infants","type":"article-journal","volume":"82"},"uris":["http://www.mendeley.com/documents/?uuid=cda77502-e0c6-351c-9fc2-1293d1fa3e8d"]}],"mendeley":{"formattedCitation":"(46, 47)","plainTextFormattedCitation":"(46, 47)","previouslyFormattedCitation":"(46, 47)"},"properties":{"noteIndex":0},"schema":"https://github.com/citation-style-language/schema/raw/master/csl-citation.json"}</w:instrText>
      </w:r>
      <w:r w:rsidR="00442D6F">
        <w:rPr>
          <w:rFonts w:ascii="Arial" w:hAnsi="Arial" w:cs="Arial"/>
          <w:color w:val="000000" w:themeColor="text1"/>
          <w:sz w:val="22"/>
          <w:szCs w:val="22"/>
        </w:rPr>
        <w:fldChar w:fldCharType="separate"/>
      </w:r>
      <w:r w:rsidR="00DD6D83" w:rsidRPr="00DD6D83">
        <w:rPr>
          <w:rFonts w:ascii="Arial" w:hAnsi="Arial" w:cs="Arial"/>
          <w:noProof/>
          <w:color w:val="000000" w:themeColor="text1"/>
          <w:sz w:val="22"/>
          <w:szCs w:val="22"/>
        </w:rPr>
        <w:t>(46, 47)</w:t>
      </w:r>
      <w:r w:rsidR="00442D6F">
        <w:rPr>
          <w:rFonts w:ascii="Arial" w:hAnsi="Arial" w:cs="Arial"/>
          <w:color w:val="000000" w:themeColor="text1"/>
          <w:sz w:val="22"/>
          <w:szCs w:val="22"/>
        </w:rPr>
        <w:fldChar w:fldCharType="end"/>
      </w:r>
      <w:commentRangeStart w:id="86"/>
      <w:commentRangeEnd w:id="86"/>
      <w:r w:rsidR="00955460">
        <w:rPr>
          <w:rStyle w:val="CommentReference"/>
        </w:rPr>
        <w:commentReference w:id="86"/>
      </w:r>
      <w:commentRangeStart w:id="87"/>
      <w:commentRangeStart w:id="88"/>
      <w:commentRangeEnd w:id="87"/>
      <w:r w:rsidR="00442D6F">
        <w:rPr>
          <w:rStyle w:val="CommentReference"/>
        </w:rPr>
        <w:commentReference w:id="87"/>
      </w:r>
      <w:commentRangeEnd w:id="88"/>
      <w:r w:rsidR="00344AC2">
        <w:rPr>
          <w:rStyle w:val="CommentReference"/>
        </w:rPr>
        <w:commentReference w:id="88"/>
      </w:r>
      <w:r w:rsidR="00955460">
        <w:rPr>
          <w:rFonts w:ascii="Arial" w:hAnsi="Arial" w:cs="Arial"/>
          <w:color w:val="000000" w:themeColor="text1"/>
          <w:sz w:val="22"/>
          <w:szCs w:val="22"/>
        </w:rPr>
        <w:t xml:space="preserve">. </w:t>
      </w:r>
      <w:r w:rsidR="009277E5">
        <w:rPr>
          <w:rFonts w:ascii="Arial" w:hAnsi="Arial" w:cs="Arial"/>
          <w:color w:val="000000" w:themeColor="text1"/>
          <w:sz w:val="22"/>
          <w:szCs w:val="22"/>
        </w:rPr>
        <w:t>D</w:t>
      </w:r>
      <w:r w:rsidR="00955460">
        <w:rPr>
          <w:rFonts w:ascii="Arial" w:hAnsi="Arial" w:cs="Arial"/>
          <w:color w:val="000000" w:themeColor="text1"/>
          <w:sz w:val="22"/>
          <w:szCs w:val="22"/>
        </w:rPr>
        <w:t xml:space="preserve">HA and EPA levels are highly variable in human milk, and a better understanding of the physiological signals that control DHA levels in milk is important to optimizing the delivery of essential lipids to </w:t>
      </w:r>
      <w:r w:rsidR="001C215F">
        <w:rPr>
          <w:rFonts w:ascii="Arial" w:hAnsi="Arial" w:cs="Arial"/>
          <w:color w:val="000000" w:themeColor="text1"/>
          <w:sz w:val="22"/>
          <w:szCs w:val="22"/>
        </w:rPr>
        <w:t xml:space="preserve">the </w:t>
      </w:r>
      <w:r w:rsidR="00955460">
        <w:rPr>
          <w:rFonts w:ascii="Arial" w:hAnsi="Arial" w:cs="Arial"/>
          <w:color w:val="000000" w:themeColor="text1"/>
          <w:sz w:val="22"/>
          <w:szCs w:val="22"/>
        </w:rPr>
        <w:t xml:space="preserve">infant.  </w:t>
      </w:r>
      <w:commentRangeStart w:id="89"/>
      <w:commentRangeStart w:id="90"/>
      <w:r w:rsidR="00955460">
        <w:rPr>
          <w:rFonts w:ascii="Arial" w:hAnsi="Arial" w:cs="Arial"/>
          <w:color w:val="000000" w:themeColor="text1"/>
          <w:sz w:val="22"/>
          <w:szCs w:val="22"/>
        </w:rPr>
        <w:t xml:space="preserve">We examined the expression of the PC-DHA transporter </w:t>
      </w:r>
      <w:r w:rsidR="00955460" w:rsidRPr="009833B6">
        <w:rPr>
          <w:rFonts w:ascii="Arial" w:hAnsi="Arial" w:cs="Arial"/>
          <w:i/>
          <w:color w:val="000000" w:themeColor="text1"/>
          <w:sz w:val="22"/>
          <w:szCs w:val="22"/>
        </w:rPr>
        <w:t>Mfsd2a</w:t>
      </w:r>
      <w:r w:rsidR="00442D6F">
        <w:rPr>
          <w:rFonts w:ascii="Arial" w:hAnsi="Arial" w:cs="Arial"/>
          <w:i/>
          <w:color w:val="000000" w:themeColor="text1"/>
          <w:sz w:val="22"/>
          <w:szCs w:val="22"/>
        </w:rPr>
        <w:t xml:space="preserve"> </w:t>
      </w:r>
      <w:r w:rsidR="00442D6F">
        <w:rPr>
          <w:rFonts w:ascii="Arial" w:hAnsi="Arial" w:cs="Arial"/>
          <w:i/>
          <w:color w:val="000000" w:themeColor="text1"/>
          <w:sz w:val="22"/>
          <w:szCs w:val="22"/>
        </w:rPr>
        <w:fldChar w:fldCharType="begin" w:fldLock="1"/>
      </w:r>
      <w:r w:rsidR="00DD6D83">
        <w:rPr>
          <w:rFonts w:ascii="Arial" w:hAnsi="Arial" w:cs="Arial"/>
          <w:i/>
          <w:color w:val="000000" w:themeColor="text1"/>
          <w:sz w:val="22"/>
          <w:szCs w:val="22"/>
        </w:rPr>
        <w:instrText>ADDIN CSL_CITATION {"citationItems":[{"id":"ITEM-1","itemData":{"DOI":"10.1038/nature13241","ISSN":"14764687","PMID":"24828044","abstract":"Docosahexaenoic acid (DHA) is an omega-3 fatty acid that is essential for normal brain growth and cognitive function. Consistent with its importance in the brain, DHA is highly enriched in brain phospholipids. Despite being an abundant fatty acid in brain phospholipids, DHA cannot be de novo synthesized in brain and must be imported across the blood-brain barrier, but mechanisms for DHA uptake in brain have remained enigmatic. Here we identify a member of the major facilitator superfamily - Mfsd2a (previously an orphan transporter) - as the major transporter for DHA uptake into brain. Mfsd2a is found to be expressed exclusively in endothelium of the blood-brain barrier of micro-vessels. Lipidomic analysis indicates that Mfsd2a-deficient (Mfsd2a-knockout) mice show markedly reduced levels of DHA in brain accompanied by neuronal cell loss in hippocampus and cerebellum, as well as cognitive deficits and severe anxiety, and microcephaly. Unexpectedly, cell-based studies indicate that Mfsd2a transports DHA in the form of lysophosphatidylcholine (LPC), but not unesterified fatty acid, in a sodium-dependent manner. Notably, Mfsd2a transports common plasma LPCs carrying long-chain fatty acids such LPC oleate and LPC palmitate, but not LPCs with less than a 14-carbon acyl chain. Moreover, we determine that the phosphor-zwitterionic headgroup of LPC is critical for transport. Importantly, Mfsd2a-knockout mice have markedly reduced uptake of labelled LPC DHA, and other LPCs, from plasma into brain, demonstrating that Mfsd2a is required for brain uptake of DHA. Our findings reveal an unexpected essential physiological role of plasma-derived LPCs in brain growth and function. © 2014 Macmillan Publishers Limited. All rights reserved.","author":[{"dropping-particle":"","family":"Nguyen","given":"Long N.","non-dropping-particle":"","parse-names":false,"suffix":""},{"dropping-particle":"","family":"Ma","given":"Dongliang","non-dropping-particle":"","parse-names":false,"suffix":""},{"dropping-particle":"","family":"Shui","given":"Guanghou","non-dropping-particle":"","parse-names":false,"suffix":""},{"dropping-particle":"","family":"Wong","given":"Peiyan","non-dropping-particle":"","parse-names":false,"suffix":""},{"dropping-particle":"","family":"Cazenave-Gassiot","given":"Amaury","non-dropping-particle":"","parse-names":false,"suffix":""},{"dropping-particle":"","family":"Zhang","given":"Xiaodong","non-dropping-particle":"","parse-names":false,"suffix":""},{"dropping-particle":"","family":"Wenk","given":"Markus R.","non-dropping-particle":"","parse-names":false,"suffix":""},{"dropping-particle":"","family":"Goh","given":"Eyleen L.K.","non-dropping-particle":"","parse-names":false,"suffix":""},{"dropping-particle":"","family":"Silver","given":"David L.","non-dropping-particle":"","parse-names":false,"suffix":""}],"container-title":"Nature","id":"ITEM-1","issue":"7501","issued":{"date-parts":[["2014","5","14"]]},"page":"503-506","publisher":"Nature Publishing Group","title":"Mfsd2a is a transporter for the essential omega-3 fatty acid docosahexaenoic acid","type":"article-journal","volume":"509"},"uris":["http://www.mendeley.com/documents/?uuid=9ecb71fa-a895-3914-bb91-06a95af75f08"]}],"mendeley":{"formattedCitation":"(48)","plainTextFormattedCitation":"(48)","previouslyFormattedCitation":"(48)"},"properties":{"noteIndex":0},"schema":"https://github.com/citation-style-language/schema/raw/master/csl-citation.json"}</w:instrText>
      </w:r>
      <w:r w:rsidR="00442D6F">
        <w:rPr>
          <w:rFonts w:ascii="Arial" w:hAnsi="Arial" w:cs="Arial"/>
          <w:i/>
          <w:color w:val="000000" w:themeColor="text1"/>
          <w:sz w:val="22"/>
          <w:szCs w:val="22"/>
        </w:rPr>
        <w:fldChar w:fldCharType="separate"/>
      </w:r>
      <w:r w:rsidR="00DD6D83" w:rsidRPr="00DD6D83">
        <w:rPr>
          <w:rFonts w:ascii="Arial" w:hAnsi="Arial" w:cs="Arial"/>
          <w:noProof/>
          <w:color w:val="000000" w:themeColor="text1"/>
          <w:sz w:val="22"/>
          <w:szCs w:val="22"/>
        </w:rPr>
        <w:t>(48)</w:t>
      </w:r>
      <w:r w:rsidR="00442D6F">
        <w:rPr>
          <w:rFonts w:ascii="Arial" w:hAnsi="Arial" w:cs="Arial"/>
          <w:i/>
          <w:color w:val="000000" w:themeColor="text1"/>
          <w:sz w:val="22"/>
          <w:szCs w:val="22"/>
        </w:rPr>
        <w:fldChar w:fldCharType="end"/>
      </w:r>
      <w:r w:rsidR="00955460">
        <w:rPr>
          <w:rFonts w:ascii="Arial" w:hAnsi="Arial" w:cs="Arial"/>
          <w:color w:val="000000" w:themeColor="text1"/>
          <w:sz w:val="22"/>
          <w:szCs w:val="22"/>
        </w:rPr>
        <w:t xml:space="preserve"> </w:t>
      </w:r>
      <w:commentRangeStart w:id="91"/>
      <w:commentRangeStart w:id="92"/>
      <w:r w:rsidR="00955460">
        <w:rPr>
          <w:rFonts w:ascii="Arial" w:hAnsi="Arial" w:cs="Arial"/>
          <w:color w:val="000000" w:themeColor="text1"/>
          <w:sz w:val="22"/>
          <w:szCs w:val="22"/>
        </w:rPr>
        <w:t>but</w:t>
      </w:r>
      <w:commentRangeEnd w:id="91"/>
      <w:r w:rsidR="00955460">
        <w:rPr>
          <w:rStyle w:val="CommentReference"/>
        </w:rPr>
        <w:commentReference w:id="91"/>
      </w:r>
      <w:commentRangeEnd w:id="92"/>
      <w:r w:rsidR="00442D6F">
        <w:rPr>
          <w:rStyle w:val="CommentReference"/>
        </w:rPr>
        <w:commentReference w:id="92"/>
      </w:r>
      <w:r w:rsidR="00955460">
        <w:rPr>
          <w:rFonts w:ascii="Arial" w:hAnsi="Arial" w:cs="Arial"/>
          <w:color w:val="000000" w:themeColor="text1"/>
          <w:sz w:val="22"/>
          <w:szCs w:val="22"/>
        </w:rPr>
        <w:t xml:space="preserve"> did not detect any differences in our mammary </w:t>
      </w:r>
      <w:r w:rsidR="00736FDD">
        <w:rPr>
          <w:rFonts w:ascii="Arial" w:hAnsi="Arial" w:cs="Arial"/>
          <w:color w:val="000000" w:themeColor="text1"/>
          <w:sz w:val="22"/>
          <w:szCs w:val="22"/>
        </w:rPr>
        <w:t xml:space="preserve">gland </w:t>
      </w:r>
      <w:r w:rsidR="00955460">
        <w:rPr>
          <w:rFonts w:ascii="Arial" w:hAnsi="Arial" w:cs="Arial"/>
          <w:color w:val="000000" w:themeColor="text1"/>
          <w:sz w:val="22"/>
          <w:szCs w:val="22"/>
        </w:rPr>
        <w:t>expression data.</w:t>
      </w:r>
      <w:commentRangeEnd w:id="89"/>
      <w:r w:rsidR="009277E5">
        <w:rPr>
          <w:rStyle w:val="CommentReference"/>
        </w:rPr>
        <w:commentReference w:id="89"/>
      </w:r>
      <w:commentRangeEnd w:id="90"/>
      <w:r w:rsidR="00442D6F">
        <w:rPr>
          <w:rStyle w:val="CommentReference"/>
        </w:rPr>
        <w:commentReference w:id="90"/>
      </w:r>
      <w:r w:rsidR="00AD46FF">
        <w:rPr>
          <w:rFonts w:ascii="Arial" w:hAnsi="Arial" w:cs="Arial"/>
          <w:color w:val="000000" w:themeColor="text1"/>
          <w:sz w:val="22"/>
          <w:szCs w:val="22"/>
        </w:rPr>
        <w:t xml:space="preserve"> The DHA levels may also be linked to our observation of reduced gene expression of markers of adaptive immune cells. </w:t>
      </w:r>
      <w:r>
        <w:rPr>
          <w:rFonts w:ascii="Arial" w:hAnsi="Arial" w:cs="Arial"/>
          <w:color w:val="000000" w:themeColor="text1"/>
          <w:sz w:val="22"/>
          <w:szCs w:val="22"/>
        </w:rPr>
        <w:t xml:space="preserve">We show that several enzymes that convert </w:t>
      </w:r>
      <w:r>
        <w:rPr>
          <w:rFonts w:ascii="Arial" w:hAnsi="Arial" w:cs="Arial"/>
          <w:color w:val="000000" w:themeColor="text1"/>
          <w:sz w:val="22"/>
          <w:szCs w:val="22"/>
        </w:rPr>
        <w:lastRenderedPageBreak/>
        <w:t>DHA into bioactive lipids, are upregulated in our lysates</w:t>
      </w:r>
      <w:r w:rsidR="00601245">
        <w:rPr>
          <w:rFonts w:ascii="Arial" w:hAnsi="Arial" w:cs="Arial"/>
          <w:color w:val="000000" w:themeColor="text1"/>
          <w:sz w:val="22"/>
          <w:szCs w:val="22"/>
        </w:rPr>
        <w:t xml:space="preserve"> (Figure </w:t>
      </w:r>
      <w:r w:rsidR="00B92C1B">
        <w:rPr>
          <w:rFonts w:ascii="Arial" w:hAnsi="Arial" w:cs="Arial"/>
          <w:color w:val="000000" w:themeColor="text1"/>
          <w:sz w:val="22"/>
          <w:szCs w:val="22"/>
        </w:rPr>
        <w:t>6</w:t>
      </w:r>
      <w:r w:rsidR="00601245">
        <w:rPr>
          <w:rFonts w:ascii="Arial" w:hAnsi="Arial" w:cs="Arial"/>
          <w:color w:val="000000" w:themeColor="text1"/>
          <w:sz w:val="22"/>
          <w:szCs w:val="22"/>
        </w:rPr>
        <w:t>E)</w:t>
      </w:r>
      <w:r>
        <w:rPr>
          <w:rFonts w:ascii="Arial" w:hAnsi="Arial" w:cs="Arial"/>
          <w:color w:val="000000" w:themeColor="text1"/>
          <w:sz w:val="22"/>
          <w:szCs w:val="22"/>
        </w:rPr>
        <w:t xml:space="preserve">. </w:t>
      </w:r>
      <w:r w:rsidR="00AD46FF">
        <w:rPr>
          <w:rFonts w:ascii="Arial" w:hAnsi="Arial" w:cs="Arial"/>
          <w:color w:val="000000" w:themeColor="text1"/>
          <w:sz w:val="22"/>
          <w:szCs w:val="22"/>
        </w:rPr>
        <w:t xml:space="preserve">DHA-derived eicosanoids such as D-series </w:t>
      </w:r>
      <w:proofErr w:type="spellStart"/>
      <w:r w:rsidR="00AD46FF">
        <w:rPr>
          <w:rFonts w:ascii="Arial" w:hAnsi="Arial" w:cs="Arial"/>
          <w:color w:val="000000" w:themeColor="text1"/>
          <w:sz w:val="22"/>
          <w:szCs w:val="22"/>
        </w:rPr>
        <w:t>resolvins</w:t>
      </w:r>
      <w:proofErr w:type="spellEnd"/>
      <w:r w:rsidR="00AD46FF">
        <w:rPr>
          <w:rFonts w:ascii="Arial" w:hAnsi="Arial" w:cs="Arial"/>
          <w:color w:val="000000" w:themeColor="text1"/>
          <w:sz w:val="22"/>
          <w:szCs w:val="22"/>
        </w:rPr>
        <w:t xml:space="preserve"> and </w:t>
      </w:r>
      <w:proofErr w:type="spellStart"/>
      <w:r w:rsidR="00AD46FF">
        <w:rPr>
          <w:rFonts w:ascii="Arial" w:hAnsi="Arial" w:cs="Arial"/>
          <w:color w:val="000000" w:themeColor="text1"/>
          <w:sz w:val="22"/>
          <w:szCs w:val="22"/>
        </w:rPr>
        <w:t>protectins</w:t>
      </w:r>
      <w:proofErr w:type="spellEnd"/>
      <w:r w:rsidR="00AD46FF">
        <w:rPr>
          <w:rFonts w:ascii="Arial" w:hAnsi="Arial" w:cs="Arial"/>
          <w:color w:val="000000" w:themeColor="text1"/>
          <w:sz w:val="22"/>
          <w:szCs w:val="22"/>
        </w:rPr>
        <w:t xml:space="preserve"> could serve as negative signals to reduce the number of </w:t>
      </w:r>
      <w:r w:rsidR="00601245">
        <w:rPr>
          <w:rFonts w:ascii="Arial" w:hAnsi="Arial" w:cs="Arial"/>
          <w:color w:val="000000" w:themeColor="text1"/>
          <w:sz w:val="22"/>
          <w:szCs w:val="22"/>
        </w:rPr>
        <w:t>B and T</w:t>
      </w:r>
      <w:r w:rsidR="00AD46FF">
        <w:rPr>
          <w:rFonts w:ascii="Arial" w:hAnsi="Arial" w:cs="Arial"/>
          <w:color w:val="000000" w:themeColor="text1"/>
          <w:sz w:val="22"/>
          <w:szCs w:val="22"/>
        </w:rPr>
        <w:t xml:space="preserve"> cells in the mammary gland. This in turn could affect both mammary gland morphology, but also the secretion of antibodies into the expressed milk.</w:t>
      </w:r>
    </w:p>
    <w:p w14:paraId="3DA94B44" w14:textId="22B94C51" w:rsidR="00955460" w:rsidRDefault="00955460" w:rsidP="00C55AF5">
      <w:pPr>
        <w:rPr>
          <w:rFonts w:ascii="Arial" w:hAnsi="Arial" w:cs="Arial"/>
          <w:color w:val="000000" w:themeColor="text1"/>
          <w:sz w:val="22"/>
          <w:szCs w:val="22"/>
        </w:rPr>
      </w:pPr>
    </w:p>
    <w:p w14:paraId="39B18662" w14:textId="2E864010" w:rsidR="00955460" w:rsidRPr="00EF5551" w:rsidRDefault="00AD46FF" w:rsidP="00C55AF5">
      <w:pPr>
        <w:rPr>
          <w:rFonts w:ascii="Arial" w:hAnsi="Arial" w:cs="Arial"/>
          <w:color w:val="000000" w:themeColor="text1"/>
          <w:sz w:val="22"/>
          <w:szCs w:val="22"/>
        </w:rPr>
      </w:pPr>
      <w:r>
        <w:rPr>
          <w:rFonts w:ascii="Arial" w:hAnsi="Arial" w:cs="Arial"/>
          <w:color w:val="000000" w:themeColor="text1"/>
          <w:sz w:val="22"/>
          <w:szCs w:val="22"/>
        </w:rPr>
        <w:t xml:space="preserve">This is the first report that adipocyte mTORC1 activation alters the lipids in milk, and provides important new data towards our understanding of lipid metabolism during a critical developmental window. </w:t>
      </w:r>
      <w:r w:rsidR="00955460">
        <w:rPr>
          <w:rFonts w:ascii="Arial" w:hAnsi="Arial" w:cs="Arial"/>
          <w:color w:val="000000" w:themeColor="text1"/>
          <w:sz w:val="22"/>
          <w:szCs w:val="22"/>
        </w:rPr>
        <w:t xml:space="preserve">There are several strengths of our approach, including the </w:t>
      </w:r>
      <w:r>
        <w:rPr>
          <w:rFonts w:ascii="Arial" w:hAnsi="Arial" w:cs="Arial"/>
          <w:color w:val="000000" w:themeColor="text1"/>
          <w:sz w:val="22"/>
          <w:szCs w:val="22"/>
        </w:rPr>
        <w:t xml:space="preserve">use of matched diets, single parity </w:t>
      </w:r>
      <w:r w:rsidR="00736FDD">
        <w:rPr>
          <w:rFonts w:ascii="Arial" w:hAnsi="Arial" w:cs="Arial"/>
          <w:color w:val="000000" w:themeColor="text1"/>
          <w:sz w:val="22"/>
          <w:szCs w:val="22"/>
        </w:rPr>
        <w:t xml:space="preserve">(to avoid de- and re-differentiation concerns) </w:t>
      </w:r>
      <w:r>
        <w:rPr>
          <w:rFonts w:ascii="Arial" w:hAnsi="Arial" w:cs="Arial"/>
          <w:color w:val="000000" w:themeColor="text1"/>
          <w:sz w:val="22"/>
          <w:szCs w:val="22"/>
        </w:rPr>
        <w:t xml:space="preserve">and normalized litter sizes to comprehensively evaluate milk lipids and mammary gene expression. </w:t>
      </w:r>
      <w:r w:rsidR="008E6335">
        <w:rPr>
          <w:rFonts w:ascii="Arial" w:hAnsi="Arial" w:cs="Arial"/>
          <w:color w:val="000000" w:themeColor="text1"/>
          <w:sz w:val="22"/>
          <w:szCs w:val="22"/>
        </w:rPr>
        <w:t>However, t</w:t>
      </w:r>
      <w:r>
        <w:rPr>
          <w:rFonts w:ascii="Arial" w:hAnsi="Arial" w:cs="Arial"/>
          <w:color w:val="000000" w:themeColor="text1"/>
          <w:sz w:val="22"/>
          <w:szCs w:val="22"/>
        </w:rPr>
        <w:t xml:space="preserve">here are several limitations to this approach including the inability </w:t>
      </w:r>
      <w:r w:rsidR="00B455B9">
        <w:rPr>
          <w:rFonts w:ascii="Arial" w:hAnsi="Arial" w:cs="Arial"/>
          <w:color w:val="000000" w:themeColor="text1"/>
          <w:sz w:val="22"/>
          <w:szCs w:val="22"/>
        </w:rPr>
        <w:t xml:space="preserve">to exclude </w:t>
      </w:r>
      <w:r w:rsidR="00B455B9">
        <w:rPr>
          <w:rFonts w:ascii="Arial" w:hAnsi="Arial" w:cs="Arial"/>
          <w:i/>
          <w:color w:val="000000" w:themeColor="text1"/>
          <w:sz w:val="22"/>
          <w:szCs w:val="22"/>
        </w:rPr>
        <w:t xml:space="preserve">in utero </w:t>
      </w:r>
      <w:r w:rsidR="00B455B9">
        <w:rPr>
          <w:rFonts w:ascii="Arial" w:hAnsi="Arial" w:cs="Arial"/>
          <w:color w:val="000000" w:themeColor="text1"/>
          <w:sz w:val="22"/>
          <w:szCs w:val="22"/>
        </w:rPr>
        <w:t>effects on offspring growth, the inability to</w:t>
      </w:r>
      <w:r>
        <w:rPr>
          <w:rFonts w:ascii="Arial" w:hAnsi="Arial" w:cs="Arial"/>
          <w:color w:val="000000" w:themeColor="text1"/>
          <w:sz w:val="22"/>
          <w:szCs w:val="22"/>
        </w:rPr>
        <w:t xml:space="preserve"> separate the roles of peripheral and mammary adipocyte depots, and the lack of a clear mechanism by which mammary (or peripheral) adipocytes result in increased milk lipids, milk fat saturation and milk DHA levels.</w:t>
      </w:r>
    </w:p>
    <w:p w14:paraId="4431C7DE" w14:textId="77777777" w:rsidR="00A21486" w:rsidRDefault="00A21486" w:rsidP="00C55AF5">
      <w:pPr>
        <w:rPr>
          <w:rFonts w:ascii="Arial" w:hAnsi="Arial" w:cs="Arial"/>
          <w:bCs/>
          <w:color w:val="000000" w:themeColor="text1"/>
          <w:sz w:val="22"/>
          <w:szCs w:val="22"/>
        </w:rPr>
      </w:pPr>
    </w:p>
    <w:p w14:paraId="3148D8F5" w14:textId="4DF20592" w:rsidR="006852AE" w:rsidRPr="006852AE" w:rsidRDefault="00523516" w:rsidP="00C55AF5">
      <w:pPr>
        <w:rPr>
          <w:rFonts w:ascii="Arial" w:hAnsi="Arial" w:cs="Arial"/>
          <w:bCs/>
          <w:color w:val="000000" w:themeColor="text1"/>
          <w:sz w:val="22"/>
          <w:szCs w:val="22"/>
        </w:rPr>
      </w:pPr>
      <w:r>
        <w:rPr>
          <w:rFonts w:ascii="Arial" w:hAnsi="Arial" w:cs="Arial"/>
          <w:bCs/>
          <w:color w:val="000000" w:themeColor="text1"/>
          <w:sz w:val="22"/>
          <w:szCs w:val="22"/>
        </w:rPr>
        <w:t xml:space="preserve">Our </w:t>
      </w:r>
      <w:r w:rsidR="00A21486">
        <w:rPr>
          <w:rFonts w:ascii="Arial" w:hAnsi="Arial" w:cs="Arial"/>
          <w:bCs/>
          <w:color w:val="000000" w:themeColor="text1"/>
          <w:sz w:val="22"/>
          <w:szCs w:val="22"/>
        </w:rPr>
        <w:t>data</w:t>
      </w:r>
      <w:r>
        <w:rPr>
          <w:rFonts w:ascii="Arial" w:hAnsi="Arial" w:cs="Arial"/>
          <w:bCs/>
          <w:color w:val="000000" w:themeColor="text1"/>
          <w:sz w:val="22"/>
          <w:szCs w:val="22"/>
        </w:rPr>
        <w:t xml:space="preserve"> show </w:t>
      </w:r>
      <w:r w:rsidR="006852AE">
        <w:rPr>
          <w:rFonts w:ascii="Arial" w:hAnsi="Arial" w:cs="Arial"/>
          <w:bCs/>
          <w:color w:val="000000" w:themeColor="text1"/>
          <w:sz w:val="22"/>
          <w:szCs w:val="22"/>
        </w:rPr>
        <w:t xml:space="preserve">that </w:t>
      </w:r>
      <w:r w:rsidR="00736FDD">
        <w:rPr>
          <w:rFonts w:ascii="Arial" w:hAnsi="Arial" w:cs="Arial"/>
          <w:bCs/>
          <w:color w:val="000000" w:themeColor="text1"/>
          <w:sz w:val="22"/>
          <w:szCs w:val="22"/>
        </w:rPr>
        <w:t>elevations in</w:t>
      </w:r>
      <w:r w:rsidR="006852AE">
        <w:rPr>
          <w:rFonts w:ascii="Arial" w:hAnsi="Arial" w:cs="Arial"/>
          <w:bCs/>
          <w:color w:val="000000" w:themeColor="text1"/>
          <w:sz w:val="22"/>
          <w:szCs w:val="22"/>
        </w:rPr>
        <w:t xml:space="preserve"> mTORC1 activity in adipocytes of pregnant and lactating dams </w:t>
      </w:r>
      <w:r w:rsidR="004D0A18">
        <w:rPr>
          <w:rFonts w:ascii="Arial" w:hAnsi="Arial" w:cs="Arial"/>
          <w:bCs/>
          <w:color w:val="000000" w:themeColor="text1"/>
          <w:sz w:val="22"/>
          <w:szCs w:val="22"/>
        </w:rPr>
        <w:t>can impact milk composition</w:t>
      </w:r>
      <w:r>
        <w:rPr>
          <w:rFonts w:ascii="Arial" w:hAnsi="Arial" w:cs="Arial"/>
          <w:bCs/>
          <w:color w:val="000000" w:themeColor="text1"/>
          <w:sz w:val="22"/>
          <w:szCs w:val="22"/>
        </w:rPr>
        <w:t>, offspring weight,</w:t>
      </w:r>
      <w:r w:rsidR="004D0A18">
        <w:rPr>
          <w:rFonts w:ascii="Arial" w:hAnsi="Arial" w:cs="Arial"/>
          <w:bCs/>
          <w:color w:val="000000" w:themeColor="text1"/>
          <w:sz w:val="22"/>
          <w:szCs w:val="22"/>
        </w:rPr>
        <w:t xml:space="preserve"> and mammary gl</w:t>
      </w:r>
      <w:r>
        <w:rPr>
          <w:rFonts w:ascii="Arial" w:hAnsi="Arial" w:cs="Arial"/>
          <w:bCs/>
          <w:color w:val="000000" w:themeColor="text1"/>
          <w:sz w:val="22"/>
          <w:szCs w:val="22"/>
        </w:rPr>
        <w:t>a</w:t>
      </w:r>
      <w:r w:rsidR="004D0A18">
        <w:rPr>
          <w:rFonts w:ascii="Arial" w:hAnsi="Arial" w:cs="Arial"/>
          <w:bCs/>
          <w:color w:val="000000" w:themeColor="text1"/>
          <w:sz w:val="22"/>
          <w:szCs w:val="22"/>
        </w:rPr>
        <w:t>nd gene expression</w:t>
      </w:r>
      <w:r w:rsidR="00DF0C53">
        <w:rPr>
          <w:rFonts w:ascii="Arial" w:hAnsi="Arial" w:cs="Arial"/>
          <w:bCs/>
          <w:color w:val="000000" w:themeColor="text1"/>
          <w:sz w:val="22"/>
          <w:szCs w:val="22"/>
        </w:rPr>
        <w:t xml:space="preserve"> and morphology</w:t>
      </w:r>
      <w:r w:rsidR="004D0A18">
        <w:rPr>
          <w:rFonts w:ascii="Arial" w:hAnsi="Arial" w:cs="Arial"/>
          <w:bCs/>
          <w:color w:val="000000" w:themeColor="text1"/>
          <w:sz w:val="22"/>
          <w:szCs w:val="22"/>
        </w:rPr>
        <w:t xml:space="preserve">. These findings are crucial to better understand the effects of </w:t>
      </w:r>
      <w:r w:rsidR="00DA4890">
        <w:rPr>
          <w:rFonts w:ascii="Arial" w:hAnsi="Arial" w:cs="Arial"/>
          <w:bCs/>
          <w:color w:val="000000" w:themeColor="text1"/>
          <w:sz w:val="22"/>
          <w:szCs w:val="22"/>
        </w:rPr>
        <w:t xml:space="preserve">nutrient sensing in the mammary gland on milk production </w:t>
      </w:r>
      <w:r>
        <w:rPr>
          <w:rFonts w:ascii="Arial" w:hAnsi="Arial" w:cs="Arial"/>
          <w:bCs/>
          <w:color w:val="000000" w:themeColor="text1"/>
          <w:sz w:val="22"/>
          <w:szCs w:val="22"/>
        </w:rPr>
        <w:t>and offspring health</w:t>
      </w:r>
      <w:r w:rsidR="00DA4890">
        <w:rPr>
          <w:rFonts w:ascii="Arial" w:hAnsi="Arial" w:cs="Arial"/>
          <w:bCs/>
          <w:color w:val="000000" w:themeColor="text1"/>
          <w:sz w:val="22"/>
          <w:szCs w:val="22"/>
        </w:rPr>
        <w:t xml:space="preserve">. </w:t>
      </w:r>
      <w:r w:rsidR="00736FDD">
        <w:rPr>
          <w:rFonts w:ascii="Arial" w:hAnsi="Arial" w:cs="Arial"/>
          <w:bCs/>
          <w:color w:val="000000" w:themeColor="text1"/>
          <w:sz w:val="22"/>
          <w:szCs w:val="22"/>
        </w:rPr>
        <w:t>These</w:t>
      </w:r>
      <w:r w:rsidR="00DA4890">
        <w:rPr>
          <w:rFonts w:ascii="Arial" w:hAnsi="Arial" w:cs="Arial"/>
          <w:bCs/>
          <w:color w:val="000000" w:themeColor="text1"/>
          <w:sz w:val="22"/>
          <w:szCs w:val="22"/>
        </w:rPr>
        <w:t xml:space="preserve"> data</w:t>
      </w:r>
      <w:r w:rsidR="006852AE">
        <w:rPr>
          <w:rFonts w:ascii="Arial" w:hAnsi="Arial" w:cs="Arial"/>
          <w:bCs/>
          <w:color w:val="000000" w:themeColor="text1"/>
          <w:sz w:val="22"/>
          <w:szCs w:val="22"/>
        </w:rPr>
        <w:t xml:space="preserve"> support our hypothesis that mTORC1 activation in adipocytes increases </w:t>
      </w:r>
      <w:r w:rsidR="00736FDD">
        <w:rPr>
          <w:rFonts w:ascii="Arial" w:hAnsi="Arial" w:cs="Arial"/>
          <w:bCs/>
          <w:color w:val="000000" w:themeColor="text1"/>
          <w:sz w:val="22"/>
          <w:szCs w:val="22"/>
        </w:rPr>
        <w:t>the</w:t>
      </w:r>
      <w:r w:rsidR="006852AE">
        <w:rPr>
          <w:rFonts w:ascii="Arial" w:hAnsi="Arial" w:cs="Arial"/>
          <w:bCs/>
          <w:color w:val="000000" w:themeColor="text1"/>
          <w:sz w:val="22"/>
          <w:szCs w:val="22"/>
        </w:rPr>
        <w:t xml:space="preserve"> capacity to produce fat and secrete it into the milk. </w:t>
      </w:r>
      <w:r w:rsidR="00D41030">
        <w:rPr>
          <w:rFonts w:ascii="Arial" w:hAnsi="Arial" w:cs="Arial"/>
          <w:bCs/>
          <w:color w:val="000000" w:themeColor="text1"/>
          <w:sz w:val="22"/>
          <w:szCs w:val="22"/>
        </w:rPr>
        <w:t xml:space="preserve">The mechanisms by which mTORC1 could be influencing mammary gland function and milk secretion </w:t>
      </w:r>
      <w:r w:rsidR="00736FDD">
        <w:rPr>
          <w:rFonts w:ascii="Arial" w:hAnsi="Arial" w:cs="Arial"/>
          <w:bCs/>
          <w:color w:val="000000" w:themeColor="text1"/>
          <w:sz w:val="22"/>
          <w:szCs w:val="22"/>
        </w:rPr>
        <w:t>will be helpful in</w:t>
      </w:r>
      <w:r w:rsidR="00D41030">
        <w:rPr>
          <w:rFonts w:ascii="Arial" w:hAnsi="Arial" w:cs="Arial"/>
          <w:bCs/>
          <w:color w:val="000000" w:themeColor="text1"/>
          <w:sz w:val="22"/>
          <w:szCs w:val="22"/>
        </w:rPr>
        <w:t xml:space="preserve"> addressing the effects of maternal </w:t>
      </w:r>
      <w:r w:rsidR="00DF0C53">
        <w:rPr>
          <w:rFonts w:ascii="Arial" w:hAnsi="Arial" w:cs="Arial"/>
          <w:bCs/>
          <w:color w:val="000000" w:themeColor="text1"/>
          <w:sz w:val="22"/>
          <w:szCs w:val="22"/>
        </w:rPr>
        <w:t>excess nutrient signaling</w:t>
      </w:r>
      <w:r w:rsidR="00D41030">
        <w:rPr>
          <w:rFonts w:ascii="Arial" w:hAnsi="Arial" w:cs="Arial"/>
          <w:bCs/>
          <w:color w:val="000000" w:themeColor="text1"/>
          <w:sz w:val="22"/>
          <w:szCs w:val="22"/>
        </w:rPr>
        <w:t xml:space="preserve"> on </w:t>
      </w:r>
      <w:r>
        <w:rPr>
          <w:rFonts w:ascii="Arial" w:hAnsi="Arial" w:cs="Arial"/>
          <w:bCs/>
          <w:color w:val="000000" w:themeColor="text1"/>
          <w:sz w:val="22"/>
          <w:szCs w:val="22"/>
        </w:rPr>
        <w:t>lactation and infant</w:t>
      </w:r>
      <w:r w:rsidR="00D41030">
        <w:rPr>
          <w:rFonts w:ascii="Arial" w:hAnsi="Arial" w:cs="Arial"/>
          <w:bCs/>
          <w:color w:val="000000" w:themeColor="text1"/>
          <w:sz w:val="22"/>
          <w:szCs w:val="22"/>
        </w:rPr>
        <w:t xml:space="preserve"> health. </w:t>
      </w:r>
    </w:p>
    <w:p w14:paraId="2ABA4543" w14:textId="77777777" w:rsidR="006B3864" w:rsidRPr="00EF5551" w:rsidRDefault="006B3864" w:rsidP="00C55AF5">
      <w:pPr>
        <w:rPr>
          <w:rFonts w:ascii="Arial" w:eastAsia="MS PMincho" w:hAnsi="Arial" w:cs="Arial"/>
          <w:b/>
          <w:bCs/>
          <w:color w:val="000000" w:themeColor="text1"/>
          <w:sz w:val="22"/>
          <w:szCs w:val="22"/>
        </w:rPr>
      </w:pPr>
    </w:p>
    <w:p w14:paraId="1DA40538" w14:textId="50C1AF72" w:rsidR="006B3864" w:rsidRDefault="006B3864" w:rsidP="00C55AF5">
      <w:pPr>
        <w:pStyle w:val="Heading1"/>
        <w:rPr>
          <w:rFonts w:eastAsia="MS PMincho"/>
        </w:rPr>
      </w:pPr>
      <w:r w:rsidRPr="00EF5551">
        <w:rPr>
          <w:rFonts w:eastAsia="MS PMincho"/>
        </w:rPr>
        <w:t>Acknowledgements</w:t>
      </w:r>
    </w:p>
    <w:p w14:paraId="7D71DE8A" w14:textId="60430D20" w:rsidR="00772D1C" w:rsidRPr="008D27D2" w:rsidRDefault="00772D1C" w:rsidP="00C55AF5">
      <w:pPr>
        <w:rPr>
          <w:rFonts w:ascii="Arial" w:eastAsia="MS PMincho" w:hAnsi="Arial" w:cs="Arial"/>
          <w:bCs/>
          <w:color w:val="000000" w:themeColor="text1"/>
          <w:sz w:val="22"/>
          <w:szCs w:val="22"/>
        </w:rPr>
      </w:pPr>
      <w:r>
        <w:rPr>
          <w:rFonts w:ascii="Arial" w:eastAsia="MS PMincho" w:hAnsi="Arial" w:cs="Arial"/>
          <w:bCs/>
          <w:color w:val="000000" w:themeColor="text1"/>
          <w:sz w:val="22"/>
          <w:szCs w:val="22"/>
        </w:rPr>
        <w:t>This work was supported by funding from the NIH (R01DK107535 to DB and K01DK</w:t>
      </w:r>
      <w:r w:rsidRPr="00772D1C">
        <w:rPr>
          <w:rFonts w:ascii="Arial" w:eastAsia="MS PMincho" w:hAnsi="Arial" w:cs="Arial"/>
          <w:bCs/>
          <w:color w:val="000000" w:themeColor="text1"/>
          <w:sz w:val="22"/>
          <w:szCs w:val="22"/>
        </w:rPr>
        <w:t>102526</w:t>
      </w:r>
      <w:r>
        <w:rPr>
          <w:rFonts w:ascii="Arial" w:eastAsia="MS PMincho" w:hAnsi="Arial" w:cs="Arial"/>
          <w:bCs/>
          <w:color w:val="000000" w:themeColor="text1"/>
          <w:sz w:val="22"/>
          <w:szCs w:val="22"/>
        </w:rPr>
        <w:t xml:space="preserve"> to BG) and supported by core facilities at the </w:t>
      </w:r>
      <w:proofErr w:type="spellStart"/>
      <w:r>
        <w:rPr>
          <w:rFonts w:ascii="Arial" w:eastAsia="MS PMincho" w:hAnsi="Arial" w:cs="Arial"/>
          <w:bCs/>
          <w:color w:val="000000" w:themeColor="text1"/>
          <w:sz w:val="22"/>
          <w:szCs w:val="22"/>
        </w:rPr>
        <w:t>Rogel</w:t>
      </w:r>
      <w:proofErr w:type="spellEnd"/>
      <w:r>
        <w:rPr>
          <w:rFonts w:ascii="Arial" w:eastAsia="MS PMincho" w:hAnsi="Arial" w:cs="Arial"/>
          <w:bCs/>
          <w:color w:val="000000" w:themeColor="text1"/>
          <w:sz w:val="22"/>
          <w:szCs w:val="22"/>
        </w:rPr>
        <w:t xml:space="preserve"> Cancer Center (NIH </w:t>
      </w:r>
      <w:r w:rsidRPr="00772D1C">
        <w:rPr>
          <w:rFonts w:ascii="Arial" w:eastAsia="MS PMincho" w:hAnsi="Arial" w:cs="Arial"/>
          <w:bCs/>
          <w:color w:val="000000" w:themeColor="text1"/>
          <w:sz w:val="22"/>
          <w:szCs w:val="22"/>
        </w:rPr>
        <w:t>P30CA046592</w:t>
      </w:r>
      <w:r>
        <w:rPr>
          <w:rFonts w:ascii="Arial" w:eastAsia="MS PMincho" w:hAnsi="Arial" w:cs="Arial"/>
          <w:bCs/>
          <w:color w:val="000000" w:themeColor="text1"/>
          <w:sz w:val="22"/>
          <w:szCs w:val="22"/>
        </w:rPr>
        <w:t>)</w:t>
      </w:r>
      <w:r w:rsidR="00AD46FF">
        <w:rPr>
          <w:rFonts w:ascii="Arial" w:eastAsia="MS PMincho" w:hAnsi="Arial" w:cs="Arial"/>
          <w:bCs/>
          <w:color w:val="000000" w:themeColor="text1"/>
          <w:sz w:val="22"/>
          <w:szCs w:val="22"/>
        </w:rPr>
        <w:t xml:space="preserve">, the MRC2 Metabolomics Core (NIH </w:t>
      </w:r>
      <w:r w:rsidR="00AD46FF" w:rsidRPr="00AD46FF">
        <w:rPr>
          <w:rFonts w:ascii="Arial" w:eastAsia="MS PMincho" w:hAnsi="Arial" w:cs="Arial"/>
          <w:bCs/>
          <w:color w:val="000000" w:themeColor="text1"/>
          <w:sz w:val="22"/>
          <w:szCs w:val="22"/>
        </w:rPr>
        <w:t>U24DK097153</w:t>
      </w:r>
      <w:r w:rsidR="00AD46FF">
        <w:rPr>
          <w:rFonts w:ascii="Arial" w:eastAsia="MS PMincho" w:hAnsi="Arial" w:cs="Arial"/>
          <w:bCs/>
          <w:color w:val="000000" w:themeColor="text1"/>
          <w:sz w:val="22"/>
          <w:szCs w:val="22"/>
        </w:rPr>
        <w:t>) and the Michigan Nutrition and Obesity Research Center (NIH P30DK089503)</w:t>
      </w:r>
      <w:r>
        <w:rPr>
          <w:rFonts w:ascii="Arial" w:eastAsia="MS PMincho" w:hAnsi="Arial" w:cs="Arial"/>
          <w:bCs/>
          <w:color w:val="000000" w:themeColor="text1"/>
          <w:sz w:val="22"/>
          <w:szCs w:val="22"/>
        </w:rPr>
        <w:t>.</w:t>
      </w:r>
    </w:p>
    <w:p w14:paraId="2D3F8060" w14:textId="77777777" w:rsidR="006B3864" w:rsidRPr="00EF5551" w:rsidRDefault="006B3864" w:rsidP="00C55AF5">
      <w:pPr>
        <w:rPr>
          <w:rFonts w:ascii="Arial" w:eastAsia="Times New Roman" w:hAnsi="Arial" w:cs="Arial"/>
          <w:b/>
          <w:color w:val="000000" w:themeColor="text1"/>
          <w:sz w:val="22"/>
          <w:szCs w:val="22"/>
          <w:shd w:val="clear" w:color="auto" w:fill="FFFFFF"/>
        </w:rPr>
      </w:pPr>
    </w:p>
    <w:p w14:paraId="00FBF143" w14:textId="04025DB4" w:rsidR="006B3864" w:rsidRDefault="006B3864" w:rsidP="00C55AF5">
      <w:pPr>
        <w:pStyle w:val="Heading1"/>
        <w:rPr>
          <w:rFonts w:eastAsia="Times New Roman"/>
          <w:shd w:val="clear" w:color="auto" w:fill="FFFFFF"/>
        </w:rPr>
      </w:pPr>
      <w:commentRangeStart w:id="93"/>
      <w:r w:rsidRPr="00EF5551">
        <w:rPr>
          <w:rFonts w:eastAsia="Times New Roman"/>
          <w:shd w:val="clear" w:color="auto" w:fill="FFFFFF"/>
        </w:rPr>
        <w:t>Author Contributions</w:t>
      </w:r>
      <w:commentRangeEnd w:id="93"/>
      <w:r w:rsidR="00510235">
        <w:rPr>
          <w:rStyle w:val="CommentReference"/>
          <w:rFonts w:asciiTheme="minorHAnsi" w:eastAsiaTheme="minorHAnsi" w:hAnsiTheme="minorHAnsi" w:cstheme="minorBidi"/>
          <w:color w:val="auto"/>
        </w:rPr>
        <w:commentReference w:id="93"/>
      </w:r>
    </w:p>
    <w:p w14:paraId="64C7A2A6" w14:textId="679E4B84" w:rsidR="00A21486" w:rsidRPr="000E1113" w:rsidRDefault="00510235" w:rsidP="00C55AF5">
      <w:pPr>
        <w:rPr>
          <w:rFonts w:ascii="Arial" w:hAnsi="Arial" w:cs="Arial"/>
          <w:sz w:val="22"/>
          <w:szCs w:val="22"/>
        </w:rPr>
      </w:pPr>
      <w:r>
        <w:rPr>
          <w:rFonts w:ascii="Arial" w:hAnsi="Arial" w:cs="Arial"/>
          <w:sz w:val="22"/>
          <w:szCs w:val="22"/>
        </w:rPr>
        <w:t xml:space="preserve">This study was conceptualized by NEH, </w:t>
      </w:r>
      <w:r w:rsidR="00AD0BC7">
        <w:rPr>
          <w:rFonts w:ascii="Arial" w:hAnsi="Arial" w:cs="Arial"/>
          <w:sz w:val="22"/>
          <w:szCs w:val="22"/>
        </w:rPr>
        <w:t>DB</w:t>
      </w:r>
      <w:r>
        <w:rPr>
          <w:rFonts w:ascii="Arial" w:hAnsi="Arial" w:cs="Arial"/>
          <w:sz w:val="22"/>
          <w:szCs w:val="22"/>
        </w:rPr>
        <w:t xml:space="preserve"> and </w:t>
      </w:r>
      <w:r w:rsidR="00AD0BC7">
        <w:rPr>
          <w:rFonts w:ascii="Arial" w:hAnsi="Arial" w:cs="Arial"/>
          <w:sz w:val="22"/>
          <w:szCs w:val="22"/>
        </w:rPr>
        <w:t>BG</w:t>
      </w:r>
      <w:r>
        <w:rPr>
          <w:rFonts w:ascii="Arial" w:hAnsi="Arial" w:cs="Arial"/>
          <w:sz w:val="22"/>
          <w:szCs w:val="22"/>
        </w:rPr>
        <w:t>.  Resources and funding were provided by BG and DB.  The project was administered by DB and NEH.  Investigation was performed by NEH, ACM, JRR</w:t>
      </w:r>
      <w:r w:rsidR="00A1079E">
        <w:rPr>
          <w:rFonts w:ascii="Arial" w:hAnsi="Arial" w:cs="Arial"/>
          <w:sz w:val="22"/>
          <w:szCs w:val="22"/>
        </w:rPr>
        <w:t xml:space="preserve">, </w:t>
      </w:r>
      <w:bookmarkStart w:id="94" w:name="_GoBack"/>
      <w:bookmarkEnd w:id="94"/>
      <w:r w:rsidR="00A1079E">
        <w:rPr>
          <w:rFonts w:ascii="Arial" w:hAnsi="Arial" w:cs="Arial"/>
          <w:sz w:val="22"/>
          <w:szCs w:val="22"/>
        </w:rPr>
        <w:t>ZC, MCM</w:t>
      </w:r>
      <w:r>
        <w:rPr>
          <w:rFonts w:ascii="Arial" w:hAnsi="Arial" w:cs="Arial"/>
          <w:sz w:val="22"/>
          <w:szCs w:val="22"/>
        </w:rPr>
        <w:t xml:space="preserve"> and HH.  Formal analyses, computation, testing and visualizations were performed by NEH, ACM and DB</w:t>
      </w:r>
      <w:r w:rsidR="00B70553">
        <w:rPr>
          <w:rFonts w:ascii="Arial" w:hAnsi="Arial" w:cs="Arial"/>
          <w:sz w:val="22"/>
          <w:szCs w:val="22"/>
        </w:rPr>
        <w:t>.</w:t>
      </w:r>
      <w:r>
        <w:rPr>
          <w:rFonts w:ascii="Arial" w:hAnsi="Arial" w:cs="Arial"/>
          <w:sz w:val="22"/>
          <w:szCs w:val="22"/>
        </w:rPr>
        <w:t xml:space="preserve"> Data was curated by NEH.  The initial draft was written by NEH, with all authors </w:t>
      </w:r>
      <w:r w:rsidR="00AD0BC7">
        <w:rPr>
          <w:rFonts w:ascii="Arial" w:hAnsi="Arial" w:cs="Arial"/>
          <w:sz w:val="22"/>
          <w:szCs w:val="22"/>
        </w:rPr>
        <w:t xml:space="preserve">reviewing and </w:t>
      </w:r>
      <w:r>
        <w:rPr>
          <w:rFonts w:ascii="Arial" w:hAnsi="Arial" w:cs="Arial"/>
          <w:sz w:val="22"/>
          <w:szCs w:val="22"/>
        </w:rPr>
        <w:t>approving of the final version.</w:t>
      </w:r>
    </w:p>
    <w:p w14:paraId="0B95372B" w14:textId="77777777" w:rsidR="000E1113" w:rsidRDefault="000E1113" w:rsidP="00C55AF5">
      <w:pPr>
        <w:pStyle w:val="Heading1"/>
        <w:rPr>
          <w:rFonts w:eastAsia="MS PMincho"/>
        </w:rPr>
      </w:pPr>
    </w:p>
    <w:p w14:paraId="2F2866DD" w14:textId="6AEC7018" w:rsidR="006B3864" w:rsidRDefault="006B3864" w:rsidP="00C55AF5">
      <w:pPr>
        <w:pStyle w:val="Heading1"/>
        <w:rPr>
          <w:rFonts w:eastAsia="MS PMincho"/>
        </w:rPr>
      </w:pPr>
      <w:r w:rsidRPr="00EF5551">
        <w:rPr>
          <w:rFonts w:eastAsia="MS PMincho"/>
        </w:rPr>
        <w:t>References</w:t>
      </w:r>
    </w:p>
    <w:p w14:paraId="1DE2FEC6" w14:textId="5C61FAB8" w:rsidR="00DD6D83" w:rsidRPr="00DD6D83" w:rsidRDefault="001745BF" w:rsidP="00C55AF5">
      <w:pPr>
        <w:widowControl w:val="0"/>
        <w:autoSpaceDE w:val="0"/>
        <w:autoSpaceDN w:val="0"/>
        <w:adjustRightInd w:val="0"/>
        <w:spacing w:before="480"/>
        <w:ind w:left="640" w:hanging="640"/>
        <w:rPr>
          <w:rFonts w:ascii="Arial" w:hAnsi="Arial" w:cs="Arial"/>
          <w:noProof/>
          <w:sz w:val="22"/>
        </w:rPr>
      </w:pPr>
      <w:r>
        <w:rPr>
          <w:rFonts w:ascii="Arial" w:eastAsia="MS PMincho" w:hAnsi="Arial" w:cs="Arial"/>
          <w:b/>
          <w:bCs/>
          <w:color w:val="000000" w:themeColor="text1"/>
          <w:sz w:val="22"/>
          <w:szCs w:val="22"/>
        </w:rPr>
        <w:fldChar w:fldCharType="begin" w:fldLock="1"/>
      </w:r>
      <w:r>
        <w:rPr>
          <w:rFonts w:ascii="Arial" w:eastAsia="MS PMincho" w:hAnsi="Arial" w:cs="Arial"/>
          <w:b/>
          <w:bCs/>
          <w:color w:val="000000" w:themeColor="text1"/>
          <w:sz w:val="22"/>
          <w:szCs w:val="22"/>
        </w:rPr>
        <w:instrText xml:space="preserve">ADDIN Mendeley Bibliography CSL_BIBLIOGRAPHY </w:instrText>
      </w:r>
      <w:r>
        <w:rPr>
          <w:rFonts w:ascii="Arial" w:eastAsia="MS PMincho" w:hAnsi="Arial" w:cs="Arial"/>
          <w:b/>
          <w:bCs/>
          <w:color w:val="000000" w:themeColor="text1"/>
          <w:sz w:val="22"/>
          <w:szCs w:val="22"/>
        </w:rPr>
        <w:fldChar w:fldCharType="separate"/>
      </w:r>
      <w:r w:rsidR="00DD6D83" w:rsidRPr="00DD6D83">
        <w:rPr>
          <w:rFonts w:ascii="Arial" w:hAnsi="Arial" w:cs="Arial"/>
          <w:noProof/>
          <w:sz w:val="22"/>
        </w:rPr>
        <w:t>1. Products - Data Briefs - Number 392 - November 2020. [online] https://www.cdc.gov/nchs/products/databriefs/db392.htm (Accessed April 6, 2021).</w:t>
      </w:r>
      <w:r w:rsidR="00DD6D83" w:rsidRPr="00DD6D83">
        <w:rPr>
          <w:rFonts w:ascii="Arial" w:hAnsi="Arial" w:cs="Arial"/>
          <w:noProof/>
          <w:sz w:val="22"/>
        </w:rPr>
        <w:tab/>
      </w:r>
    </w:p>
    <w:p w14:paraId="2854C15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 Barker, D. J. P. 2007. The origins of the developmental origins theory. </w:t>
      </w:r>
      <w:r w:rsidRPr="00DD6D83">
        <w:rPr>
          <w:rFonts w:ascii="Arial" w:hAnsi="Arial" w:cs="Arial"/>
          <w:i/>
          <w:iCs/>
          <w:noProof/>
          <w:sz w:val="22"/>
        </w:rPr>
        <w:t>J. Intern. Med.</w:t>
      </w:r>
      <w:r w:rsidRPr="00DD6D83">
        <w:rPr>
          <w:rFonts w:ascii="Arial" w:hAnsi="Arial" w:cs="Arial"/>
          <w:noProof/>
          <w:sz w:val="22"/>
        </w:rPr>
        <w:t xml:space="preserve"> </w:t>
      </w:r>
      <w:r w:rsidRPr="00DD6D83">
        <w:rPr>
          <w:rFonts w:ascii="Arial" w:hAnsi="Arial" w:cs="Arial"/>
          <w:b/>
          <w:bCs/>
          <w:noProof/>
          <w:sz w:val="22"/>
        </w:rPr>
        <w:t>261</w:t>
      </w:r>
      <w:r w:rsidRPr="00DD6D83">
        <w:rPr>
          <w:rFonts w:ascii="Arial" w:hAnsi="Arial" w:cs="Arial"/>
          <w:noProof/>
          <w:sz w:val="22"/>
        </w:rPr>
        <w:t xml:space="preserve">: </w:t>
      </w:r>
      <w:r w:rsidRPr="00DD6D83">
        <w:rPr>
          <w:rFonts w:ascii="Arial" w:hAnsi="Arial" w:cs="Arial"/>
          <w:noProof/>
          <w:sz w:val="22"/>
        </w:rPr>
        <w:lastRenderedPageBreak/>
        <w:t>412–417. [online] http://doi.wiley.com/10.1111/j.1365-2796.2007.01809.x (Accessed April 1, 2019).</w:t>
      </w:r>
      <w:r w:rsidRPr="00DD6D83">
        <w:rPr>
          <w:rFonts w:ascii="Arial" w:hAnsi="Arial" w:cs="Arial"/>
          <w:noProof/>
          <w:sz w:val="22"/>
        </w:rPr>
        <w:tab/>
      </w:r>
    </w:p>
    <w:p w14:paraId="568A8837"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 Ramji, N., J. Quinlan, P. Murphy, and J. M. G. Crane. 2016. The Impact of Maternal Obesity on Breastfeeding. </w:t>
      </w:r>
      <w:r w:rsidRPr="00DD6D83">
        <w:rPr>
          <w:rFonts w:ascii="Arial" w:hAnsi="Arial" w:cs="Arial"/>
          <w:i/>
          <w:iCs/>
          <w:noProof/>
          <w:sz w:val="22"/>
        </w:rPr>
        <w:t>J. Obstet. Gynaecol. Canada</w:t>
      </w:r>
      <w:r w:rsidRPr="00DD6D83">
        <w:rPr>
          <w:rFonts w:ascii="Arial" w:hAnsi="Arial" w:cs="Arial"/>
          <w:noProof/>
          <w:sz w:val="22"/>
        </w:rPr>
        <w:t xml:space="preserve">. </w:t>
      </w:r>
      <w:r w:rsidRPr="00DD6D83">
        <w:rPr>
          <w:rFonts w:ascii="Arial" w:hAnsi="Arial" w:cs="Arial"/>
          <w:b/>
          <w:bCs/>
          <w:noProof/>
          <w:sz w:val="22"/>
        </w:rPr>
        <w:t>38</w:t>
      </w:r>
      <w:r w:rsidRPr="00DD6D83">
        <w:rPr>
          <w:rFonts w:ascii="Arial" w:hAnsi="Arial" w:cs="Arial"/>
          <w:noProof/>
          <w:sz w:val="22"/>
        </w:rPr>
        <w:t>: 703–711. [online] http://www.ncbi.nlm.nih.gov/pubmed/27638980 (Accessed May 15, 2019).</w:t>
      </w:r>
      <w:r w:rsidRPr="00DD6D83">
        <w:rPr>
          <w:rFonts w:ascii="Arial" w:hAnsi="Arial" w:cs="Arial"/>
          <w:noProof/>
          <w:sz w:val="22"/>
        </w:rPr>
        <w:tab/>
      </w:r>
    </w:p>
    <w:p w14:paraId="1B987CC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 Rasmussen, K. M., and C. L. Kjolhede. 2004. Prepregnant overweight and obesity diminish the prolactin response to suckling in the first week postpartum.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113</w:t>
      </w:r>
      <w:r w:rsidRPr="00DD6D83">
        <w:rPr>
          <w:rFonts w:ascii="Arial" w:hAnsi="Arial" w:cs="Arial"/>
          <w:noProof/>
          <w:sz w:val="22"/>
        </w:rPr>
        <w:t>: e465-71.</w:t>
      </w:r>
      <w:r w:rsidRPr="00DD6D83">
        <w:rPr>
          <w:rFonts w:ascii="Arial" w:hAnsi="Arial" w:cs="Arial"/>
          <w:noProof/>
          <w:sz w:val="22"/>
        </w:rPr>
        <w:tab/>
      </w:r>
    </w:p>
    <w:p w14:paraId="43F69243"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5. Bider-Canfield, Z., M. P. Martinez, X. Wang, W. Yu, M. P. Bautista, J. Brookey, K. A. Page, T. A. Buchanan, and A. H. Xiang. 2017. Maternal obesity, gestational diabetes, breastfeeding and childhood overweight at age 2 years. </w:t>
      </w:r>
      <w:r w:rsidRPr="00DD6D83">
        <w:rPr>
          <w:rFonts w:ascii="Arial" w:hAnsi="Arial" w:cs="Arial"/>
          <w:i/>
          <w:iCs/>
          <w:noProof/>
          <w:sz w:val="22"/>
        </w:rPr>
        <w:t>Pediatr. Obes.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171–178. [online] http://doi.wiley.com/10.1111/ijpo.12125 (Accessed July 21, 2019).</w:t>
      </w:r>
      <w:r w:rsidRPr="00DD6D83">
        <w:rPr>
          <w:rFonts w:ascii="Arial" w:hAnsi="Arial" w:cs="Arial"/>
          <w:noProof/>
          <w:sz w:val="22"/>
        </w:rPr>
        <w:tab/>
      </w:r>
    </w:p>
    <w:p w14:paraId="6555FD3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6. Castillo, H., I. S. Santos, and A. Matijasevich. 2016. Maternal pre-pregnancy BMI, gestational weight gain and breastfeeding. </w:t>
      </w:r>
      <w:r w:rsidRPr="00DD6D83">
        <w:rPr>
          <w:rFonts w:ascii="Arial" w:hAnsi="Arial" w:cs="Arial"/>
          <w:i/>
          <w:iCs/>
          <w:noProof/>
          <w:sz w:val="22"/>
        </w:rPr>
        <w:t>Eur. J. Clin. Nutr.</w:t>
      </w:r>
      <w:r w:rsidRPr="00DD6D83">
        <w:rPr>
          <w:rFonts w:ascii="Arial" w:hAnsi="Arial" w:cs="Arial"/>
          <w:noProof/>
          <w:sz w:val="22"/>
        </w:rPr>
        <w:t xml:space="preserve"> </w:t>
      </w:r>
      <w:r w:rsidRPr="00DD6D83">
        <w:rPr>
          <w:rFonts w:ascii="Arial" w:hAnsi="Arial" w:cs="Arial"/>
          <w:b/>
          <w:bCs/>
          <w:noProof/>
          <w:sz w:val="22"/>
        </w:rPr>
        <w:t>70</w:t>
      </w:r>
      <w:r w:rsidRPr="00DD6D83">
        <w:rPr>
          <w:rFonts w:ascii="Arial" w:hAnsi="Arial" w:cs="Arial"/>
          <w:noProof/>
          <w:sz w:val="22"/>
        </w:rPr>
        <w:t>: 431–436. [online] http://www.nature.com/articles/ejcn2015232 (Accessed May 24, 2019).</w:t>
      </w:r>
      <w:r w:rsidRPr="00DD6D83">
        <w:rPr>
          <w:rFonts w:ascii="Arial" w:hAnsi="Arial" w:cs="Arial"/>
          <w:noProof/>
          <w:sz w:val="22"/>
        </w:rPr>
        <w:tab/>
      </w:r>
    </w:p>
    <w:p w14:paraId="2EE0F26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7. Bzikowska-Jura, A., A. Czerwonogrodzka-Senczyna, G. Olędzka, D. Szostak-Węgierek, H. Weker, and A. Wesołowska. 2018. Maternal Nutrition and Body Composition During Breastfeeding: Association with Human Milk Composition.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10</w:t>
      </w:r>
      <w:r w:rsidRPr="00DD6D83">
        <w:rPr>
          <w:rFonts w:ascii="Arial" w:hAnsi="Arial" w:cs="Arial"/>
          <w:noProof/>
          <w:sz w:val="22"/>
        </w:rPr>
        <w:t>. [online] http://www.ncbi.nlm.nih.gov/pubmed/30262786 (Accessed May 24, 2019).</w:t>
      </w:r>
      <w:r w:rsidRPr="00DD6D83">
        <w:rPr>
          <w:rFonts w:ascii="Arial" w:hAnsi="Arial" w:cs="Arial"/>
          <w:noProof/>
          <w:sz w:val="22"/>
        </w:rPr>
        <w:tab/>
      </w:r>
    </w:p>
    <w:p w14:paraId="06BFA9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8. De La Garza Puentes, A., A. M. Alemany, A. M. Chisaguano, R. M. Goyanes, A. I. Castellote, F. J. Torres-Espínola, L. García-Valdés, M. Escudero-Marín, M. T. Segura, C. Campoy, and M. C. López-Sabater. 2019. The effect of maternal obesity on breast milk fatty acids and its association with infant growth and cognition-The PREOBE follow-up. </w:t>
      </w:r>
      <w:r w:rsidRPr="00DD6D83">
        <w:rPr>
          <w:rFonts w:ascii="Arial" w:hAnsi="Arial" w:cs="Arial"/>
          <w:i/>
          <w:iCs/>
          <w:noProof/>
          <w:sz w:val="22"/>
        </w:rPr>
        <w:t>Nutrients</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[online] /pmc/articles/PMC6770754/ (Accessed April 6, 2021).</w:t>
      </w:r>
      <w:r w:rsidRPr="00DD6D83">
        <w:rPr>
          <w:rFonts w:ascii="Arial" w:hAnsi="Arial" w:cs="Arial"/>
          <w:noProof/>
          <w:sz w:val="22"/>
        </w:rPr>
        <w:tab/>
      </w:r>
    </w:p>
    <w:p w14:paraId="01C3CB42"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9. Macias, H., and L. Hinck. 2012. Mammary gland development. </w:t>
      </w:r>
      <w:r w:rsidRPr="00DD6D83">
        <w:rPr>
          <w:rFonts w:ascii="Arial" w:hAnsi="Arial" w:cs="Arial"/>
          <w:i/>
          <w:iCs/>
          <w:noProof/>
          <w:sz w:val="22"/>
        </w:rPr>
        <w:t>Wiley Interdiscip. Rev. Dev. Biol.</w:t>
      </w:r>
      <w:r w:rsidRPr="00DD6D83">
        <w:rPr>
          <w:rFonts w:ascii="Arial" w:hAnsi="Arial" w:cs="Arial"/>
          <w:noProof/>
          <w:sz w:val="22"/>
        </w:rPr>
        <w:t xml:space="preserve"> </w:t>
      </w:r>
      <w:r w:rsidRPr="00DD6D83">
        <w:rPr>
          <w:rFonts w:ascii="Arial" w:hAnsi="Arial" w:cs="Arial"/>
          <w:b/>
          <w:bCs/>
          <w:noProof/>
          <w:sz w:val="22"/>
        </w:rPr>
        <w:t>1</w:t>
      </w:r>
      <w:r w:rsidRPr="00DD6D83">
        <w:rPr>
          <w:rFonts w:ascii="Arial" w:hAnsi="Arial" w:cs="Arial"/>
          <w:noProof/>
          <w:sz w:val="22"/>
        </w:rPr>
        <w:t>: 533–57. [online] http://www.pubmedcentral.nih.gov/articlerender.fcgi?artid=PMC3404495 (Accessed June 24, 2019).</w:t>
      </w:r>
      <w:r w:rsidRPr="00DD6D83">
        <w:rPr>
          <w:rFonts w:ascii="Arial" w:hAnsi="Arial" w:cs="Arial"/>
          <w:noProof/>
          <w:sz w:val="22"/>
        </w:rPr>
        <w:tab/>
      </w:r>
    </w:p>
    <w:p w14:paraId="4F595D6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10. Hartmann, P. E., R. A. Owens, D. B. Cox, and J. C. Kent. 1996. Establishing lactation Breast development and control of milk synthesis.</w:t>
      </w:r>
      <w:r w:rsidRPr="00DD6D83">
        <w:rPr>
          <w:rFonts w:ascii="Arial" w:hAnsi="Arial" w:cs="Arial"/>
          <w:noProof/>
          <w:sz w:val="22"/>
        </w:rPr>
        <w:tab/>
      </w:r>
    </w:p>
    <w:p w14:paraId="3261C5C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11. Landskroner-Eiger, S., J. Park, D. Israel, J. W. Pollard, and P. E. Scherer. 2010. Morphogenesis of the developing mammary gland: stage-dependent impact of adipocytes. </w:t>
      </w:r>
      <w:r w:rsidRPr="00DD6D83">
        <w:rPr>
          <w:rFonts w:ascii="Arial" w:hAnsi="Arial" w:cs="Arial"/>
          <w:i/>
          <w:iCs/>
          <w:noProof/>
          <w:sz w:val="22"/>
        </w:rPr>
        <w:t>Dev. Biol.</w:t>
      </w:r>
      <w:r w:rsidRPr="00DD6D83">
        <w:rPr>
          <w:rFonts w:ascii="Arial" w:hAnsi="Arial" w:cs="Arial"/>
          <w:noProof/>
          <w:sz w:val="22"/>
        </w:rPr>
        <w:t xml:space="preserve"> </w:t>
      </w:r>
      <w:r w:rsidRPr="00DD6D83">
        <w:rPr>
          <w:rFonts w:ascii="Arial" w:hAnsi="Arial" w:cs="Arial"/>
          <w:b/>
          <w:bCs/>
          <w:noProof/>
          <w:sz w:val="22"/>
        </w:rPr>
        <w:t>344</w:t>
      </w:r>
      <w:r w:rsidRPr="00DD6D83">
        <w:rPr>
          <w:rFonts w:ascii="Arial" w:hAnsi="Arial" w:cs="Arial"/>
          <w:noProof/>
          <w:sz w:val="22"/>
        </w:rPr>
        <w:t>: 968–78. [online] http://www.ncbi.nlm.nih.gov/pubmed/20599899 (Accessed July 17, 2019).</w:t>
      </w:r>
      <w:r w:rsidRPr="00DD6D83">
        <w:rPr>
          <w:rFonts w:ascii="Arial" w:hAnsi="Arial" w:cs="Arial"/>
          <w:noProof/>
          <w:sz w:val="22"/>
        </w:rPr>
        <w:tab/>
      </w:r>
    </w:p>
    <w:p w14:paraId="6BEDA0C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12. Machino, M. 1976. Growth and Differentiation, Vo1. [online] https://onlinelibrary.wiley.com/doi/pdf/10.1111/j.1440-169X.1976.00079.x (Accessed July 17, 2019).</w:t>
      </w:r>
      <w:r w:rsidRPr="00DD6D83">
        <w:rPr>
          <w:rFonts w:ascii="Arial" w:hAnsi="Arial" w:cs="Arial"/>
          <w:noProof/>
          <w:sz w:val="22"/>
        </w:rPr>
        <w:tab/>
      </w:r>
    </w:p>
    <w:p w14:paraId="163E270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13. Zwick, R. K., M. C. Rudolph, B. A. Shook, B. Holtrup, E. Roth, V. Lei, A. Van Keymeulen, V. Seewaldt, S. Kwei, J. Wysolmerski, M. S. Rodeheffer, and V. Horsley. 2018. Adipocyte hypertrophy and lipid dynamics underlie mammary gland remodeling after lactation. </w:t>
      </w:r>
      <w:r w:rsidRPr="00DD6D83">
        <w:rPr>
          <w:rFonts w:ascii="Arial" w:hAnsi="Arial" w:cs="Arial"/>
          <w:i/>
          <w:iCs/>
          <w:noProof/>
          <w:sz w:val="22"/>
        </w:rPr>
        <w:t>Nat. Commun.</w:t>
      </w:r>
      <w:r w:rsidRPr="00DD6D83">
        <w:rPr>
          <w:rFonts w:ascii="Arial" w:hAnsi="Arial" w:cs="Arial"/>
          <w:noProof/>
          <w:sz w:val="22"/>
        </w:rPr>
        <w:t xml:space="preserve"> </w:t>
      </w:r>
      <w:r w:rsidRPr="00DD6D83">
        <w:rPr>
          <w:rFonts w:ascii="Arial" w:hAnsi="Arial" w:cs="Arial"/>
          <w:b/>
          <w:bCs/>
          <w:noProof/>
          <w:sz w:val="22"/>
        </w:rPr>
        <w:t>9</w:t>
      </w:r>
      <w:r w:rsidRPr="00DD6D83">
        <w:rPr>
          <w:rFonts w:ascii="Arial" w:hAnsi="Arial" w:cs="Arial"/>
          <w:noProof/>
          <w:sz w:val="22"/>
        </w:rPr>
        <w:t>: 3592. [online] http://www.ncbi.nlm.nih.gov/pubmed/30181538 (Accessed July 10, 2019).</w:t>
      </w:r>
      <w:r w:rsidRPr="00DD6D83">
        <w:rPr>
          <w:rFonts w:ascii="Arial" w:hAnsi="Arial" w:cs="Arial"/>
          <w:noProof/>
          <w:sz w:val="22"/>
        </w:rPr>
        <w:tab/>
      </w:r>
    </w:p>
    <w:p w14:paraId="696BC92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14. Catalán, V., J. Gómez-Ambrosi, A. Rodríguez, B. Ramírez, P. Andrada, F. Rotellar, V. Valentí, R. Moncada, P. Martí, C. Silva, J. Salvador, and G. Frühbeck. 2015. Expression of S6K1 in human visceral adipose tissue is upregulated in obesity and related to insulin resistance and inflammation. </w:t>
      </w:r>
      <w:r w:rsidRPr="00DD6D83">
        <w:rPr>
          <w:rFonts w:ascii="Arial" w:hAnsi="Arial" w:cs="Arial"/>
          <w:i/>
          <w:iCs/>
          <w:noProof/>
          <w:sz w:val="22"/>
        </w:rPr>
        <w:t>Acta Diabetol.</w:t>
      </w:r>
      <w:r w:rsidRPr="00DD6D83">
        <w:rPr>
          <w:rFonts w:ascii="Arial" w:hAnsi="Arial" w:cs="Arial"/>
          <w:noProof/>
          <w:sz w:val="22"/>
        </w:rPr>
        <w:t xml:space="preserve"> </w:t>
      </w:r>
      <w:r w:rsidRPr="00DD6D83">
        <w:rPr>
          <w:rFonts w:ascii="Arial" w:hAnsi="Arial" w:cs="Arial"/>
          <w:b/>
          <w:bCs/>
          <w:noProof/>
          <w:sz w:val="22"/>
        </w:rPr>
        <w:t>52</w:t>
      </w:r>
      <w:r w:rsidRPr="00DD6D83">
        <w:rPr>
          <w:rFonts w:ascii="Arial" w:hAnsi="Arial" w:cs="Arial"/>
          <w:noProof/>
          <w:sz w:val="22"/>
        </w:rPr>
        <w:t>: 257–266. [online] http://link.springer.com/10.1007/s00592-014-0632-9 (Accessed July 19, 2019).</w:t>
      </w:r>
      <w:r w:rsidRPr="00DD6D83">
        <w:rPr>
          <w:rFonts w:ascii="Arial" w:hAnsi="Arial" w:cs="Arial"/>
          <w:noProof/>
          <w:sz w:val="22"/>
        </w:rPr>
        <w:tab/>
      </w:r>
    </w:p>
    <w:p w14:paraId="6710AAF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15. Cai, H., L. Q. Dong, and F. Liu. 2016. Recent Advances in Adipose mTOR Signaling and Function: Therapeutic Prospects. </w:t>
      </w:r>
      <w:r w:rsidRPr="00DD6D83">
        <w:rPr>
          <w:rFonts w:ascii="Arial" w:hAnsi="Arial" w:cs="Arial"/>
          <w:i/>
          <w:iCs/>
          <w:noProof/>
          <w:sz w:val="22"/>
        </w:rPr>
        <w:t>Trends Pharmacol. Sci.</w:t>
      </w:r>
      <w:r w:rsidRPr="00DD6D83">
        <w:rPr>
          <w:rFonts w:ascii="Arial" w:hAnsi="Arial" w:cs="Arial"/>
          <w:noProof/>
          <w:sz w:val="22"/>
        </w:rPr>
        <w:t xml:space="preserve"> </w:t>
      </w:r>
      <w:r w:rsidRPr="00DD6D83">
        <w:rPr>
          <w:rFonts w:ascii="Arial" w:hAnsi="Arial" w:cs="Arial"/>
          <w:b/>
          <w:bCs/>
          <w:noProof/>
          <w:sz w:val="22"/>
        </w:rPr>
        <w:t>37</w:t>
      </w:r>
      <w:r w:rsidRPr="00DD6D83">
        <w:rPr>
          <w:rFonts w:ascii="Arial" w:hAnsi="Arial" w:cs="Arial"/>
          <w:noProof/>
          <w:sz w:val="22"/>
        </w:rPr>
        <w:t>: 303–317. [online] http://www.ncbi.nlm.nih.gov/pubmed/26700098 (Accessed July 19, 2019).</w:t>
      </w:r>
      <w:r w:rsidRPr="00DD6D83">
        <w:rPr>
          <w:rFonts w:ascii="Arial" w:hAnsi="Arial" w:cs="Arial"/>
          <w:noProof/>
          <w:sz w:val="22"/>
        </w:rPr>
        <w:tab/>
      </w:r>
    </w:p>
    <w:p w14:paraId="057ACE3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16. Wang, X., and C. G. Proud. 2006. The mTOR Pathway in the Control of Protein Synthesis. </w:t>
      </w:r>
      <w:r w:rsidRPr="00DD6D83">
        <w:rPr>
          <w:rFonts w:ascii="Arial" w:hAnsi="Arial" w:cs="Arial"/>
          <w:i/>
          <w:iCs/>
          <w:noProof/>
          <w:sz w:val="22"/>
        </w:rPr>
        <w:t>Physiology</w:t>
      </w:r>
      <w:r w:rsidRPr="00DD6D83">
        <w:rPr>
          <w:rFonts w:ascii="Arial" w:hAnsi="Arial" w:cs="Arial"/>
          <w:noProof/>
          <w:sz w:val="22"/>
        </w:rPr>
        <w:t xml:space="preserve">. </w:t>
      </w:r>
      <w:r w:rsidRPr="00DD6D83">
        <w:rPr>
          <w:rFonts w:ascii="Arial" w:hAnsi="Arial" w:cs="Arial"/>
          <w:b/>
          <w:bCs/>
          <w:noProof/>
          <w:sz w:val="22"/>
        </w:rPr>
        <w:t>21</w:t>
      </w:r>
      <w:r w:rsidRPr="00DD6D83">
        <w:rPr>
          <w:rFonts w:ascii="Arial" w:hAnsi="Arial" w:cs="Arial"/>
          <w:noProof/>
          <w:sz w:val="22"/>
        </w:rPr>
        <w:t>: 362–369. [online] http://www.ncbi.nlm.nih.gov/pubmed/16990457 (Accessed July 19, 2019).</w:t>
      </w:r>
      <w:r w:rsidRPr="00DD6D83">
        <w:rPr>
          <w:rFonts w:ascii="Arial" w:hAnsi="Arial" w:cs="Arial"/>
          <w:noProof/>
          <w:sz w:val="22"/>
        </w:rPr>
        <w:tab/>
      </w:r>
    </w:p>
    <w:p w14:paraId="53461F0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17. Catania, C., E. Binder, and D. Cota. 2011. mTORC1 signaling in energy balance and metabolic disease. </w:t>
      </w:r>
      <w:r w:rsidRPr="00DD6D83">
        <w:rPr>
          <w:rFonts w:ascii="Arial" w:hAnsi="Arial" w:cs="Arial"/>
          <w:i/>
          <w:iCs/>
          <w:noProof/>
          <w:sz w:val="22"/>
        </w:rPr>
        <w:t>Int. J. Obes.</w:t>
      </w:r>
      <w:r w:rsidRPr="00DD6D83">
        <w:rPr>
          <w:rFonts w:ascii="Arial" w:hAnsi="Arial" w:cs="Arial"/>
          <w:noProof/>
          <w:sz w:val="22"/>
        </w:rPr>
        <w:t xml:space="preserve"> </w:t>
      </w:r>
      <w:r w:rsidRPr="00DD6D83">
        <w:rPr>
          <w:rFonts w:ascii="Arial" w:hAnsi="Arial" w:cs="Arial"/>
          <w:b/>
          <w:bCs/>
          <w:noProof/>
          <w:sz w:val="22"/>
        </w:rPr>
        <w:t>35</w:t>
      </w:r>
      <w:r w:rsidRPr="00DD6D83">
        <w:rPr>
          <w:rFonts w:ascii="Arial" w:hAnsi="Arial" w:cs="Arial"/>
          <w:noProof/>
          <w:sz w:val="22"/>
        </w:rPr>
        <w:t>: 751–761. [online] http://www.nature.com/articles/ijo2010208 (Accessed July 19, 2019).</w:t>
      </w:r>
      <w:r w:rsidRPr="00DD6D83">
        <w:rPr>
          <w:rFonts w:ascii="Arial" w:hAnsi="Arial" w:cs="Arial"/>
          <w:noProof/>
          <w:sz w:val="22"/>
        </w:rPr>
        <w:tab/>
      </w:r>
    </w:p>
    <w:p w14:paraId="4421EDF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18. Laplante, M., and D. M. Sabatini. 2009. An Emerging Role of mTOR in Lipid Biosynthesis. </w:t>
      </w:r>
      <w:r w:rsidRPr="00DD6D83">
        <w:rPr>
          <w:rFonts w:ascii="Arial" w:hAnsi="Arial" w:cs="Arial"/>
          <w:i/>
          <w:iCs/>
          <w:noProof/>
          <w:sz w:val="22"/>
        </w:rPr>
        <w:t>Curr. Biol.</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R1046–R1052. [online] http://www.ncbi.nlm.nih.gov/pubmed/19948145 (Accessed July 25, 2019).</w:t>
      </w:r>
      <w:r w:rsidRPr="00DD6D83">
        <w:rPr>
          <w:rFonts w:ascii="Arial" w:hAnsi="Arial" w:cs="Arial"/>
          <w:noProof/>
          <w:sz w:val="22"/>
        </w:rPr>
        <w:tab/>
      </w:r>
    </w:p>
    <w:p w14:paraId="64B412E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19. Chen, Y., H. Wei, F. Liu, and J.-L. Guan. 2014. Hyperactivation of mammalian target of rapamycin complex 1 (mTORC1) promotes breast cancer progression through enhancing glucose starvation-induced autophagy and Akt signaling. </w:t>
      </w:r>
      <w:r w:rsidRPr="00DD6D83">
        <w:rPr>
          <w:rFonts w:ascii="Arial" w:hAnsi="Arial" w:cs="Arial"/>
          <w:i/>
          <w:iCs/>
          <w:noProof/>
          <w:sz w:val="22"/>
        </w:rPr>
        <w:t>J. Biol. Chem.</w:t>
      </w:r>
      <w:r w:rsidRPr="00DD6D83">
        <w:rPr>
          <w:rFonts w:ascii="Arial" w:hAnsi="Arial" w:cs="Arial"/>
          <w:noProof/>
          <w:sz w:val="22"/>
        </w:rPr>
        <w:t xml:space="preserve"> </w:t>
      </w:r>
      <w:r w:rsidRPr="00DD6D83">
        <w:rPr>
          <w:rFonts w:ascii="Arial" w:hAnsi="Arial" w:cs="Arial"/>
          <w:b/>
          <w:bCs/>
          <w:noProof/>
          <w:sz w:val="22"/>
        </w:rPr>
        <w:t>289</w:t>
      </w:r>
      <w:r w:rsidRPr="00DD6D83">
        <w:rPr>
          <w:rFonts w:ascii="Arial" w:hAnsi="Arial" w:cs="Arial"/>
          <w:noProof/>
          <w:sz w:val="22"/>
        </w:rPr>
        <w:t>: 1164–73. [online] http://www.ncbi.nlm.nih.gov/pubmed/24275666 (Accessed February 14, 2020).</w:t>
      </w:r>
      <w:r w:rsidRPr="00DD6D83">
        <w:rPr>
          <w:rFonts w:ascii="Arial" w:hAnsi="Arial" w:cs="Arial"/>
          <w:noProof/>
          <w:sz w:val="22"/>
        </w:rPr>
        <w:tab/>
      </w:r>
    </w:p>
    <w:p w14:paraId="6B46C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20. Rezaei, R., Z. Wu, Y. Hou, F. W. Bazer, and G. Wu. 2016. Amino acids and mammary gland development: nutritional implications for milk production and neonatal growth. </w:t>
      </w:r>
      <w:r w:rsidRPr="00DD6D83">
        <w:rPr>
          <w:rFonts w:ascii="Arial" w:hAnsi="Arial" w:cs="Arial"/>
          <w:i/>
          <w:iCs/>
          <w:noProof/>
          <w:sz w:val="22"/>
        </w:rPr>
        <w:t>J. Anim. Sci. Biotechnol.</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20. [online] http://www.ncbi.nlm.nih.gov/pubmed/27042295 (Accessed July 10, 2019).</w:t>
      </w:r>
      <w:r w:rsidRPr="00DD6D83">
        <w:rPr>
          <w:rFonts w:ascii="Arial" w:hAnsi="Arial" w:cs="Arial"/>
          <w:noProof/>
          <w:sz w:val="22"/>
        </w:rPr>
        <w:tab/>
      </w:r>
    </w:p>
    <w:p w14:paraId="1523AE9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21. Schwenk, F., U. Baron, and K. Rajewsky. 1995. A cre-transgenic mouse strain for the ubiquitous deletion of loxP-flanked gene segments including deletion in germ cells. </w:t>
      </w:r>
      <w:r w:rsidRPr="00DD6D83">
        <w:rPr>
          <w:rFonts w:ascii="Arial" w:hAnsi="Arial" w:cs="Arial"/>
          <w:i/>
          <w:iCs/>
          <w:noProof/>
          <w:sz w:val="22"/>
        </w:rPr>
        <w:t>Nucleic Acids Res.</w:t>
      </w:r>
      <w:r w:rsidRPr="00DD6D83">
        <w:rPr>
          <w:rFonts w:ascii="Arial" w:hAnsi="Arial" w:cs="Arial"/>
          <w:noProof/>
          <w:sz w:val="22"/>
        </w:rPr>
        <w:t xml:space="preserve"> </w:t>
      </w:r>
      <w:r w:rsidRPr="00DD6D83">
        <w:rPr>
          <w:rFonts w:ascii="Arial" w:hAnsi="Arial" w:cs="Arial"/>
          <w:b/>
          <w:bCs/>
          <w:noProof/>
          <w:sz w:val="22"/>
        </w:rPr>
        <w:t>23</w:t>
      </w:r>
      <w:r w:rsidRPr="00DD6D83">
        <w:rPr>
          <w:rFonts w:ascii="Arial" w:hAnsi="Arial" w:cs="Arial"/>
          <w:noProof/>
          <w:sz w:val="22"/>
        </w:rPr>
        <w:t>: 5080–5081. [online] /pmc/articles/PMC307516/?report=abstract (Accessed May 12, 2021).</w:t>
      </w:r>
      <w:r w:rsidRPr="00DD6D83">
        <w:rPr>
          <w:rFonts w:ascii="Arial" w:hAnsi="Arial" w:cs="Arial"/>
          <w:noProof/>
          <w:sz w:val="22"/>
        </w:rPr>
        <w:tab/>
      </w:r>
    </w:p>
    <w:p w14:paraId="14ED0DF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22.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http://expmed.bwh.harvard.edu/ts/review/ (Accessed May 12, 2021).</w:t>
      </w:r>
      <w:r w:rsidRPr="00DD6D83">
        <w:rPr>
          <w:rFonts w:ascii="Arial" w:hAnsi="Arial" w:cs="Arial"/>
          <w:noProof/>
          <w:sz w:val="22"/>
        </w:rPr>
        <w:tab/>
      </w:r>
    </w:p>
    <w:p w14:paraId="653D073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23. Kwiatkowski, D. J., H. Zhang, J. L. Bandura, K. M. Heiberger, M. Glogauer, N. el-Hashemite, and H. Onda. 2002. A mouse model of TSC1 reveals sex-dependent lethality from liver hemangiomas, and up-regulation of p70S6 kinase activity in Tsc1 null cells. </w:t>
      </w:r>
      <w:r w:rsidRPr="00DD6D83">
        <w:rPr>
          <w:rFonts w:ascii="Arial" w:hAnsi="Arial" w:cs="Arial"/>
          <w:i/>
          <w:iCs/>
          <w:noProof/>
          <w:sz w:val="22"/>
        </w:rPr>
        <w:t>Hum. Mol. Genet.</w:t>
      </w:r>
      <w:r w:rsidRPr="00DD6D83">
        <w:rPr>
          <w:rFonts w:ascii="Arial" w:hAnsi="Arial" w:cs="Arial"/>
          <w:noProof/>
          <w:sz w:val="22"/>
        </w:rPr>
        <w:t xml:space="preserve"> </w:t>
      </w:r>
      <w:r w:rsidRPr="00DD6D83">
        <w:rPr>
          <w:rFonts w:ascii="Arial" w:hAnsi="Arial" w:cs="Arial"/>
          <w:b/>
          <w:bCs/>
          <w:noProof/>
          <w:sz w:val="22"/>
        </w:rPr>
        <w:t>11</w:t>
      </w:r>
      <w:r w:rsidRPr="00DD6D83">
        <w:rPr>
          <w:rFonts w:ascii="Arial" w:hAnsi="Arial" w:cs="Arial"/>
          <w:noProof/>
          <w:sz w:val="22"/>
        </w:rPr>
        <w:t>: 525–534. [online] https://academic.oup.com/hmg/article-lookup/doi/10.1093/hmg/11.5.525 (Accessed July 11, 2019).</w:t>
      </w:r>
      <w:r w:rsidRPr="00DD6D83">
        <w:rPr>
          <w:rFonts w:ascii="Arial" w:hAnsi="Arial" w:cs="Arial"/>
          <w:noProof/>
          <w:sz w:val="22"/>
        </w:rPr>
        <w:tab/>
      </w:r>
    </w:p>
    <w:p w14:paraId="714B481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24. Eguchi, J., Q.-W. Yan, D. E. Schones, M. Kamal, C.-H. Hsu, M. Q. Zhang, G. E. Crawford, and E. D. Rosen. 2008. Interferon Regulatory Factors Are Transcriptional Regulators of Adipogenesis.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7</w:t>
      </w:r>
      <w:r w:rsidRPr="00DD6D83">
        <w:rPr>
          <w:rFonts w:ascii="Arial" w:hAnsi="Arial" w:cs="Arial"/>
          <w:noProof/>
          <w:sz w:val="22"/>
        </w:rPr>
        <w:t>: 86–94. [online] http://www.ncbi.nlm.nih.gov/pubmed/18177728 (Accessed July 25, 2019).</w:t>
      </w:r>
      <w:r w:rsidRPr="00DD6D83">
        <w:rPr>
          <w:rFonts w:ascii="Arial" w:hAnsi="Arial" w:cs="Arial"/>
          <w:noProof/>
          <w:sz w:val="22"/>
        </w:rPr>
        <w:tab/>
      </w:r>
    </w:p>
    <w:p w14:paraId="701A4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25. Wang, F., S. E. Mullican, J. R. DiSpirito, L. C. Peed, and M. A. Lazar. 2013. Lipoatrophy and severe metabolic disturbance in mice with fat-specific deletion of PPARγ. </w:t>
      </w:r>
      <w:r w:rsidRPr="00DD6D83">
        <w:rPr>
          <w:rFonts w:ascii="Arial" w:hAnsi="Arial" w:cs="Arial"/>
          <w:i/>
          <w:iCs/>
          <w:noProof/>
          <w:sz w:val="22"/>
        </w:rPr>
        <w:t>Proc. Natl. Acad. Sci. U. S. A.</w:t>
      </w:r>
      <w:r w:rsidRPr="00DD6D83">
        <w:rPr>
          <w:rFonts w:ascii="Arial" w:hAnsi="Arial" w:cs="Arial"/>
          <w:noProof/>
          <w:sz w:val="22"/>
        </w:rPr>
        <w:t xml:space="preserve"> </w:t>
      </w:r>
      <w:r w:rsidRPr="00DD6D83">
        <w:rPr>
          <w:rFonts w:ascii="Arial" w:hAnsi="Arial" w:cs="Arial"/>
          <w:b/>
          <w:bCs/>
          <w:noProof/>
          <w:sz w:val="22"/>
        </w:rPr>
        <w:t>110</w:t>
      </w:r>
      <w:r w:rsidRPr="00DD6D83">
        <w:rPr>
          <w:rFonts w:ascii="Arial" w:hAnsi="Arial" w:cs="Arial"/>
          <w:noProof/>
          <w:sz w:val="22"/>
        </w:rPr>
        <w:t>: 18656–18661. [online] http://www.pnas.org/cgi/doi/10.1073/pnas.1314863110 (Accessed July 15, 2019).</w:t>
      </w:r>
      <w:r w:rsidRPr="00DD6D83">
        <w:rPr>
          <w:rFonts w:ascii="Arial" w:hAnsi="Arial" w:cs="Arial"/>
          <w:noProof/>
          <w:sz w:val="22"/>
        </w:rPr>
        <w:tab/>
      </w:r>
    </w:p>
    <w:p w14:paraId="3B15E88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26. Wang, Z. V., Y. Deng, Q. A. Wang, K. Sun, and P. E. Scherer. 2010. Identification and characterization of a promoter cassette conferring adipocyte-specific gene expression. </w:t>
      </w:r>
      <w:r w:rsidRPr="00DD6D83">
        <w:rPr>
          <w:rFonts w:ascii="Arial" w:hAnsi="Arial" w:cs="Arial"/>
          <w:i/>
          <w:iCs/>
          <w:noProof/>
          <w:sz w:val="22"/>
        </w:rPr>
        <w:t>Endocrinology</w:t>
      </w:r>
      <w:r w:rsidRPr="00DD6D83">
        <w:rPr>
          <w:rFonts w:ascii="Arial" w:hAnsi="Arial" w:cs="Arial"/>
          <w:noProof/>
          <w:sz w:val="22"/>
        </w:rPr>
        <w:t xml:space="preserve">. </w:t>
      </w:r>
      <w:r w:rsidRPr="00DD6D83">
        <w:rPr>
          <w:rFonts w:ascii="Arial" w:hAnsi="Arial" w:cs="Arial"/>
          <w:b/>
          <w:bCs/>
          <w:noProof/>
          <w:sz w:val="22"/>
        </w:rPr>
        <w:t>151</w:t>
      </w:r>
      <w:r w:rsidRPr="00DD6D83">
        <w:rPr>
          <w:rFonts w:ascii="Arial" w:hAnsi="Arial" w:cs="Arial"/>
          <w:noProof/>
          <w:sz w:val="22"/>
        </w:rPr>
        <w:t>: 2933–2939. [online] /pmc/articles/PMC2875825/ (Accessed May 12, 2021).</w:t>
      </w:r>
      <w:r w:rsidRPr="00DD6D83">
        <w:rPr>
          <w:rFonts w:ascii="Arial" w:hAnsi="Arial" w:cs="Arial"/>
          <w:noProof/>
          <w:sz w:val="22"/>
        </w:rPr>
        <w:tab/>
      </w:r>
    </w:p>
    <w:p w14:paraId="5287991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27. Wang, Q. A., A. Song, R. K. Gupta, B. Deplancke, and P. E. Scherer. 2018. Reversible De-differentiation of Mature White Adipocytes into Preadipocyte-like Precursors during Lactation.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28</w:t>
      </w:r>
      <w:r w:rsidRPr="00DD6D83">
        <w:rPr>
          <w:rFonts w:ascii="Arial" w:hAnsi="Arial" w:cs="Arial"/>
          <w:noProof/>
          <w:sz w:val="22"/>
        </w:rPr>
        <w:t>: 282-288.e3. [online] https://doi.org/10.1016/j.cmet.2018.05.022 (Accessed July 10, 2019).</w:t>
      </w:r>
      <w:r w:rsidRPr="00DD6D83">
        <w:rPr>
          <w:rFonts w:ascii="Arial" w:hAnsi="Arial" w:cs="Arial"/>
          <w:noProof/>
          <w:sz w:val="22"/>
        </w:rPr>
        <w:tab/>
      </w:r>
    </w:p>
    <w:p w14:paraId="37087A05"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28. Boston, W. S., G. T. Bleck, J. C. Conroy, M. B. Wheeler, and D. J. Miller. 2001. Short Communication: Effects of Increased Expression of α-Lactalbumin In Transgenic Mice on Milk Yield and Pup Growth. American Dairy Science Association. [online] https://www.journalofdairyscience.org/article/S0022-0302(01)74516-X/pdf (Accessed June 19, 2019).</w:t>
      </w:r>
      <w:r w:rsidRPr="00DD6D83">
        <w:rPr>
          <w:rFonts w:ascii="Arial" w:hAnsi="Arial" w:cs="Arial"/>
          <w:noProof/>
          <w:sz w:val="22"/>
        </w:rPr>
        <w:tab/>
      </w:r>
    </w:p>
    <w:p w14:paraId="5B3DDE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29. Collares, F. P., C. V. Gonçalves, and J. S. Ferreira. 1997. Creamatocrit as a rapid method to estimate the contents of total milk lipids. </w:t>
      </w:r>
      <w:r w:rsidRPr="00DD6D83">
        <w:rPr>
          <w:rFonts w:ascii="Arial" w:hAnsi="Arial" w:cs="Arial"/>
          <w:i/>
          <w:iCs/>
          <w:noProof/>
          <w:sz w:val="22"/>
        </w:rPr>
        <w:t>Food Chem.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465–467. [online] https://www.sciencedirect.com/science/article/pii/S0308814697000149 (Accessed February 19, 2020).</w:t>
      </w:r>
      <w:r w:rsidRPr="00DD6D83">
        <w:rPr>
          <w:rFonts w:ascii="Arial" w:hAnsi="Arial" w:cs="Arial"/>
          <w:noProof/>
          <w:sz w:val="22"/>
        </w:rPr>
        <w:tab/>
      </w:r>
    </w:p>
    <w:p w14:paraId="6F9DB3B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30. Patro, R., G. Duggal, M. I. Love, R. A. Irizarry, and C. Kingsford. 2017. Salmon provides fast and bias-aware quantification of transcript expression. </w:t>
      </w:r>
      <w:r w:rsidRPr="00DD6D83">
        <w:rPr>
          <w:rFonts w:ascii="Arial" w:hAnsi="Arial" w:cs="Arial"/>
          <w:i/>
          <w:iCs/>
          <w:noProof/>
          <w:sz w:val="22"/>
        </w:rPr>
        <w:t>Nat. Methods</w:t>
      </w:r>
      <w:r w:rsidRPr="00DD6D83">
        <w:rPr>
          <w:rFonts w:ascii="Arial" w:hAnsi="Arial" w:cs="Arial"/>
          <w:noProof/>
          <w:sz w:val="22"/>
        </w:rPr>
        <w:t xml:space="preserve">. </w:t>
      </w:r>
      <w:r w:rsidRPr="00DD6D83">
        <w:rPr>
          <w:rFonts w:ascii="Arial" w:hAnsi="Arial" w:cs="Arial"/>
          <w:b/>
          <w:bCs/>
          <w:noProof/>
          <w:sz w:val="22"/>
        </w:rPr>
        <w:t>14</w:t>
      </w:r>
      <w:r w:rsidRPr="00DD6D83">
        <w:rPr>
          <w:rFonts w:ascii="Arial" w:hAnsi="Arial" w:cs="Arial"/>
          <w:noProof/>
          <w:sz w:val="22"/>
        </w:rPr>
        <w:t>: 417–419.</w:t>
      </w:r>
      <w:r w:rsidRPr="00DD6D83">
        <w:rPr>
          <w:rFonts w:ascii="Arial" w:hAnsi="Arial" w:cs="Arial"/>
          <w:noProof/>
          <w:sz w:val="22"/>
        </w:rPr>
        <w:tab/>
      </w:r>
    </w:p>
    <w:p w14:paraId="10034A5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31. Love, M. I., C. Soneson, P. F. Hickey, L. K. Johnson, N. Tessa Pierce, L. Shepherd, M. Morgan, and R. Patro. 2020. Tximeta: Reference sequence checksums for provenance identification in RNA-seq. </w:t>
      </w:r>
      <w:r w:rsidRPr="00DD6D83">
        <w:rPr>
          <w:rFonts w:ascii="Arial" w:hAnsi="Arial" w:cs="Arial"/>
          <w:i/>
          <w:iCs/>
          <w:noProof/>
          <w:sz w:val="22"/>
        </w:rPr>
        <w:t>PLoS Comput. Biol.</w:t>
      </w:r>
      <w:r w:rsidRPr="00DD6D83">
        <w:rPr>
          <w:rFonts w:ascii="Arial" w:hAnsi="Arial" w:cs="Arial"/>
          <w:noProof/>
          <w:sz w:val="22"/>
        </w:rPr>
        <w:t xml:space="preserve"> </w:t>
      </w:r>
      <w:r w:rsidRPr="00DD6D83">
        <w:rPr>
          <w:rFonts w:ascii="Arial" w:hAnsi="Arial" w:cs="Arial"/>
          <w:b/>
          <w:bCs/>
          <w:noProof/>
          <w:sz w:val="22"/>
        </w:rPr>
        <w:t>16</w:t>
      </w:r>
      <w:r w:rsidRPr="00DD6D83">
        <w:rPr>
          <w:rFonts w:ascii="Arial" w:hAnsi="Arial" w:cs="Arial"/>
          <w:noProof/>
          <w:sz w:val="22"/>
        </w:rPr>
        <w:t>: 1–13.</w:t>
      </w:r>
      <w:r w:rsidRPr="00DD6D83">
        <w:rPr>
          <w:rFonts w:ascii="Arial" w:hAnsi="Arial" w:cs="Arial"/>
          <w:noProof/>
          <w:sz w:val="22"/>
        </w:rPr>
        <w:tab/>
      </w:r>
    </w:p>
    <w:p w14:paraId="6948D3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32. Soneson, C., M. I. Love, and M. D. Robinson. 2016. Differential analyses for RNA-seq: Transcript-level estimates improve gene-level inferences [version 2; referees: 2 approved]. </w:t>
      </w:r>
      <w:r w:rsidRPr="00DD6D83">
        <w:rPr>
          <w:rFonts w:ascii="Arial" w:hAnsi="Arial" w:cs="Arial"/>
          <w:i/>
          <w:iCs/>
          <w:noProof/>
          <w:sz w:val="22"/>
        </w:rPr>
        <w:t>F1000Research</w:t>
      </w:r>
      <w:r w:rsidRPr="00DD6D83">
        <w:rPr>
          <w:rFonts w:ascii="Arial" w:hAnsi="Arial" w:cs="Arial"/>
          <w:noProof/>
          <w:sz w:val="22"/>
        </w:rPr>
        <w:t xml:space="preserve">. </w:t>
      </w:r>
      <w:r w:rsidRPr="00DD6D83">
        <w:rPr>
          <w:rFonts w:ascii="Arial" w:hAnsi="Arial" w:cs="Arial"/>
          <w:b/>
          <w:bCs/>
          <w:noProof/>
          <w:sz w:val="22"/>
        </w:rPr>
        <w:t>4</w:t>
      </w:r>
      <w:r w:rsidRPr="00DD6D83">
        <w:rPr>
          <w:rFonts w:ascii="Arial" w:hAnsi="Arial" w:cs="Arial"/>
          <w:noProof/>
          <w:sz w:val="22"/>
        </w:rPr>
        <w:t>: 1–23.</w:t>
      </w:r>
      <w:r w:rsidRPr="00DD6D83">
        <w:rPr>
          <w:rFonts w:ascii="Arial" w:hAnsi="Arial" w:cs="Arial"/>
          <w:noProof/>
          <w:sz w:val="22"/>
        </w:rPr>
        <w:tab/>
      </w:r>
    </w:p>
    <w:p w14:paraId="29E625FF"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33. Love, M. I., W. Huber, and S. Anders. 2014. Moderated estimation of fold change and dispersion for RNA-seq data with DESeq2. </w:t>
      </w:r>
      <w:r w:rsidRPr="00DD6D83">
        <w:rPr>
          <w:rFonts w:ascii="Arial" w:hAnsi="Arial" w:cs="Arial"/>
          <w:i/>
          <w:iCs/>
          <w:noProof/>
          <w:sz w:val="22"/>
        </w:rPr>
        <w:t>Genome Biol.</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550.</w:t>
      </w:r>
      <w:r w:rsidRPr="00DD6D83">
        <w:rPr>
          <w:rFonts w:ascii="Arial" w:hAnsi="Arial" w:cs="Arial"/>
          <w:noProof/>
          <w:sz w:val="22"/>
        </w:rPr>
        <w:tab/>
      </w:r>
    </w:p>
    <w:p w14:paraId="7D4C7B5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34. Bates, D., M. Mächler, B. Bolker, and S. Walker. 2014. No Title. </w:t>
      </w:r>
      <w:r w:rsidRPr="00DD6D83">
        <w:rPr>
          <w:rFonts w:ascii="Arial" w:hAnsi="Arial" w:cs="Arial"/>
          <w:i/>
          <w:iCs/>
          <w:noProof/>
          <w:sz w:val="22"/>
        </w:rPr>
        <w:t>ArXiv e-prints</w:t>
      </w:r>
      <w:r w:rsidRPr="00DD6D83">
        <w:rPr>
          <w:rFonts w:ascii="Arial" w:hAnsi="Arial" w:cs="Arial"/>
          <w:noProof/>
          <w:sz w:val="22"/>
        </w:rPr>
        <w:t xml:space="preserve">. </w:t>
      </w:r>
      <w:r w:rsidRPr="00DD6D83">
        <w:rPr>
          <w:rFonts w:ascii="Arial" w:hAnsi="Arial" w:cs="Arial"/>
          <w:b/>
          <w:bCs/>
          <w:noProof/>
          <w:sz w:val="22"/>
        </w:rPr>
        <w:t>arXiv:1406</w:t>
      </w:r>
      <w:r w:rsidRPr="00DD6D83">
        <w:rPr>
          <w:rFonts w:ascii="Arial" w:hAnsi="Arial" w:cs="Arial"/>
          <w:noProof/>
          <w:sz w:val="22"/>
        </w:rPr>
        <w:t>. [online] http://arxiv.org/abs/1406.5823 (Accessed August 13, 2019).</w:t>
      </w:r>
      <w:r w:rsidRPr="00DD6D83">
        <w:rPr>
          <w:rFonts w:ascii="Arial" w:hAnsi="Arial" w:cs="Arial"/>
          <w:noProof/>
          <w:sz w:val="22"/>
        </w:rPr>
        <w:tab/>
      </w:r>
    </w:p>
    <w:p w14:paraId="7A244198"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35. Ballard, O., and A. L. Morrow. 2013. Human Milk Composition. Nutrients and Bioactive Factors. </w:t>
      </w:r>
      <w:r w:rsidRPr="00DD6D83">
        <w:rPr>
          <w:rFonts w:ascii="Arial" w:hAnsi="Arial" w:cs="Arial"/>
          <w:i/>
          <w:iCs/>
          <w:noProof/>
          <w:sz w:val="22"/>
        </w:rPr>
        <w:t>Pediatr. Clin. North Am.</w:t>
      </w:r>
      <w:r w:rsidRPr="00DD6D83">
        <w:rPr>
          <w:rFonts w:ascii="Arial" w:hAnsi="Arial" w:cs="Arial"/>
          <w:noProof/>
          <w:sz w:val="22"/>
        </w:rPr>
        <w:t xml:space="preserve"> </w:t>
      </w:r>
      <w:r w:rsidRPr="00DD6D83">
        <w:rPr>
          <w:rFonts w:ascii="Arial" w:hAnsi="Arial" w:cs="Arial"/>
          <w:b/>
          <w:bCs/>
          <w:noProof/>
          <w:sz w:val="22"/>
        </w:rPr>
        <w:t>60</w:t>
      </w:r>
      <w:r w:rsidRPr="00DD6D83">
        <w:rPr>
          <w:rFonts w:ascii="Arial" w:hAnsi="Arial" w:cs="Arial"/>
          <w:noProof/>
          <w:sz w:val="22"/>
        </w:rPr>
        <w:t>: 49–74. [online] /pmc/articles/PMC3586783/?report=abstract (Accessed August 22, 2020).</w:t>
      </w:r>
      <w:r w:rsidRPr="00DD6D83">
        <w:rPr>
          <w:rFonts w:ascii="Arial" w:hAnsi="Arial" w:cs="Arial"/>
          <w:noProof/>
          <w:sz w:val="22"/>
        </w:rPr>
        <w:tab/>
      </w:r>
    </w:p>
    <w:p w14:paraId="5BF55CA1"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36. Kim, J. E., and J. Chen. 2004. Regulation of peroxisome proliferator-activated receptor-γ activity by mammalian target of rapamycin and amino acids in adipogenesis. </w:t>
      </w:r>
      <w:r w:rsidRPr="00DD6D83">
        <w:rPr>
          <w:rFonts w:ascii="Arial" w:hAnsi="Arial" w:cs="Arial"/>
          <w:i/>
          <w:iCs/>
          <w:noProof/>
          <w:sz w:val="22"/>
        </w:rPr>
        <w:t>Diabetes</w:t>
      </w:r>
      <w:r w:rsidRPr="00DD6D83">
        <w:rPr>
          <w:rFonts w:ascii="Arial" w:hAnsi="Arial" w:cs="Arial"/>
          <w:noProof/>
          <w:sz w:val="22"/>
        </w:rPr>
        <w:t xml:space="preserve">. </w:t>
      </w:r>
      <w:r w:rsidRPr="00DD6D83">
        <w:rPr>
          <w:rFonts w:ascii="Arial" w:hAnsi="Arial" w:cs="Arial"/>
          <w:b/>
          <w:bCs/>
          <w:noProof/>
          <w:sz w:val="22"/>
        </w:rPr>
        <w:t>53</w:t>
      </w:r>
      <w:r w:rsidRPr="00DD6D83">
        <w:rPr>
          <w:rFonts w:ascii="Arial" w:hAnsi="Arial" w:cs="Arial"/>
          <w:noProof/>
          <w:sz w:val="22"/>
        </w:rPr>
        <w:t>: 2748–2756. [online] https://diabetes.diabetesjournals.org/content/53/11/2748 (Accessed May 11, 2021).</w:t>
      </w:r>
      <w:r w:rsidRPr="00DD6D83">
        <w:rPr>
          <w:rFonts w:ascii="Arial" w:hAnsi="Arial" w:cs="Arial"/>
          <w:noProof/>
          <w:sz w:val="22"/>
        </w:rPr>
        <w:tab/>
      </w:r>
    </w:p>
    <w:p w14:paraId="6EEF626E"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37. Cho, H. J., J. Park, H. W. Lee, Y. S. Lee, and J. B. Kim. 2004. Regulation of adipocyte differentiation and insulin action with rapamycin. </w:t>
      </w:r>
      <w:r w:rsidRPr="00DD6D83">
        <w:rPr>
          <w:rFonts w:ascii="Arial" w:hAnsi="Arial" w:cs="Arial"/>
          <w:i/>
          <w:iCs/>
          <w:noProof/>
          <w:sz w:val="22"/>
        </w:rPr>
        <w:t>Biochem. Biophys. Res. Commun.</w:t>
      </w:r>
      <w:r w:rsidRPr="00DD6D83">
        <w:rPr>
          <w:rFonts w:ascii="Arial" w:hAnsi="Arial" w:cs="Arial"/>
          <w:noProof/>
          <w:sz w:val="22"/>
        </w:rPr>
        <w:t xml:space="preserve"> </w:t>
      </w:r>
      <w:r w:rsidRPr="00DD6D83">
        <w:rPr>
          <w:rFonts w:ascii="Arial" w:hAnsi="Arial" w:cs="Arial"/>
          <w:b/>
          <w:bCs/>
          <w:noProof/>
          <w:sz w:val="22"/>
        </w:rPr>
        <w:t>321</w:t>
      </w:r>
      <w:r w:rsidRPr="00DD6D83">
        <w:rPr>
          <w:rFonts w:ascii="Arial" w:hAnsi="Arial" w:cs="Arial"/>
          <w:noProof/>
          <w:sz w:val="22"/>
        </w:rPr>
        <w:t>: 942–948.</w:t>
      </w:r>
      <w:r w:rsidRPr="00DD6D83">
        <w:rPr>
          <w:rFonts w:ascii="Arial" w:hAnsi="Arial" w:cs="Arial"/>
          <w:noProof/>
          <w:sz w:val="22"/>
        </w:rPr>
        <w:tab/>
      </w:r>
    </w:p>
    <w:p w14:paraId="709FFCE9"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38. Huynh, H. D., W. Wei, and Y. Wan. 2017. mTOR Inhibition Subdues Milk Disorder Caused by Maternal VLDLR Loss. </w:t>
      </w:r>
      <w:r w:rsidRPr="00DD6D83">
        <w:rPr>
          <w:rFonts w:ascii="Arial" w:hAnsi="Arial" w:cs="Arial"/>
          <w:i/>
          <w:iCs/>
          <w:noProof/>
          <w:sz w:val="22"/>
        </w:rPr>
        <w:t>Cell Rep.</w:t>
      </w:r>
      <w:r w:rsidRPr="00DD6D83">
        <w:rPr>
          <w:rFonts w:ascii="Arial" w:hAnsi="Arial" w:cs="Arial"/>
          <w:noProof/>
          <w:sz w:val="22"/>
        </w:rPr>
        <w:t xml:space="preserve"> </w:t>
      </w:r>
      <w:r w:rsidRPr="00DD6D83">
        <w:rPr>
          <w:rFonts w:ascii="Arial" w:hAnsi="Arial" w:cs="Arial"/>
          <w:b/>
          <w:bCs/>
          <w:noProof/>
          <w:sz w:val="22"/>
        </w:rPr>
        <w:t>19</w:t>
      </w:r>
      <w:r w:rsidRPr="00DD6D83">
        <w:rPr>
          <w:rFonts w:ascii="Arial" w:hAnsi="Arial" w:cs="Arial"/>
          <w:noProof/>
          <w:sz w:val="22"/>
        </w:rPr>
        <w:t>: 2014–2025.</w:t>
      </w:r>
      <w:r w:rsidRPr="00DD6D83">
        <w:rPr>
          <w:rFonts w:ascii="Arial" w:hAnsi="Arial" w:cs="Arial"/>
          <w:noProof/>
          <w:sz w:val="22"/>
        </w:rPr>
        <w:tab/>
      </w:r>
    </w:p>
    <w:p w14:paraId="44B666A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39. Namba, R., L. J. T. Young, C. K. Abbey, L. Kim, P. Damonte, A. D. Borowsky, J. Qi, C. G. Tepper, C. L. MacLeod, R. D. Cardiff, and J. P. Gregg. 2006. Rapamycin inhibits growth of premalignant and malignant mammary lesions in a mouse model of ductal carcinoma </w:t>
      </w:r>
      <w:r w:rsidRPr="00DD6D83">
        <w:rPr>
          <w:rFonts w:ascii="Arial" w:hAnsi="Arial" w:cs="Arial"/>
          <w:noProof/>
          <w:sz w:val="22"/>
        </w:rPr>
        <w:lastRenderedPageBreak/>
        <w:t xml:space="preserve">in situ. </w:t>
      </w:r>
      <w:r w:rsidRPr="00DD6D83">
        <w:rPr>
          <w:rFonts w:ascii="Arial" w:hAnsi="Arial" w:cs="Arial"/>
          <w:i/>
          <w:iCs/>
          <w:noProof/>
          <w:sz w:val="22"/>
        </w:rPr>
        <w:t>Clin. Cancer Res.</w:t>
      </w:r>
      <w:r w:rsidRPr="00DD6D83">
        <w:rPr>
          <w:rFonts w:ascii="Arial" w:hAnsi="Arial" w:cs="Arial"/>
          <w:noProof/>
          <w:sz w:val="22"/>
        </w:rPr>
        <w:t xml:space="preserve"> </w:t>
      </w:r>
      <w:r w:rsidRPr="00DD6D83">
        <w:rPr>
          <w:rFonts w:ascii="Arial" w:hAnsi="Arial" w:cs="Arial"/>
          <w:b/>
          <w:bCs/>
          <w:noProof/>
          <w:sz w:val="22"/>
        </w:rPr>
        <w:t>12</w:t>
      </w:r>
      <w:r w:rsidRPr="00DD6D83">
        <w:rPr>
          <w:rFonts w:ascii="Arial" w:hAnsi="Arial" w:cs="Arial"/>
          <w:noProof/>
          <w:sz w:val="22"/>
        </w:rPr>
        <w:t>: 2613–2621. [online] www.aacrjournals.org (Accessed May 11, 2021).</w:t>
      </w:r>
      <w:r w:rsidRPr="00DD6D83">
        <w:rPr>
          <w:rFonts w:ascii="Arial" w:hAnsi="Arial" w:cs="Arial"/>
          <w:noProof/>
          <w:sz w:val="22"/>
        </w:rPr>
        <w:tab/>
      </w:r>
    </w:p>
    <w:p w14:paraId="248D5084"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40. Lee, P. L., Y. Tang, H. Li, and D. A. Guertin. 2016. Raptor/mTORC1 loss in adipocytes causes progressive lipodystrophy and fatty liver disease. </w:t>
      </w:r>
      <w:r w:rsidRPr="00DD6D83">
        <w:rPr>
          <w:rFonts w:ascii="Arial" w:hAnsi="Arial" w:cs="Arial"/>
          <w:i/>
          <w:iCs/>
          <w:noProof/>
          <w:sz w:val="22"/>
        </w:rPr>
        <w:t>Mol. Metab.</w:t>
      </w:r>
      <w:r w:rsidRPr="00DD6D83">
        <w:rPr>
          <w:rFonts w:ascii="Arial" w:hAnsi="Arial" w:cs="Arial"/>
          <w:noProof/>
          <w:sz w:val="22"/>
        </w:rPr>
        <w:t xml:space="preserve"> </w:t>
      </w:r>
      <w:r w:rsidRPr="00DD6D83">
        <w:rPr>
          <w:rFonts w:ascii="Arial" w:hAnsi="Arial" w:cs="Arial"/>
          <w:b/>
          <w:bCs/>
          <w:noProof/>
          <w:sz w:val="22"/>
        </w:rPr>
        <w:t>5</w:t>
      </w:r>
      <w:r w:rsidRPr="00DD6D83">
        <w:rPr>
          <w:rFonts w:ascii="Arial" w:hAnsi="Arial" w:cs="Arial"/>
          <w:noProof/>
          <w:sz w:val="22"/>
        </w:rPr>
        <w:t>: 422–432. [online] /pmc/articles/PMC4877665/ (Accessed April 27, 2021).</w:t>
      </w:r>
      <w:r w:rsidRPr="00DD6D83">
        <w:rPr>
          <w:rFonts w:ascii="Arial" w:hAnsi="Arial" w:cs="Arial"/>
          <w:noProof/>
          <w:sz w:val="22"/>
        </w:rPr>
        <w:tab/>
      </w:r>
    </w:p>
    <w:p w14:paraId="5C5699BD"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41. Polak, P., N. Cybulski, J. N. Feige, J. Auwerx, M. A. Rüegg, and M. N. Hall. 2008. Adipose-Specific Knockout of raptor Results in Lean Mice with Enhanced Mitochondrial Respiration. </w:t>
      </w:r>
      <w:r w:rsidRPr="00DD6D83">
        <w:rPr>
          <w:rFonts w:ascii="Arial" w:hAnsi="Arial" w:cs="Arial"/>
          <w:i/>
          <w:iCs/>
          <w:noProof/>
          <w:sz w:val="22"/>
        </w:rPr>
        <w:t>Cell Metab.</w:t>
      </w:r>
      <w:r w:rsidRPr="00DD6D83">
        <w:rPr>
          <w:rFonts w:ascii="Arial" w:hAnsi="Arial" w:cs="Arial"/>
          <w:noProof/>
          <w:sz w:val="22"/>
        </w:rPr>
        <w:t xml:space="preserve"> </w:t>
      </w:r>
      <w:r w:rsidRPr="00DD6D83">
        <w:rPr>
          <w:rFonts w:ascii="Arial" w:hAnsi="Arial" w:cs="Arial"/>
          <w:b/>
          <w:bCs/>
          <w:noProof/>
          <w:sz w:val="22"/>
        </w:rPr>
        <w:t>8</w:t>
      </w:r>
      <w:r w:rsidRPr="00DD6D83">
        <w:rPr>
          <w:rFonts w:ascii="Arial" w:hAnsi="Arial" w:cs="Arial"/>
          <w:noProof/>
          <w:sz w:val="22"/>
        </w:rPr>
        <w:t>: 399–410.</w:t>
      </w:r>
      <w:r w:rsidRPr="00DD6D83">
        <w:rPr>
          <w:rFonts w:ascii="Arial" w:hAnsi="Arial" w:cs="Arial"/>
          <w:noProof/>
          <w:sz w:val="22"/>
        </w:rPr>
        <w:tab/>
      </w:r>
    </w:p>
    <w:p w14:paraId="0154D3F0"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42. Magdalon, J., P. Chimin, T. Belchior, R. X. Neves, M. A. Vieira-Lara, M. L. Andrade, T. S. Farias, A. Bolsoni-Lopes, V. A. Paschoal, A. S. Yamashita, A. J. Kowaltowski, and W. T. Festuccia. 2016. Constitutive adipocyte mTORC1 activation enhances mitochondrial activity and reduces visceral adiposity in mice. </w:t>
      </w:r>
      <w:r w:rsidRPr="00DD6D83">
        <w:rPr>
          <w:rFonts w:ascii="Arial" w:hAnsi="Arial" w:cs="Arial"/>
          <w:i/>
          <w:iCs/>
          <w:noProof/>
          <w:sz w:val="22"/>
        </w:rPr>
        <w:t>Biochim. Biophys. Acta - Mol. Cell Biol. Lipids</w:t>
      </w:r>
      <w:r w:rsidRPr="00DD6D83">
        <w:rPr>
          <w:rFonts w:ascii="Arial" w:hAnsi="Arial" w:cs="Arial"/>
          <w:noProof/>
          <w:sz w:val="22"/>
        </w:rPr>
        <w:t xml:space="preserve">. </w:t>
      </w:r>
      <w:r w:rsidRPr="00DD6D83">
        <w:rPr>
          <w:rFonts w:ascii="Arial" w:hAnsi="Arial" w:cs="Arial"/>
          <w:b/>
          <w:bCs/>
          <w:noProof/>
          <w:sz w:val="22"/>
        </w:rPr>
        <w:t>1861</w:t>
      </w:r>
      <w:r w:rsidRPr="00DD6D83">
        <w:rPr>
          <w:rFonts w:ascii="Arial" w:hAnsi="Arial" w:cs="Arial"/>
          <w:noProof/>
          <w:sz w:val="22"/>
        </w:rPr>
        <w:t>: 430–438.</w:t>
      </w:r>
      <w:r w:rsidRPr="00DD6D83">
        <w:rPr>
          <w:rFonts w:ascii="Arial" w:hAnsi="Arial" w:cs="Arial"/>
          <w:noProof/>
          <w:sz w:val="22"/>
        </w:rPr>
        <w:tab/>
      </w:r>
    </w:p>
    <w:p w14:paraId="2E533D5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43. Li, N., F. Zhao, C. Wei, M. Liang, N. Zhang, C. Wang, Q. Z. Li, and X. J. Gao. 2014. Function of SREBP1 in the milk fat synthesis of dairy cow mammary epithelial cells. </w:t>
      </w:r>
      <w:r w:rsidRPr="00DD6D83">
        <w:rPr>
          <w:rFonts w:ascii="Arial" w:hAnsi="Arial" w:cs="Arial"/>
          <w:i/>
          <w:iCs/>
          <w:noProof/>
          <w:sz w:val="22"/>
        </w:rPr>
        <w:t>Int. J. Mol. Sci.</w:t>
      </w:r>
      <w:r w:rsidRPr="00DD6D83">
        <w:rPr>
          <w:rFonts w:ascii="Arial" w:hAnsi="Arial" w:cs="Arial"/>
          <w:noProof/>
          <w:sz w:val="22"/>
        </w:rPr>
        <w:t xml:space="preserve"> </w:t>
      </w:r>
      <w:r w:rsidRPr="00DD6D83">
        <w:rPr>
          <w:rFonts w:ascii="Arial" w:hAnsi="Arial" w:cs="Arial"/>
          <w:b/>
          <w:bCs/>
          <w:noProof/>
          <w:sz w:val="22"/>
        </w:rPr>
        <w:t>15</w:t>
      </w:r>
      <w:r w:rsidRPr="00DD6D83">
        <w:rPr>
          <w:rFonts w:ascii="Arial" w:hAnsi="Arial" w:cs="Arial"/>
          <w:noProof/>
          <w:sz w:val="22"/>
        </w:rPr>
        <w:t>: 16998–17013. [online] /pmc/articles/PMC4200870/ (Accessed May 11, 2021).</w:t>
      </w:r>
      <w:r w:rsidRPr="00DD6D83">
        <w:rPr>
          <w:rFonts w:ascii="Arial" w:hAnsi="Arial" w:cs="Arial"/>
          <w:noProof/>
          <w:sz w:val="22"/>
        </w:rPr>
        <w:tab/>
      </w:r>
    </w:p>
    <w:p w14:paraId="4A65BB7A"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44. Schwertfeger, K. L., J. L. McManaman, C. A. Palmer, M. C. Neville, and S. M. Anderson. 2003. Expression of constitutively activated Akt in the mammary gland leads to excess lipid synthesis during pregnancy and lactation. </w:t>
      </w:r>
      <w:r w:rsidRPr="00DD6D83">
        <w:rPr>
          <w:rFonts w:ascii="Arial" w:hAnsi="Arial" w:cs="Arial"/>
          <w:i/>
          <w:iCs/>
          <w:noProof/>
          <w:sz w:val="22"/>
        </w:rPr>
        <w:t>J. Lipid Res.</w:t>
      </w:r>
      <w:r w:rsidRPr="00DD6D83">
        <w:rPr>
          <w:rFonts w:ascii="Arial" w:hAnsi="Arial" w:cs="Arial"/>
          <w:noProof/>
          <w:sz w:val="22"/>
        </w:rPr>
        <w:t xml:space="preserve"> </w:t>
      </w:r>
      <w:r w:rsidRPr="00DD6D83">
        <w:rPr>
          <w:rFonts w:ascii="Arial" w:hAnsi="Arial" w:cs="Arial"/>
          <w:b/>
          <w:bCs/>
          <w:noProof/>
          <w:sz w:val="22"/>
        </w:rPr>
        <w:t>44</w:t>
      </w:r>
      <w:r w:rsidRPr="00DD6D83">
        <w:rPr>
          <w:rFonts w:ascii="Arial" w:hAnsi="Arial" w:cs="Arial"/>
          <w:noProof/>
          <w:sz w:val="22"/>
        </w:rPr>
        <w:t>: 1100–12. [online] http://www.ncbi.nlm.nih.gov/pubmed/12700340 (Accessed July 17, 2019).</w:t>
      </w:r>
      <w:r w:rsidRPr="00DD6D83">
        <w:rPr>
          <w:rFonts w:ascii="Arial" w:hAnsi="Arial" w:cs="Arial"/>
          <w:noProof/>
          <w:sz w:val="22"/>
        </w:rPr>
        <w:tab/>
      </w:r>
    </w:p>
    <w:p w14:paraId="3BD6207C"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45. Che, L., M. Xu, K. Gao, C. Zhu, L. Wang, X. Yang, X. Wen, H. Xiao, Z. Jiang, and D. Wu. 2019. Valine increases milk fat synthesis in mammary gland of gilts through stimulating AKT/MTOR/SREBP1 pathway†. </w:t>
      </w:r>
      <w:r w:rsidRPr="00DD6D83">
        <w:rPr>
          <w:rFonts w:ascii="Arial" w:hAnsi="Arial" w:cs="Arial"/>
          <w:i/>
          <w:iCs/>
          <w:noProof/>
          <w:sz w:val="22"/>
        </w:rPr>
        <w:t>Biol. Reprod.</w:t>
      </w:r>
      <w:r w:rsidRPr="00DD6D83">
        <w:rPr>
          <w:rFonts w:ascii="Arial" w:hAnsi="Arial" w:cs="Arial"/>
          <w:noProof/>
          <w:sz w:val="22"/>
        </w:rPr>
        <w:t xml:space="preserve"> </w:t>
      </w:r>
      <w:r w:rsidRPr="00DD6D83">
        <w:rPr>
          <w:rFonts w:ascii="Arial" w:hAnsi="Arial" w:cs="Arial"/>
          <w:b/>
          <w:bCs/>
          <w:noProof/>
          <w:sz w:val="22"/>
        </w:rPr>
        <w:t>101</w:t>
      </w:r>
      <w:r w:rsidRPr="00DD6D83">
        <w:rPr>
          <w:rFonts w:ascii="Arial" w:hAnsi="Arial" w:cs="Arial"/>
          <w:noProof/>
          <w:sz w:val="22"/>
        </w:rPr>
        <w:t>: 126–137. [online] https://academic.oup.com/biolreprod/article/101/1/126/5462648 (Accessed April 27, 2021).</w:t>
      </w:r>
      <w:r w:rsidRPr="00DD6D83">
        <w:rPr>
          <w:rFonts w:ascii="Arial" w:hAnsi="Arial" w:cs="Arial"/>
          <w:noProof/>
          <w:sz w:val="22"/>
        </w:rPr>
        <w:tab/>
      </w:r>
    </w:p>
    <w:p w14:paraId="20A8F91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46. Helland, I. B., L. Smith, B. Blomen, K. Saarem, O. D. Saugstad, and C. A. Drevon. 2008. Effect of supplementing pregnant and lactating mothers with n-3 very-long-chain fatty acids on children’s iq and body mass index at 7 years of age. </w:t>
      </w:r>
      <w:r w:rsidRPr="00DD6D83">
        <w:rPr>
          <w:rFonts w:ascii="Arial" w:hAnsi="Arial" w:cs="Arial"/>
          <w:i/>
          <w:iCs/>
          <w:noProof/>
          <w:sz w:val="22"/>
        </w:rPr>
        <w:t>Pediatrics</w:t>
      </w:r>
      <w:r w:rsidRPr="00DD6D83">
        <w:rPr>
          <w:rFonts w:ascii="Arial" w:hAnsi="Arial" w:cs="Arial"/>
          <w:noProof/>
          <w:sz w:val="22"/>
        </w:rPr>
        <w:t xml:space="preserve">. </w:t>
      </w:r>
      <w:r w:rsidRPr="00DD6D83">
        <w:rPr>
          <w:rFonts w:ascii="Arial" w:hAnsi="Arial" w:cs="Arial"/>
          <w:b/>
          <w:bCs/>
          <w:noProof/>
          <w:sz w:val="22"/>
        </w:rPr>
        <w:t>122</w:t>
      </w:r>
      <w:r w:rsidRPr="00DD6D83">
        <w:rPr>
          <w:rFonts w:ascii="Arial" w:hAnsi="Arial" w:cs="Arial"/>
          <w:noProof/>
          <w:sz w:val="22"/>
        </w:rPr>
        <w:t>: e472–e479. [online] www.pediatrics.org/cgi/doi/10.1542/ (Accessed May 11, 2021).</w:t>
      </w:r>
      <w:r w:rsidRPr="00DD6D83">
        <w:rPr>
          <w:rFonts w:ascii="Arial" w:hAnsi="Arial" w:cs="Arial"/>
          <w:noProof/>
          <w:sz w:val="22"/>
        </w:rPr>
        <w:tab/>
      </w:r>
    </w:p>
    <w:p w14:paraId="0D6871C6"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t xml:space="preserve">47. Jensen, C. L., R. G. Voigt, T. C. Prager, Y. L. Zou, J. K. Fraley, J. C. Rozelle, M. R. Turcich, A. M. Llorente, R. E. Anderson, and W. C. Heird. 2005. Effects of maternal docosahexaenoic acid intake on visual function and neurodevelopment in breastfed term infants. </w:t>
      </w:r>
      <w:r w:rsidRPr="00DD6D83">
        <w:rPr>
          <w:rFonts w:ascii="Arial" w:hAnsi="Arial" w:cs="Arial"/>
          <w:i/>
          <w:iCs/>
          <w:noProof/>
          <w:sz w:val="22"/>
        </w:rPr>
        <w:t>Am. J. Clin. Nutr.</w:t>
      </w:r>
      <w:r w:rsidRPr="00DD6D83">
        <w:rPr>
          <w:rFonts w:ascii="Arial" w:hAnsi="Arial" w:cs="Arial"/>
          <w:noProof/>
          <w:sz w:val="22"/>
        </w:rPr>
        <w:t xml:space="preserve"> </w:t>
      </w:r>
      <w:r w:rsidRPr="00DD6D83">
        <w:rPr>
          <w:rFonts w:ascii="Arial" w:hAnsi="Arial" w:cs="Arial"/>
          <w:b/>
          <w:bCs/>
          <w:noProof/>
          <w:sz w:val="22"/>
        </w:rPr>
        <w:t>82</w:t>
      </w:r>
      <w:r w:rsidRPr="00DD6D83">
        <w:rPr>
          <w:rFonts w:ascii="Arial" w:hAnsi="Arial" w:cs="Arial"/>
          <w:noProof/>
          <w:sz w:val="22"/>
        </w:rPr>
        <w:t>: 125–132. [online] https://academic.oup.com/ajcn/article/82/1/125/4863316 (Accessed May 11, 2021).</w:t>
      </w:r>
      <w:r w:rsidRPr="00DD6D83">
        <w:rPr>
          <w:rFonts w:ascii="Arial" w:hAnsi="Arial" w:cs="Arial"/>
          <w:noProof/>
          <w:sz w:val="22"/>
        </w:rPr>
        <w:tab/>
      </w:r>
    </w:p>
    <w:p w14:paraId="7AE175EB" w14:textId="77777777" w:rsidR="00DD6D83" w:rsidRPr="00DD6D83" w:rsidRDefault="00DD6D83" w:rsidP="00C55AF5">
      <w:pPr>
        <w:widowControl w:val="0"/>
        <w:autoSpaceDE w:val="0"/>
        <w:autoSpaceDN w:val="0"/>
        <w:adjustRightInd w:val="0"/>
        <w:spacing w:before="480"/>
        <w:ind w:left="640" w:hanging="640"/>
        <w:rPr>
          <w:rFonts w:ascii="Arial" w:hAnsi="Arial" w:cs="Arial"/>
          <w:noProof/>
          <w:sz w:val="22"/>
        </w:rPr>
      </w:pPr>
      <w:r w:rsidRPr="00DD6D83">
        <w:rPr>
          <w:rFonts w:ascii="Arial" w:hAnsi="Arial" w:cs="Arial"/>
          <w:noProof/>
          <w:sz w:val="22"/>
        </w:rPr>
        <w:lastRenderedPageBreak/>
        <w:t xml:space="preserve">48. Nguyen, L. N., D. Ma, G. Shui, P. Wong, A. Cazenave-Gassiot, X. Zhang, M. R. Wenk, E. L. K. Goh, and D. L. Silver. 2014. Mfsd2a is a transporter for the essential omega-3 fatty acid docosahexaenoic acid. </w:t>
      </w:r>
      <w:r w:rsidRPr="00DD6D83">
        <w:rPr>
          <w:rFonts w:ascii="Arial" w:hAnsi="Arial" w:cs="Arial"/>
          <w:i/>
          <w:iCs/>
          <w:noProof/>
          <w:sz w:val="22"/>
        </w:rPr>
        <w:t>Nature</w:t>
      </w:r>
      <w:r w:rsidRPr="00DD6D83">
        <w:rPr>
          <w:rFonts w:ascii="Arial" w:hAnsi="Arial" w:cs="Arial"/>
          <w:noProof/>
          <w:sz w:val="22"/>
        </w:rPr>
        <w:t xml:space="preserve">. </w:t>
      </w:r>
      <w:r w:rsidRPr="00DD6D83">
        <w:rPr>
          <w:rFonts w:ascii="Arial" w:hAnsi="Arial" w:cs="Arial"/>
          <w:b/>
          <w:bCs/>
          <w:noProof/>
          <w:sz w:val="22"/>
        </w:rPr>
        <w:t>509</w:t>
      </w:r>
      <w:r w:rsidRPr="00DD6D83">
        <w:rPr>
          <w:rFonts w:ascii="Arial" w:hAnsi="Arial" w:cs="Arial"/>
          <w:noProof/>
          <w:sz w:val="22"/>
        </w:rPr>
        <w:t>: 503–506. [online] https://www.nature.com/articles/nature13241 (Accessed May 11, 2021).</w:t>
      </w:r>
      <w:r w:rsidRPr="00DD6D83">
        <w:rPr>
          <w:rFonts w:ascii="Arial" w:hAnsi="Arial" w:cs="Arial"/>
          <w:noProof/>
          <w:sz w:val="22"/>
        </w:rPr>
        <w:tab/>
      </w:r>
    </w:p>
    <w:p w14:paraId="4A00B6D0" w14:textId="505602EE" w:rsidR="0085513B" w:rsidRDefault="001745BF" w:rsidP="00C55AF5">
      <w:pPr>
        <w:widowControl w:val="0"/>
        <w:autoSpaceDE w:val="0"/>
        <w:autoSpaceDN w:val="0"/>
        <w:adjustRightInd w:val="0"/>
        <w:spacing w:before="480"/>
        <w:ind w:left="640" w:hanging="640"/>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fldChar w:fldCharType="end"/>
      </w:r>
    </w:p>
    <w:p w14:paraId="5E4F4252" w14:textId="77777777" w:rsidR="0085513B" w:rsidRDefault="0085513B" w:rsidP="00C55AF5">
      <w:pPr>
        <w:rPr>
          <w:rFonts w:ascii="Arial" w:eastAsia="MS PMincho" w:hAnsi="Arial" w:cs="Arial"/>
          <w:b/>
          <w:bCs/>
          <w:color w:val="000000" w:themeColor="text1"/>
          <w:sz w:val="22"/>
          <w:szCs w:val="22"/>
        </w:rPr>
      </w:pPr>
      <w:r>
        <w:rPr>
          <w:rFonts w:ascii="Arial" w:eastAsia="MS PMincho" w:hAnsi="Arial" w:cs="Arial"/>
          <w:b/>
          <w:bCs/>
          <w:color w:val="000000" w:themeColor="text1"/>
          <w:sz w:val="22"/>
          <w:szCs w:val="22"/>
        </w:rPr>
        <w:br w:type="page"/>
      </w:r>
    </w:p>
    <w:p w14:paraId="0E82C640" w14:textId="7C848017" w:rsidR="0085513B" w:rsidRDefault="0085513B" w:rsidP="00C55AF5">
      <w:pPr>
        <w:pStyle w:val="Heading1"/>
        <w:rPr>
          <w:rFonts w:eastAsia="MS PMincho"/>
        </w:rPr>
      </w:pPr>
      <w:r>
        <w:rPr>
          <w:rFonts w:eastAsia="MS PMincho"/>
        </w:rPr>
        <w:lastRenderedPageBreak/>
        <w:t>Figure Legends</w:t>
      </w:r>
    </w:p>
    <w:p w14:paraId="7F9704C4" w14:textId="25BDBC7F" w:rsidR="0085513B" w:rsidRPr="000E1113" w:rsidRDefault="0055174F" w:rsidP="00C55AF5">
      <w:pPr>
        <w:pStyle w:val="Caption"/>
        <w:rPr>
          <w:rFonts w:ascii="Arial" w:hAnsi="Arial" w:cs="Arial"/>
          <w:i w:val="0"/>
          <w:color w:val="000000" w:themeColor="text1"/>
          <w:sz w:val="22"/>
          <w:szCs w:val="22"/>
        </w:rPr>
      </w:pPr>
      <w:r w:rsidRPr="000E1113">
        <w:rPr>
          <w:rFonts w:ascii="Arial" w:hAnsi="Arial" w:cs="Arial"/>
          <w:b/>
          <w:i w:val="0"/>
          <w:iCs w:val="0"/>
          <w:sz w:val="22"/>
          <w:szCs w:val="22"/>
        </w:rPr>
        <w:t xml:space="preserve">Figure </w:t>
      </w:r>
      <w:r w:rsidRPr="000E1113">
        <w:rPr>
          <w:rFonts w:ascii="Arial" w:hAnsi="Arial" w:cs="Arial"/>
          <w:b/>
          <w:i w:val="0"/>
          <w:iCs w:val="0"/>
          <w:sz w:val="22"/>
          <w:szCs w:val="22"/>
        </w:rPr>
        <w:fldChar w:fldCharType="begin"/>
      </w:r>
      <w:r w:rsidRPr="000E1113">
        <w:rPr>
          <w:rFonts w:ascii="Arial" w:hAnsi="Arial" w:cs="Arial"/>
          <w:b/>
          <w:i w:val="0"/>
          <w:iCs w:val="0"/>
          <w:sz w:val="22"/>
          <w:szCs w:val="22"/>
        </w:rPr>
        <w:instrText xml:space="preserve"> SEQ Figure \* ARABIC </w:instrText>
      </w:r>
      <w:r w:rsidRPr="000E1113">
        <w:rPr>
          <w:rFonts w:ascii="Arial" w:hAnsi="Arial" w:cs="Arial"/>
          <w:b/>
          <w:i w:val="0"/>
          <w:iCs w:val="0"/>
          <w:sz w:val="22"/>
          <w:szCs w:val="22"/>
        </w:rPr>
        <w:fldChar w:fldCharType="separate"/>
      </w:r>
      <w:r w:rsidRPr="000E1113">
        <w:rPr>
          <w:rFonts w:ascii="Arial" w:hAnsi="Arial" w:cs="Arial"/>
          <w:b/>
          <w:i w:val="0"/>
          <w:iCs w:val="0"/>
          <w:noProof/>
          <w:sz w:val="22"/>
          <w:szCs w:val="22"/>
        </w:rPr>
        <w:t>1</w:t>
      </w:r>
      <w:r w:rsidRPr="000E1113">
        <w:rPr>
          <w:rFonts w:ascii="Arial" w:hAnsi="Arial" w:cs="Arial"/>
          <w:b/>
          <w:i w:val="0"/>
          <w:iCs w:val="0"/>
          <w:noProof/>
          <w:sz w:val="22"/>
          <w:szCs w:val="22"/>
        </w:rPr>
        <w:fldChar w:fldCharType="end"/>
      </w:r>
      <w:r w:rsidRPr="000E1113">
        <w:rPr>
          <w:rFonts w:ascii="Arial" w:hAnsi="Arial" w:cs="Arial"/>
          <w:b/>
          <w:i w:val="0"/>
          <w:iCs w:val="0"/>
          <w:sz w:val="22"/>
          <w:szCs w:val="22"/>
        </w:rPr>
        <w:t>:</w:t>
      </w:r>
      <w:r w:rsidR="00A3627A" w:rsidRPr="000E1113">
        <w:rPr>
          <w:rFonts w:ascii="Arial" w:hAnsi="Arial" w:cs="Arial"/>
          <w:b/>
          <w:i w:val="0"/>
          <w:iCs w:val="0"/>
          <w:sz w:val="22"/>
          <w:szCs w:val="22"/>
        </w:rPr>
        <w:t xml:space="preserve"> Experimental timeline and </w:t>
      </w:r>
      <w:r w:rsidR="007F1D06">
        <w:rPr>
          <w:rFonts w:ascii="Arial" w:hAnsi="Arial" w:cs="Arial"/>
          <w:b/>
          <w:i w:val="0"/>
          <w:sz w:val="22"/>
          <w:szCs w:val="22"/>
        </w:rPr>
        <w:t>dam body composition</w:t>
      </w:r>
      <w:r w:rsidR="00A3627A" w:rsidRPr="000E1113">
        <w:rPr>
          <w:rFonts w:ascii="Arial" w:hAnsi="Arial" w:cs="Arial"/>
          <w:i w:val="0"/>
          <w:iCs w:val="0"/>
          <w:sz w:val="22"/>
          <w:szCs w:val="22"/>
        </w:rPr>
        <w:t xml:space="preserve">. (A) Experimental timeline. Dams and pups were monitored throughout lactation. Offspring are born and weighed at PND0.5. Offspring </w:t>
      </w:r>
      <w:r w:rsidR="00BA62B4">
        <w:rPr>
          <w:rFonts w:ascii="Arial" w:hAnsi="Arial" w:cs="Arial"/>
          <w:i w:val="0"/>
          <w:sz w:val="22"/>
          <w:szCs w:val="22"/>
        </w:rPr>
        <w:t>were</w:t>
      </w:r>
      <w:r w:rsidR="00BA62B4" w:rsidRPr="000E1113">
        <w:rPr>
          <w:rFonts w:ascii="Arial" w:hAnsi="Arial" w:cs="Arial"/>
          <w:i w:val="0"/>
          <w:iCs w:val="0"/>
          <w:sz w:val="22"/>
          <w:szCs w:val="22"/>
        </w:rPr>
        <w:t xml:space="preserve"> </w:t>
      </w:r>
      <w:r w:rsidR="00A3627A" w:rsidRPr="000E1113">
        <w:rPr>
          <w:rFonts w:ascii="Arial" w:hAnsi="Arial" w:cs="Arial"/>
          <w:i w:val="0"/>
          <w:iCs w:val="0"/>
          <w:sz w:val="22"/>
          <w:szCs w:val="22"/>
        </w:rPr>
        <w:t xml:space="preserve">culled to 4 (2 males, 2 females) on PND2.5. </w:t>
      </w:r>
      <w:r w:rsidR="00BA62B4">
        <w:rPr>
          <w:rFonts w:ascii="Arial" w:hAnsi="Arial" w:cs="Arial"/>
          <w:i w:val="0"/>
          <w:sz w:val="22"/>
          <w:szCs w:val="22"/>
        </w:rPr>
        <w:t>Milk</w:t>
      </w:r>
      <w:r w:rsidR="00A3627A" w:rsidRPr="000E1113">
        <w:rPr>
          <w:rFonts w:ascii="Arial" w:hAnsi="Arial" w:cs="Arial"/>
          <w:i w:val="0"/>
          <w:iCs w:val="0"/>
          <w:sz w:val="22"/>
          <w:szCs w:val="22"/>
        </w:rPr>
        <w:t xml:space="preserve"> volume</w:t>
      </w:r>
      <w:r w:rsidR="00BA62B4">
        <w:rPr>
          <w:rFonts w:ascii="Arial" w:hAnsi="Arial" w:cs="Arial"/>
          <w:i w:val="0"/>
          <w:sz w:val="22"/>
          <w:szCs w:val="22"/>
        </w:rPr>
        <w:t xml:space="preserve"> determinations</w:t>
      </w:r>
      <w:r w:rsidR="00A3627A" w:rsidRPr="000E1113">
        <w:rPr>
          <w:rFonts w:ascii="Arial" w:hAnsi="Arial" w:cs="Arial"/>
          <w:i w:val="0"/>
          <w:iCs w:val="0"/>
          <w:sz w:val="22"/>
          <w:szCs w:val="22"/>
        </w:rPr>
        <w:t xml:space="preserve"> </w:t>
      </w:r>
      <w:r w:rsidR="00BA62B4">
        <w:rPr>
          <w:rFonts w:ascii="Arial" w:hAnsi="Arial" w:cs="Arial"/>
          <w:i w:val="0"/>
          <w:sz w:val="22"/>
          <w:szCs w:val="22"/>
        </w:rPr>
        <w:t xml:space="preserve">were </w:t>
      </w:r>
      <w:r w:rsidR="00A3627A" w:rsidRPr="000E1113">
        <w:rPr>
          <w:rFonts w:ascii="Arial" w:hAnsi="Arial" w:cs="Arial"/>
          <w:i w:val="0"/>
          <w:iCs w:val="0"/>
          <w:sz w:val="22"/>
          <w:szCs w:val="22"/>
        </w:rPr>
        <w:t xml:space="preserve">conducted on PND10.5. PND16.5 marks the end of the experiment where the dam and pups are weighed then euthanized, milk is collected from mammary glands of the dam, and mammary glands are excised for histological and molecular studies. Maternal body composition was measured on PND0.5 after delivery and every Monday, Wednesday, and Friday thereafter until and including PND16.5. </w:t>
      </w:r>
      <w:r w:rsidR="000161C6">
        <w:rPr>
          <w:rFonts w:ascii="Arial" w:hAnsi="Arial" w:cs="Arial"/>
          <w:i w:val="0"/>
          <w:iCs w:val="0"/>
          <w:sz w:val="22"/>
          <w:szCs w:val="22"/>
        </w:rPr>
        <w:t>(</w:t>
      </w:r>
      <w:r w:rsidR="006F0C95">
        <w:rPr>
          <w:rFonts w:ascii="Arial" w:hAnsi="Arial" w:cs="Arial"/>
          <w:i w:val="0"/>
          <w:sz w:val="22"/>
          <w:szCs w:val="22"/>
        </w:rPr>
        <w:t xml:space="preserve">B) </w:t>
      </w:r>
      <w:r w:rsidR="00A3627A" w:rsidRPr="000E1113">
        <w:rPr>
          <w:rFonts w:ascii="Arial" w:hAnsi="Arial" w:cs="Arial"/>
          <w:i w:val="0"/>
          <w:iCs w:val="0"/>
          <w:sz w:val="22"/>
          <w:szCs w:val="22"/>
        </w:rPr>
        <w:t xml:space="preserve">Schematic showing mammary glands (in teal) and </w:t>
      </w:r>
      <w:proofErr w:type="gramStart"/>
      <w:r w:rsidR="00A3627A" w:rsidRPr="000E1113">
        <w:rPr>
          <w:rFonts w:ascii="Arial" w:hAnsi="Arial" w:cs="Arial"/>
          <w:i w:val="0"/>
          <w:iCs w:val="0"/>
          <w:sz w:val="22"/>
          <w:szCs w:val="22"/>
        </w:rPr>
        <w:t>whole body</w:t>
      </w:r>
      <w:proofErr w:type="gramEnd"/>
      <w:r w:rsidR="00A3627A" w:rsidRPr="000E1113">
        <w:rPr>
          <w:rFonts w:ascii="Arial" w:hAnsi="Arial" w:cs="Arial"/>
          <w:i w:val="0"/>
          <w:iCs w:val="0"/>
          <w:sz w:val="22"/>
          <w:szCs w:val="22"/>
        </w:rPr>
        <w:t xml:space="preserve"> adipocytes for wildtype (in green) and knockout (in red) mice with Tsc1 deletion.</w:t>
      </w:r>
      <w:r w:rsidR="0085513B" w:rsidRPr="000E1113">
        <w:rPr>
          <w:rFonts w:ascii="Arial" w:hAnsi="Arial" w:cs="Arial"/>
          <w:i w:val="0"/>
          <w:sz w:val="22"/>
          <w:szCs w:val="22"/>
        </w:rPr>
        <w:t xml:space="preserve"> (</w:t>
      </w:r>
      <w:r w:rsidR="006F0C95">
        <w:rPr>
          <w:rFonts w:ascii="Arial" w:hAnsi="Arial" w:cs="Arial"/>
          <w:i w:val="0"/>
          <w:sz w:val="22"/>
          <w:szCs w:val="22"/>
        </w:rPr>
        <w:t>C</w:t>
      </w:r>
      <w:r w:rsidR="0085513B" w:rsidRPr="000E1113">
        <w:rPr>
          <w:rFonts w:ascii="Arial" w:hAnsi="Arial" w:cs="Arial"/>
          <w:i w:val="0"/>
          <w:sz w:val="22"/>
          <w:szCs w:val="22"/>
        </w:rPr>
        <w:t>) Maternal body weights. (</w:t>
      </w:r>
      <w:r w:rsidR="006F0C95">
        <w:rPr>
          <w:rFonts w:ascii="Arial" w:hAnsi="Arial" w:cs="Arial"/>
          <w:i w:val="0"/>
          <w:sz w:val="22"/>
          <w:szCs w:val="22"/>
        </w:rPr>
        <w:t>D</w:t>
      </w:r>
      <w:r w:rsidR="0085513B" w:rsidRPr="000E1113">
        <w:rPr>
          <w:rFonts w:ascii="Arial" w:hAnsi="Arial" w:cs="Arial"/>
          <w:i w:val="0"/>
          <w:sz w:val="22"/>
          <w:szCs w:val="22"/>
        </w:rPr>
        <w:t>) Maternal lean mass. (</w:t>
      </w:r>
      <w:r w:rsidR="006F0C95">
        <w:rPr>
          <w:rFonts w:ascii="Arial" w:hAnsi="Arial" w:cs="Arial"/>
          <w:i w:val="0"/>
          <w:sz w:val="22"/>
          <w:szCs w:val="22"/>
        </w:rPr>
        <w:t>E</w:t>
      </w:r>
      <w:r w:rsidR="0085513B" w:rsidRPr="000E1113">
        <w:rPr>
          <w:rFonts w:ascii="Arial" w:hAnsi="Arial" w:cs="Arial"/>
          <w:i w:val="0"/>
          <w:sz w:val="22"/>
          <w:szCs w:val="22"/>
        </w:rPr>
        <w:t>) Maternal fat mass. (</w:t>
      </w:r>
      <w:r w:rsidR="006F0C95">
        <w:rPr>
          <w:rFonts w:ascii="Arial" w:hAnsi="Arial" w:cs="Arial"/>
          <w:i w:val="0"/>
          <w:sz w:val="22"/>
          <w:szCs w:val="22"/>
        </w:rPr>
        <w:t>F</w:t>
      </w:r>
      <w:r w:rsidR="0085513B" w:rsidRPr="000E1113">
        <w:rPr>
          <w:rFonts w:ascii="Arial" w:hAnsi="Arial" w:cs="Arial"/>
          <w:i w:val="0"/>
          <w:sz w:val="22"/>
          <w:szCs w:val="22"/>
        </w:rPr>
        <w:t>) Maternal</w:t>
      </w:r>
      <w:r w:rsidR="00A3627A" w:rsidRPr="000E1113">
        <w:rPr>
          <w:rFonts w:ascii="Arial" w:hAnsi="Arial" w:cs="Arial"/>
          <w:i w:val="0"/>
          <w:sz w:val="22"/>
          <w:szCs w:val="22"/>
        </w:rPr>
        <w:t xml:space="preserve"> change in</w:t>
      </w:r>
      <w:r w:rsidR="0085513B" w:rsidRPr="000E1113">
        <w:rPr>
          <w:rFonts w:ascii="Arial" w:hAnsi="Arial" w:cs="Arial"/>
          <w:i w:val="0"/>
          <w:sz w:val="22"/>
          <w:szCs w:val="22"/>
        </w:rPr>
        <w:t xml:space="preserve"> fat mass </w:t>
      </w:r>
      <w:r w:rsidR="00E028C3" w:rsidRPr="000E1113">
        <w:rPr>
          <w:rFonts w:ascii="Arial" w:hAnsi="Arial" w:cs="Arial"/>
          <w:i w:val="0"/>
          <w:sz w:val="22"/>
          <w:szCs w:val="22"/>
        </w:rPr>
        <w:t xml:space="preserve">postnatally </w:t>
      </w:r>
      <w:r w:rsidR="0085513B" w:rsidRPr="000E1113">
        <w:rPr>
          <w:rFonts w:ascii="Arial" w:hAnsi="Arial" w:cs="Arial"/>
          <w:i w:val="0"/>
          <w:sz w:val="22"/>
          <w:szCs w:val="22"/>
        </w:rPr>
        <w:t>from the day of delivery until PND16.5. (</w:t>
      </w:r>
      <w:r w:rsidR="000161C6">
        <w:rPr>
          <w:rFonts w:ascii="Arial" w:hAnsi="Arial" w:cs="Arial"/>
          <w:i w:val="0"/>
          <w:sz w:val="22"/>
          <w:szCs w:val="22"/>
        </w:rPr>
        <w:t>G</w:t>
      </w:r>
      <w:r w:rsidR="0085513B" w:rsidRPr="000E1113">
        <w:rPr>
          <w:rFonts w:ascii="Arial" w:hAnsi="Arial" w:cs="Arial"/>
          <w:i w:val="0"/>
          <w:sz w:val="22"/>
          <w:szCs w:val="22"/>
        </w:rPr>
        <w:t xml:space="preserve">) </w:t>
      </w:r>
      <w:r w:rsidR="006F0C95">
        <w:rPr>
          <w:rFonts w:ascii="Arial" w:hAnsi="Arial" w:cs="Arial"/>
          <w:i w:val="0"/>
          <w:sz w:val="22"/>
          <w:szCs w:val="22"/>
        </w:rPr>
        <w:t>W</w:t>
      </w:r>
      <w:r w:rsidR="0085513B" w:rsidRPr="000E1113">
        <w:rPr>
          <w:rFonts w:ascii="Arial" w:hAnsi="Arial" w:cs="Arial"/>
          <w:i w:val="0"/>
          <w:sz w:val="22"/>
          <w:szCs w:val="22"/>
        </w:rPr>
        <w:t>eekly food intak</w:t>
      </w:r>
      <w:r w:rsidR="00E028C3" w:rsidRPr="000E1113">
        <w:rPr>
          <w:rFonts w:ascii="Arial" w:hAnsi="Arial" w:cs="Arial"/>
          <w:i w:val="0"/>
          <w:sz w:val="22"/>
          <w:szCs w:val="22"/>
        </w:rPr>
        <w:t>e.</w:t>
      </w:r>
      <w:r w:rsidR="006F0C95">
        <w:rPr>
          <w:rFonts w:ascii="Arial" w:hAnsi="Arial" w:cs="Arial"/>
          <w:i w:val="0"/>
          <w:sz w:val="22"/>
          <w:szCs w:val="22"/>
        </w:rPr>
        <w:t xml:space="preserve"> Asterisks indicate p&lt;0.05 from mixed linear model (n=</w:t>
      </w:r>
      <w:r w:rsidR="00B70553">
        <w:rPr>
          <w:rFonts w:ascii="Arial" w:hAnsi="Arial" w:cs="Arial"/>
          <w:i w:val="0"/>
          <w:sz w:val="22"/>
          <w:szCs w:val="22"/>
        </w:rPr>
        <w:t>11</w:t>
      </w:r>
      <w:r w:rsidR="00254E2B">
        <w:rPr>
          <w:rFonts w:ascii="Arial" w:hAnsi="Arial" w:cs="Arial"/>
          <w:i w:val="0"/>
          <w:sz w:val="22"/>
          <w:szCs w:val="22"/>
        </w:rPr>
        <w:t xml:space="preserve"> </w:t>
      </w:r>
      <w:r w:rsidR="006F0C95">
        <w:rPr>
          <w:rFonts w:ascii="Arial" w:hAnsi="Arial" w:cs="Arial"/>
          <w:i w:val="0"/>
          <w:sz w:val="22"/>
          <w:szCs w:val="22"/>
        </w:rPr>
        <w:t>dams)</w:t>
      </w:r>
      <w:r w:rsidR="000E1113">
        <w:rPr>
          <w:rFonts w:ascii="Arial" w:hAnsi="Arial" w:cs="Arial"/>
          <w:i w:val="0"/>
          <w:sz w:val="22"/>
          <w:szCs w:val="22"/>
        </w:rPr>
        <w:t>.</w:t>
      </w:r>
    </w:p>
    <w:p w14:paraId="5F9EDB92" w14:textId="77777777" w:rsidR="0085513B" w:rsidRPr="00AB16E7" w:rsidRDefault="0085513B" w:rsidP="00C55AF5">
      <w:pPr>
        <w:pStyle w:val="Heading2"/>
        <w:rPr>
          <w:rFonts w:ascii="Arial" w:hAnsi="Arial" w:cs="Arial"/>
          <w:sz w:val="22"/>
          <w:szCs w:val="22"/>
        </w:rPr>
      </w:pPr>
    </w:p>
    <w:p w14:paraId="6C5A605B" w14:textId="20595328" w:rsidR="0085513B" w:rsidRPr="00AB16E7" w:rsidRDefault="0085513B" w:rsidP="00C55AF5">
      <w:pPr>
        <w:pStyle w:val="Caption"/>
        <w:rPr>
          <w:rFonts w:ascii="Arial" w:hAnsi="Arial" w:cs="Arial"/>
          <w:bCs/>
          <w:i w:val="0"/>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2</w:t>
      </w:r>
      <w:r w:rsidRPr="00AB16E7">
        <w:rPr>
          <w:rFonts w:ascii="Arial" w:hAnsi="Arial" w:cs="Arial"/>
          <w:b/>
          <w:i w:val="0"/>
          <w:sz w:val="22"/>
          <w:szCs w:val="22"/>
        </w:rPr>
        <w:t xml:space="preserve">: </w:t>
      </w:r>
      <w:r w:rsidR="005E753C" w:rsidRPr="00AB16E7">
        <w:rPr>
          <w:rFonts w:ascii="Arial" w:hAnsi="Arial" w:cs="Arial"/>
          <w:b/>
          <w:i w:val="0"/>
          <w:sz w:val="22"/>
          <w:szCs w:val="22"/>
        </w:rPr>
        <w:t xml:space="preserve">Mammary glands </w:t>
      </w:r>
      <w:r w:rsidR="00915809" w:rsidRPr="00AB16E7">
        <w:rPr>
          <w:rFonts w:ascii="Arial" w:hAnsi="Arial" w:cs="Arial"/>
          <w:b/>
          <w:i w:val="0"/>
          <w:sz w:val="22"/>
          <w:szCs w:val="22"/>
        </w:rPr>
        <w:t>histology.</w:t>
      </w:r>
      <w:r w:rsidR="00915809">
        <w:rPr>
          <w:rFonts w:ascii="Arial" w:hAnsi="Arial" w:cs="Arial"/>
          <w:i w:val="0"/>
          <w:sz w:val="22"/>
          <w:szCs w:val="22"/>
        </w:rPr>
        <w:t xml:space="preserve">  </w:t>
      </w:r>
      <w:r w:rsidR="00E028C3" w:rsidRPr="00AB16E7">
        <w:rPr>
          <w:rFonts w:ascii="Arial" w:hAnsi="Arial" w:cs="Arial"/>
          <w:i w:val="0"/>
          <w:sz w:val="22"/>
          <w:szCs w:val="22"/>
        </w:rPr>
        <w:t>(A) Inguinal and abdominal mammary gland</w:t>
      </w:r>
      <w:r w:rsidR="005E753C" w:rsidRPr="00AB16E7">
        <w:rPr>
          <w:rFonts w:ascii="Arial" w:hAnsi="Arial" w:cs="Arial"/>
          <w:i w:val="0"/>
          <w:sz w:val="22"/>
          <w:szCs w:val="22"/>
        </w:rPr>
        <w:t xml:space="preserve"> weights</w:t>
      </w:r>
      <w:r w:rsidR="00254E2B">
        <w:rPr>
          <w:rFonts w:ascii="Arial" w:hAnsi="Arial" w:cs="Arial"/>
          <w:i w:val="0"/>
          <w:sz w:val="22"/>
          <w:szCs w:val="22"/>
        </w:rPr>
        <w:t xml:space="preserve">. </w:t>
      </w:r>
      <w:r w:rsidR="00E028C3" w:rsidRPr="00AB16E7">
        <w:rPr>
          <w:rFonts w:ascii="Arial" w:hAnsi="Arial" w:cs="Arial"/>
          <w:i w:val="0"/>
          <w:sz w:val="22"/>
          <w:szCs w:val="22"/>
        </w:rPr>
        <w:t xml:space="preserve">(B) Histological analysis showing increased number of adipocytes in KO thoracic mammary glands. (C) </w:t>
      </w:r>
      <w:r w:rsidR="00254E2B">
        <w:rPr>
          <w:rFonts w:ascii="Arial" w:hAnsi="Arial" w:cs="Arial"/>
          <w:i w:val="0"/>
          <w:sz w:val="22"/>
          <w:szCs w:val="22"/>
        </w:rPr>
        <w:t>A</w:t>
      </w:r>
      <w:r w:rsidR="00E028C3" w:rsidRPr="00AB16E7">
        <w:rPr>
          <w:rFonts w:ascii="Arial" w:hAnsi="Arial" w:cs="Arial"/>
          <w:i w:val="0"/>
          <w:sz w:val="22"/>
          <w:szCs w:val="22"/>
        </w:rPr>
        <w:t xml:space="preserve">verage area </w:t>
      </w:r>
      <w:r w:rsidR="00254E2B">
        <w:rPr>
          <w:rFonts w:ascii="Arial" w:hAnsi="Arial" w:cs="Arial"/>
          <w:i w:val="0"/>
          <w:sz w:val="22"/>
          <w:szCs w:val="22"/>
        </w:rPr>
        <w:t>of the mammary gland comprised of adipocytes</w:t>
      </w:r>
      <w:r w:rsidR="00E028C3" w:rsidRPr="00AB16E7">
        <w:rPr>
          <w:rFonts w:ascii="Arial" w:hAnsi="Arial" w:cs="Arial"/>
          <w:i w:val="0"/>
          <w:sz w:val="22"/>
          <w:szCs w:val="22"/>
        </w:rPr>
        <w:t xml:space="preserve">. (D) </w:t>
      </w:r>
      <w:r w:rsidR="00254E2B">
        <w:rPr>
          <w:rFonts w:ascii="Arial" w:hAnsi="Arial" w:cs="Arial"/>
          <w:i w:val="0"/>
          <w:sz w:val="22"/>
          <w:szCs w:val="22"/>
        </w:rPr>
        <w:t>Mean adipocyte area</w:t>
      </w:r>
      <w:r w:rsidR="00E028C3" w:rsidRPr="00AB16E7">
        <w:rPr>
          <w:rFonts w:ascii="Arial" w:hAnsi="Arial" w:cs="Arial"/>
          <w:i w:val="0"/>
          <w:sz w:val="22"/>
          <w:szCs w:val="22"/>
        </w:rPr>
        <w:t xml:space="preserve">. (E) </w:t>
      </w:r>
      <w:r w:rsidR="00254E2B">
        <w:rPr>
          <w:rFonts w:ascii="Arial" w:hAnsi="Arial" w:cs="Arial"/>
          <w:i w:val="0"/>
          <w:sz w:val="22"/>
          <w:szCs w:val="22"/>
        </w:rPr>
        <w:t>Distribution of adipocyte area, cumulative over all images</w:t>
      </w:r>
      <w:r w:rsidR="00E028C3" w:rsidRPr="00AB16E7">
        <w:rPr>
          <w:rFonts w:ascii="Arial" w:hAnsi="Arial" w:cs="Arial"/>
          <w:i w:val="0"/>
          <w:sz w:val="22"/>
          <w:szCs w:val="22"/>
        </w:rPr>
        <w:t xml:space="preserve">. (F) Percent of adipocytes by genotype </w:t>
      </w:r>
      <w:r w:rsidR="00254E2B">
        <w:rPr>
          <w:rFonts w:ascii="Arial" w:hAnsi="Arial" w:cs="Arial"/>
          <w:i w:val="0"/>
          <w:sz w:val="22"/>
          <w:szCs w:val="22"/>
        </w:rPr>
        <w:t>and area</w:t>
      </w:r>
      <w:r w:rsidR="00E028C3" w:rsidRPr="00AB16E7">
        <w:rPr>
          <w:rFonts w:ascii="Arial" w:hAnsi="Arial" w:cs="Arial"/>
          <w:i w:val="0"/>
          <w:sz w:val="22"/>
          <w:szCs w:val="22"/>
        </w:rPr>
        <w:t xml:space="preserve"> </w:t>
      </w:r>
      <w:r w:rsidR="00E028C3" w:rsidRPr="00AB16E7">
        <w:rPr>
          <w:rFonts w:ascii="Arial" w:hAnsi="Arial" w:cs="Arial"/>
          <w:bCs/>
          <w:i w:val="0"/>
          <w:sz w:val="22"/>
          <w:szCs w:val="22"/>
        </w:rPr>
        <w:t xml:space="preserve">range. </w:t>
      </w:r>
      <w:r w:rsidR="00612126">
        <w:rPr>
          <w:rFonts w:ascii="Arial" w:hAnsi="Arial" w:cs="Arial"/>
          <w:bCs/>
          <w:i w:val="0"/>
          <w:sz w:val="22"/>
          <w:szCs w:val="22"/>
        </w:rPr>
        <w:t xml:space="preserve">For E the asterisk indicates a significantly different distribution of adipocyte sizes by a </w:t>
      </w:r>
      <w:proofErr w:type="spellStart"/>
      <w:r w:rsidR="00612126">
        <w:rPr>
          <w:rFonts w:ascii="Arial" w:hAnsi="Arial" w:cs="Arial"/>
          <w:bCs/>
          <w:i w:val="0"/>
          <w:sz w:val="22"/>
          <w:szCs w:val="22"/>
        </w:rPr>
        <w:t>Kolmogrov</w:t>
      </w:r>
      <w:proofErr w:type="spellEnd"/>
      <w:r w:rsidR="00612126">
        <w:rPr>
          <w:rFonts w:ascii="Arial" w:hAnsi="Arial" w:cs="Arial"/>
          <w:bCs/>
          <w:i w:val="0"/>
          <w:sz w:val="22"/>
          <w:szCs w:val="22"/>
        </w:rPr>
        <w:t xml:space="preserve">-Smirnoff test </w:t>
      </w:r>
      <w:r w:rsidR="00E028C3" w:rsidRPr="00AB16E7">
        <w:rPr>
          <w:rFonts w:ascii="Arial" w:hAnsi="Arial" w:cs="Arial"/>
          <w:bCs/>
          <w:i w:val="0"/>
          <w:sz w:val="22"/>
          <w:szCs w:val="22"/>
        </w:rPr>
        <w:t xml:space="preserve">(G) </w:t>
      </w:r>
      <w:r w:rsidR="00254E2B">
        <w:rPr>
          <w:rFonts w:ascii="Arial" w:hAnsi="Arial" w:cs="Arial"/>
          <w:bCs/>
          <w:i w:val="0"/>
          <w:sz w:val="22"/>
          <w:szCs w:val="22"/>
        </w:rPr>
        <w:t>R</w:t>
      </w:r>
      <w:r w:rsidR="00E028C3" w:rsidRPr="00AB16E7">
        <w:rPr>
          <w:rFonts w:ascii="Arial" w:hAnsi="Arial" w:cs="Arial"/>
          <w:bCs/>
          <w:i w:val="0"/>
          <w:sz w:val="22"/>
          <w:szCs w:val="22"/>
        </w:rPr>
        <w:t xml:space="preserve">epresentative image of a WT thoracic mammary gland section. (H) H&amp;E representative image of a KO thoracic mammary gland section. </w:t>
      </w:r>
      <w:r w:rsidR="00254E2B">
        <w:rPr>
          <w:rFonts w:ascii="Arial" w:hAnsi="Arial" w:cs="Arial"/>
          <w:bCs/>
          <w:i w:val="0"/>
          <w:sz w:val="22"/>
          <w:szCs w:val="22"/>
        </w:rPr>
        <w:t xml:space="preserve">For </w:t>
      </w:r>
      <w:r w:rsidR="00612126">
        <w:rPr>
          <w:rFonts w:ascii="Arial" w:hAnsi="Arial" w:cs="Arial"/>
          <w:bCs/>
          <w:i w:val="0"/>
          <w:sz w:val="22"/>
          <w:szCs w:val="22"/>
        </w:rPr>
        <w:t>B and C</w:t>
      </w:r>
      <w:r w:rsidR="00254E2B">
        <w:rPr>
          <w:rFonts w:ascii="Arial" w:hAnsi="Arial" w:cs="Arial"/>
          <w:bCs/>
          <w:i w:val="0"/>
          <w:sz w:val="22"/>
          <w:szCs w:val="22"/>
        </w:rPr>
        <w:t>, mixed linear models were used images as the random effect and genotype as the fixed effec</w:t>
      </w:r>
      <w:r w:rsidR="00612126">
        <w:rPr>
          <w:rFonts w:ascii="Arial" w:hAnsi="Arial" w:cs="Arial"/>
          <w:bCs/>
          <w:i w:val="0"/>
          <w:sz w:val="22"/>
          <w:szCs w:val="22"/>
        </w:rPr>
        <w:t xml:space="preserve">t (n=XX-YY images per dam, 11 dams total).  </w:t>
      </w:r>
    </w:p>
    <w:p w14:paraId="27E705F3" w14:textId="77777777" w:rsidR="00E028C3" w:rsidRPr="00AB16E7" w:rsidRDefault="00E028C3" w:rsidP="00C55AF5">
      <w:pPr>
        <w:pStyle w:val="Heading2"/>
        <w:rPr>
          <w:rFonts w:ascii="Arial" w:hAnsi="Arial" w:cs="Arial"/>
          <w:sz w:val="22"/>
          <w:szCs w:val="22"/>
        </w:rPr>
      </w:pPr>
    </w:p>
    <w:p w14:paraId="622F679C" w14:textId="4B3F0A64" w:rsidR="0085513B" w:rsidRPr="00AB16E7" w:rsidRDefault="0085513B" w:rsidP="00C55AF5">
      <w:pPr>
        <w:pStyle w:val="Caption"/>
        <w:rPr>
          <w:rFonts w:ascii="Arial" w:hAnsi="Arial" w:cs="Arial"/>
          <w:i w:val="0"/>
          <w:color w:val="000000" w:themeColor="text1"/>
          <w:sz w:val="22"/>
          <w:szCs w:val="22"/>
        </w:rPr>
      </w:pPr>
      <w:r w:rsidRPr="00AB16E7">
        <w:rPr>
          <w:rFonts w:ascii="Arial" w:hAnsi="Arial" w:cs="Arial"/>
          <w:b/>
          <w:i w:val="0"/>
          <w:sz w:val="22"/>
          <w:szCs w:val="22"/>
        </w:rPr>
        <w:t xml:space="preserve">Figure </w:t>
      </w:r>
      <w:r w:rsidR="00AB16E7">
        <w:rPr>
          <w:rFonts w:ascii="Arial" w:hAnsi="Arial" w:cs="Arial"/>
          <w:b/>
          <w:i w:val="0"/>
          <w:sz w:val="22"/>
          <w:szCs w:val="22"/>
        </w:rPr>
        <w:t>3</w:t>
      </w:r>
      <w:r w:rsidRPr="00AB16E7">
        <w:rPr>
          <w:rFonts w:ascii="Arial" w:hAnsi="Arial" w:cs="Arial"/>
          <w:b/>
          <w:i w:val="0"/>
          <w:sz w:val="22"/>
          <w:szCs w:val="22"/>
        </w:rPr>
        <w:t>:</w:t>
      </w:r>
      <w:r w:rsidR="005E753C" w:rsidRPr="00AB16E7">
        <w:rPr>
          <w:rFonts w:ascii="Arial" w:hAnsi="Arial" w:cs="Arial"/>
          <w:b/>
          <w:i w:val="0"/>
          <w:sz w:val="22"/>
          <w:szCs w:val="22"/>
        </w:rPr>
        <w:t xml:space="preserve"> Litter size and pup weight. </w:t>
      </w:r>
      <w:r w:rsidR="005E753C" w:rsidRPr="00AB16E7">
        <w:rPr>
          <w:rFonts w:ascii="Arial" w:hAnsi="Arial" w:cs="Arial"/>
          <w:i w:val="0"/>
          <w:sz w:val="22"/>
          <w:szCs w:val="22"/>
        </w:rPr>
        <w:t xml:space="preserve">(A) Average number of pups born to WT and KO dams </w:t>
      </w:r>
      <w:r w:rsidR="00FD3E02">
        <w:rPr>
          <w:rFonts w:ascii="Arial" w:hAnsi="Arial" w:cs="Arial"/>
          <w:i w:val="0"/>
          <w:sz w:val="22"/>
          <w:szCs w:val="22"/>
        </w:rPr>
        <w:t>per their single litters</w:t>
      </w:r>
      <w:r w:rsidR="005E753C" w:rsidRPr="00AB16E7">
        <w:rPr>
          <w:rFonts w:ascii="Arial" w:hAnsi="Arial" w:cs="Arial"/>
          <w:i w:val="0"/>
          <w:sz w:val="22"/>
          <w:szCs w:val="22"/>
        </w:rPr>
        <w:t>. (B) Weights of male and female offspring of WT and KO dams at PND7.5</w:t>
      </w:r>
      <w:r w:rsidR="00FD3E02">
        <w:rPr>
          <w:rFonts w:ascii="Arial" w:hAnsi="Arial" w:cs="Arial"/>
          <w:i w:val="0"/>
          <w:sz w:val="22"/>
          <w:szCs w:val="22"/>
        </w:rPr>
        <w:t xml:space="preserve">.  The asterisk indicates effect of </w:t>
      </w:r>
      <w:r w:rsidR="00FC11CB">
        <w:rPr>
          <w:rFonts w:ascii="Arial" w:hAnsi="Arial" w:cs="Arial"/>
          <w:i w:val="0"/>
          <w:sz w:val="22"/>
          <w:szCs w:val="22"/>
        </w:rPr>
        <w:t xml:space="preserve">maternal </w:t>
      </w:r>
      <w:proofErr w:type="spellStart"/>
      <w:r w:rsidR="00FD3E02">
        <w:rPr>
          <w:rFonts w:ascii="Arial" w:hAnsi="Arial" w:cs="Arial"/>
          <w:i w:val="0"/>
          <w:sz w:val="22"/>
          <w:szCs w:val="22"/>
        </w:rPr>
        <w:t>genotype</w:t>
      </w:r>
      <w:proofErr w:type="spellEnd"/>
      <w:r w:rsidR="00FD3E02">
        <w:rPr>
          <w:rFonts w:ascii="Arial" w:hAnsi="Arial" w:cs="Arial"/>
          <w:i w:val="0"/>
          <w:sz w:val="22"/>
          <w:szCs w:val="22"/>
        </w:rPr>
        <w:t xml:space="preserve"> from 2x2 ANOVA, # indicates significance within female offspring</w:t>
      </w:r>
      <w:r w:rsidR="00170885">
        <w:rPr>
          <w:rFonts w:ascii="Arial" w:hAnsi="Arial" w:cs="Arial"/>
          <w:i w:val="0"/>
          <w:sz w:val="22"/>
          <w:szCs w:val="22"/>
        </w:rPr>
        <w:t xml:space="preserve"> (n=</w:t>
      </w:r>
      <w:r w:rsidR="005D5BDF">
        <w:rPr>
          <w:rFonts w:ascii="Arial" w:hAnsi="Arial" w:cs="Arial"/>
          <w:i w:val="0"/>
          <w:sz w:val="22"/>
          <w:szCs w:val="22"/>
        </w:rPr>
        <w:t xml:space="preserve">44 </w:t>
      </w:r>
      <w:r w:rsidR="00170885">
        <w:rPr>
          <w:rFonts w:ascii="Arial" w:hAnsi="Arial" w:cs="Arial"/>
          <w:i w:val="0"/>
          <w:sz w:val="22"/>
          <w:szCs w:val="22"/>
        </w:rPr>
        <w:t>offspring from 11 dams total)</w:t>
      </w:r>
      <w:r w:rsidR="00FD3E02">
        <w:rPr>
          <w:rFonts w:ascii="Arial" w:hAnsi="Arial" w:cs="Arial"/>
          <w:i w:val="0"/>
          <w:sz w:val="22"/>
          <w:szCs w:val="22"/>
        </w:rPr>
        <w:t>.</w:t>
      </w:r>
    </w:p>
    <w:p w14:paraId="78A65CAB" w14:textId="77777777" w:rsidR="0085513B" w:rsidRPr="00AB16E7" w:rsidRDefault="0085513B" w:rsidP="00C55AF5">
      <w:pPr>
        <w:pStyle w:val="Heading2"/>
        <w:rPr>
          <w:rFonts w:ascii="Arial" w:hAnsi="Arial" w:cs="Arial"/>
          <w:sz w:val="22"/>
          <w:szCs w:val="22"/>
        </w:rPr>
      </w:pPr>
    </w:p>
    <w:p w14:paraId="7C4101D5" w14:textId="78D22A78" w:rsidR="0085513B" w:rsidRPr="00AB16E7" w:rsidRDefault="0085513B" w:rsidP="00C55AF5">
      <w:pPr>
        <w:pStyle w:val="Caption"/>
        <w:rPr>
          <w:rFonts w:ascii="Arial" w:hAnsi="Arial" w:cs="Arial"/>
          <w:i w:val="0"/>
          <w:sz w:val="22"/>
          <w:szCs w:val="22"/>
        </w:rPr>
      </w:pPr>
      <w:r w:rsidRPr="00AB16E7">
        <w:rPr>
          <w:rFonts w:ascii="Arial" w:hAnsi="Arial" w:cs="Arial"/>
          <w:b/>
          <w:i w:val="0"/>
          <w:sz w:val="22"/>
          <w:szCs w:val="22"/>
        </w:rPr>
        <w:t xml:space="preserve">Figure </w:t>
      </w:r>
      <w:r w:rsidR="00B92C1B">
        <w:rPr>
          <w:rFonts w:ascii="Arial" w:hAnsi="Arial" w:cs="Arial"/>
          <w:b/>
          <w:i w:val="0"/>
          <w:sz w:val="22"/>
          <w:szCs w:val="22"/>
        </w:rPr>
        <w:t>4</w:t>
      </w:r>
      <w:r w:rsidRPr="00AB16E7">
        <w:rPr>
          <w:rFonts w:ascii="Arial" w:hAnsi="Arial" w:cs="Arial"/>
          <w:b/>
          <w:i w:val="0"/>
          <w:sz w:val="22"/>
          <w:szCs w:val="22"/>
        </w:rPr>
        <w:t xml:space="preserve">: Milk fat </w:t>
      </w:r>
      <w:r w:rsidR="00DA46B1">
        <w:rPr>
          <w:rFonts w:ascii="Arial" w:hAnsi="Arial" w:cs="Arial"/>
          <w:b/>
          <w:i w:val="0"/>
          <w:sz w:val="22"/>
          <w:szCs w:val="22"/>
        </w:rPr>
        <w:t>analysis</w:t>
      </w:r>
      <w:r w:rsidRPr="00AB16E7">
        <w:rPr>
          <w:rFonts w:ascii="Arial" w:hAnsi="Arial" w:cs="Arial"/>
          <w:b/>
          <w:i w:val="0"/>
          <w:sz w:val="22"/>
          <w:szCs w:val="22"/>
        </w:rPr>
        <w:t>.</w:t>
      </w:r>
      <w:r w:rsidRPr="00AB16E7">
        <w:rPr>
          <w:rFonts w:ascii="Arial" w:hAnsi="Arial" w:cs="Arial"/>
          <w:i w:val="0"/>
          <w:sz w:val="22"/>
          <w:szCs w:val="22"/>
        </w:rPr>
        <w:t xml:space="preserve"> (A) </w:t>
      </w:r>
      <w:r w:rsidR="005E753C" w:rsidRPr="00AB16E7">
        <w:rPr>
          <w:rFonts w:ascii="Arial" w:hAnsi="Arial" w:cs="Arial"/>
          <w:i w:val="0"/>
          <w:sz w:val="22"/>
          <w:szCs w:val="22"/>
        </w:rPr>
        <w:t>Average fat percent</w:t>
      </w:r>
      <w:r w:rsidRPr="00AB16E7">
        <w:rPr>
          <w:rFonts w:ascii="Arial" w:hAnsi="Arial" w:cs="Arial"/>
          <w:i w:val="0"/>
          <w:sz w:val="22"/>
          <w:szCs w:val="22"/>
        </w:rPr>
        <w:t xml:space="preserve"> composition of milk from KO dams is higher than fat composition of milk from WT dams. (</w:t>
      </w:r>
      <w:r w:rsidR="00DA46B1">
        <w:rPr>
          <w:rFonts w:ascii="Arial" w:hAnsi="Arial" w:cs="Arial"/>
          <w:i w:val="0"/>
          <w:sz w:val="22"/>
          <w:szCs w:val="22"/>
        </w:rPr>
        <w:t>B</w:t>
      </w:r>
      <w:r w:rsidRPr="00AB16E7">
        <w:rPr>
          <w:rFonts w:ascii="Arial" w:hAnsi="Arial" w:cs="Arial"/>
          <w:i w:val="0"/>
          <w:sz w:val="22"/>
          <w:szCs w:val="22"/>
        </w:rPr>
        <w:t xml:space="preserve">) Lower </w:t>
      </w:r>
      <w:r w:rsidR="00DA46B1">
        <w:rPr>
          <w:rFonts w:ascii="Arial" w:hAnsi="Arial" w:cs="Arial"/>
          <w:i w:val="0"/>
          <w:sz w:val="22"/>
          <w:szCs w:val="22"/>
        </w:rPr>
        <w:t xml:space="preserve">levels of </w:t>
      </w:r>
      <w:r w:rsidR="005E753C" w:rsidRPr="00AB16E7">
        <w:rPr>
          <w:rFonts w:ascii="Arial" w:hAnsi="Arial" w:cs="Arial"/>
          <w:i w:val="0"/>
          <w:sz w:val="22"/>
          <w:szCs w:val="22"/>
        </w:rPr>
        <w:t>saturated fatty acids (SFA)</w:t>
      </w:r>
      <w:r w:rsidRPr="00AB16E7">
        <w:rPr>
          <w:rFonts w:ascii="Arial" w:hAnsi="Arial" w:cs="Arial"/>
          <w:i w:val="0"/>
          <w:sz w:val="22"/>
          <w:szCs w:val="22"/>
        </w:rPr>
        <w:t xml:space="preserve"> in milk of KO. (</w:t>
      </w:r>
      <w:r w:rsidR="00DA46B1">
        <w:rPr>
          <w:rFonts w:ascii="Arial" w:hAnsi="Arial" w:cs="Arial"/>
          <w:i w:val="0"/>
          <w:sz w:val="22"/>
          <w:szCs w:val="22"/>
        </w:rPr>
        <w:t>C</w:t>
      </w:r>
      <w:r w:rsidRPr="00AB16E7">
        <w:rPr>
          <w:rFonts w:ascii="Arial" w:hAnsi="Arial" w:cs="Arial"/>
          <w:i w:val="0"/>
          <w:sz w:val="22"/>
          <w:szCs w:val="22"/>
        </w:rPr>
        <w:t xml:space="preserve">) </w:t>
      </w:r>
      <w:r w:rsidRPr="00D66383">
        <w:rPr>
          <w:rFonts w:ascii="Arial" w:hAnsi="Arial" w:cs="Arial"/>
          <w:i w:val="0"/>
          <w:sz w:val="22"/>
          <w:szCs w:val="22"/>
        </w:rPr>
        <w:t xml:space="preserve">Higher </w:t>
      </w:r>
      <w:r w:rsidR="00DA46B1">
        <w:rPr>
          <w:rFonts w:ascii="Arial" w:hAnsi="Arial" w:cs="Arial"/>
          <w:i w:val="0"/>
          <w:sz w:val="22"/>
          <w:szCs w:val="22"/>
        </w:rPr>
        <w:t>levels of total</w:t>
      </w:r>
      <w:r w:rsidR="005E753C" w:rsidRPr="00D66383">
        <w:rPr>
          <w:rFonts w:ascii="Arial" w:hAnsi="Arial" w:cs="Arial"/>
          <w:i w:val="0"/>
          <w:sz w:val="22"/>
          <w:szCs w:val="22"/>
        </w:rPr>
        <w:t xml:space="preserve"> monounsaturated fatty acids (</w:t>
      </w:r>
      <w:r w:rsidRPr="00D66383">
        <w:rPr>
          <w:rFonts w:ascii="Arial" w:hAnsi="Arial" w:cs="Arial"/>
          <w:i w:val="0"/>
          <w:sz w:val="22"/>
          <w:szCs w:val="22"/>
        </w:rPr>
        <w:t>MUFA</w:t>
      </w:r>
      <w:r w:rsidR="005E753C" w:rsidRPr="00D66383">
        <w:rPr>
          <w:rFonts w:ascii="Arial" w:hAnsi="Arial" w:cs="Arial"/>
          <w:i w:val="0"/>
          <w:sz w:val="22"/>
          <w:szCs w:val="22"/>
        </w:rPr>
        <w:t>)</w:t>
      </w:r>
      <w:r w:rsidRPr="00D66383">
        <w:rPr>
          <w:rFonts w:ascii="Arial" w:hAnsi="Arial" w:cs="Arial"/>
          <w:i w:val="0"/>
          <w:sz w:val="22"/>
          <w:szCs w:val="22"/>
        </w:rPr>
        <w:t xml:space="preserve"> in milk of KO. </w:t>
      </w:r>
      <w:r w:rsidR="005E753C" w:rsidRPr="00D66383">
        <w:rPr>
          <w:rFonts w:ascii="Arial" w:hAnsi="Arial" w:cs="Arial"/>
          <w:i w:val="0"/>
          <w:sz w:val="22"/>
          <w:szCs w:val="22"/>
        </w:rPr>
        <w:t>(</w:t>
      </w:r>
      <w:r w:rsidR="00DA46B1">
        <w:rPr>
          <w:rFonts w:ascii="Arial" w:hAnsi="Arial" w:cs="Arial"/>
          <w:i w:val="0"/>
          <w:sz w:val="22"/>
          <w:szCs w:val="22"/>
        </w:rPr>
        <w:t>D</w:t>
      </w:r>
      <w:r w:rsidR="005E753C" w:rsidRPr="00D66383">
        <w:rPr>
          <w:rFonts w:ascii="Arial" w:hAnsi="Arial" w:cs="Arial"/>
          <w:i w:val="0"/>
          <w:sz w:val="22"/>
          <w:szCs w:val="22"/>
        </w:rPr>
        <w:t xml:space="preserve">) Higher MUFA/SFA ratio in milk of KO. </w:t>
      </w:r>
      <w:r w:rsidRPr="00D66383">
        <w:rPr>
          <w:rFonts w:ascii="Arial" w:hAnsi="Arial" w:cs="Arial"/>
          <w:i w:val="0"/>
          <w:sz w:val="22"/>
          <w:szCs w:val="22"/>
        </w:rPr>
        <w:t>(</w:t>
      </w:r>
      <w:r w:rsidR="00DA46B1">
        <w:rPr>
          <w:rFonts w:ascii="Arial" w:hAnsi="Arial" w:cs="Arial"/>
          <w:i w:val="0"/>
          <w:sz w:val="22"/>
          <w:szCs w:val="22"/>
        </w:rPr>
        <w:t>E</w:t>
      </w:r>
      <w:r w:rsidRPr="00D66383">
        <w:rPr>
          <w:rFonts w:ascii="Arial" w:hAnsi="Arial" w:cs="Arial"/>
          <w:i w:val="0"/>
          <w:sz w:val="22"/>
          <w:szCs w:val="22"/>
        </w:rPr>
        <w:t>)</w:t>
      </w:r>
      <w:r w:rsidR="005E753C" w:rsidRPr="00D66383">
        <w:rPr>
          <w:rFonts w:ascii="Arial" w:hAnsi="Arial" w:cs="Arial"/>
          <w:i w:val="0"/>
          <w:sz w:val="22"/>
          <w:szCs w:val="22"/>
        </w:rPr>
        <w:t xml:space="preserve"> </w:t>
      </w:r>
      <w:r w:rsidRPr="00D66383">
        <w:rPr>
          <w:rFonts w:ascii="Arial" w:hAnsi="Arial" w:cs="Arial"/>
          <w:i w:val="0"/>
          <w:sz w:val="22"/>
          <w:szCs w:val="22"/>
        </w:rPr>
        <w:t xml:space="preserve">Similar </w:t>
      </w:r>
      <w:r w:rsidR="00DA46B1">
        <w:rPr>
          <w:rFonts w:ascii="Arial" w:hAnsi="Arial" w:cs="Arial"/>
          <w:i w:val="0"/>
          <w:sz w:val="22"/>
          <w:szCs w:val="22"/>
        </w:rPr>
        <w:t xml:space="preserve">total </w:t>
      </w:r>
      <w:r w:rsidRPr="00D66383">
        <w:rPr>
          <w:rFonts w:ascii="Arial" w:hAnsi="Arial" w:cs="Arial"/>
          <w:i w:val="0"/>
          <w:sz w:val="22"/>
          <w:szCs w:val="22"/>
        </w:rPr>
        <w:t xml:space="preserve">PUFA </w:t>
      </w:r>
      <w:r w:rsidR="00DA46B1">
        <w:rPr>
          <w:rFonts w:ascii="Arial" w:hAnsi="Arial" w:cs="Arial"/>
          <w:i w:val="0"/>
          <w:sz w:val="22"/>
          <w:szCs w:val="22"/>
        </w:rPr>
        <w:t xml:space="preserve">levels </w:t>
      </w:r>
      <w:r w:rsidRPr="00D66383">
        <w:rPr>
          <w:rFonts w:ascii="Arial" w:hAnsi="Arial" w:cs="Arial"/>
          <w:i w:val="0"/>
          <w:sz w:val="22"/>
          <w:szCs w:val="22"/>
        </w:rPr>
        <w:t xml:space="preserve">in milk of KO and WT. (E) Higher </w:t>
      </w:r>
      <w:r w:rsidR="00DA46B1">
        <w:rPr>
          <w:rFonts w:ascii="Arial" w:hAnsi="Arial" w:cs="Arial"/>
          <w:i w:val="0"/>
          <w:sz w:val="22"/>
          <w:szCs w:val="22"/>
        </w:rPr>
        <w:t>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-3 fatty acids in milk of KO. (</w:t>
      </w:r>
      <w:r w:rsidR="005E753C" w:rsidRPr="00D66383">
        <w:rPr>
          <w:rFonts w:ascii="Arial" w:hAnsi="Arial" w:cs="Arial"/>
          <w:i w:val="0"/>
          <w:sz w:val="22"/>
          <w:szCs w:val="22"/>
        </w:rPr>
        <w:t>F</w:t>
      </w:r>
      <w:r w:rsidRPr="00D66383">
        <w:rPr>
          <w:rFonts w:ascii="Arial" w:hAnsi="Arial" w:cs="Arial"/>
          <w:i w:val="0"/>
          <w:sz w:val="22"/>
          <w:szCs w:val="22"/>
        </w:rPr>
        <w:t xml:space="preserve">) </w:t>
      </w:r>
      <w:r w:rsidR="005E753C" w:rsidRPr="00D66383">
        <w:rPr>
          <w:rFonts w:ascii="Arial" w:hAnsi="Arial" w:cs="Arial"/>
          <w:i w:val="0"/>
          <w:sz w:val="22"/>
          <w:szCs w:val="22"/>
        </w:rPr>
        <w:t>Similar</w:t>
      </w:r>
      <w:r w:rsidR="00DA46B1">
        <w:rPr>
          <w:rFonts w:ascii="Arial" w:hAnsi="Arial" w:cs="Arial"/>
          <w:i w:val="0"/>
          <w:sz w:val="22"/>
          <w:szCs w:val="22"/>
        </w:rPr>
        <w:t xml:space="preserve"> levels of</w:t>
      </w:r>
      <w:r w:rsidR="005E753C" w:rsidRPr="00D66383">
        <w:rPr>
          <w:rFonts w:ascii="Arial" w:hAnsi="Arial" w:cs="Arial"/>
          <w:i w:val="0"/>
          <w:sz w:val="22"/>
          <w:szCs w:val="22"/>
        </w:rPr>
        <w:t xml:space="preserve">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 xml:space="preserve">-6 fatty acids in milk of KO and WT. (G) Lower </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-6:</w:t>
      </w:r>
      <w:r w:rsidR="00D66383" w:rsidRPr="00D66383">
        <w:rPr>
          <w:rFonts w:ascii="Arial" w:hAnsi="Arial" w:cs="Arial"/>
          <w:i w:val="0"/>
          <w:color w:val="000000" w:themeColor="text1"/>
          <w:sz w:val="22"/>
          <w:szCs w:val="22"/>
        </w:rPr>
        <w:sym w:font="Symbol" w:char="F077"/>
      </w:r>
      <w:r w:rsidR="005E753C" w:rsidRPr="00D66383">
        <w:rPr>
          <w:rFonts w:ascii="Arial" w:hAnsi="Arial" w:cs="Arial"/>
          <w:i w:val="0"/>
          <w:sz w:val="22"/>
          <w:szCs w:val="22"/>
        </w:rPr>
        <w:t>-3 ratio in milk of KO.</w:t>
      </w:r>
      <w:r w:rsidR="00DA46B1">
        <w:rPr>
          <w:rFonts w:ascii="Arial" w:hAnsi="Arial" w:cs="Arial"/>
          <w:i w:val="0"/>
          <w:sz w:val="22"/>
          <w:szCs w:val="22"/>
        </w:rPr>
        <w:t xml:space="preserve"> (n=11)</w:t>
      </w:r>
      <w:r w:rsidR="0086137E">
        <w:rPr>
          <w:rFonts w:ascii="Arial" w:hAnsi="Arial" w:cs="Arial"/>
          <w:i w:val="0"/>
          <w:sz w:val="22"/>
          <w:szCs w:val="22"/>
        </w:rPr>
        <w:t>.</w:t>
      </w:r>
    </w:p>
    <w:p w14:paraId="4E7CD6AA" w14:textId="77777777" w:rsidR="005E753C" w:rsidRPr="00AB16E7" w:rsidRDefault="005E753C" w:rsidP="00C55AF5">
      <w:pPr>
        <w:rPr>
          <w:rFonts w:ascii="Arial" w:hAnsi="Arial" w:cs="Arial"/>
          <w:sz w:val="22"/>
          <w:szCs w:val="22"/>
        </w:rPr>
      </w:pPr>
    </w:p>
    <w:p w14:paraId="37782AC3" w14:textId="72C24414" w:rsidR="005E753C" w:rsidRPr="00E00C26" w:rsidRDefault="005E753C" w:rsidP="00C55AF5">
      <w:pPr>
        <w:pStyle w:val="Caption"/>
        <w:rPr>
          <w:rFonts w:ascii="Arial" w:hAnsi="Arial" w:cs="Arial"/>
          <w:b/>
          <w:i w:val="0"/>
          <w:sz w:val="22"/>
          <w:szCs w:val="22"/>
        </w:rPr>
      </w:pPr>
      <w:commentRangeStart w:id="95"/>
      <w:r w:rsidRPr="00E00C26">
        <w:rPr>
          <w:rFonts w:ascii="Arial" w:hAnsi="Arial" w:cs="Arial"/>
          <w:b/>
          <w:i w:val="0"/>
          <w:sz w:val="22"/>
          <w:szCs w:val="22"/>
        </w:rPr>
        <w:t xml:space="preserve">Figure </w:t>
      </w:r>
      <w:r w:rsidR="00742E00">
        <w:rPr>
          <w:rFonts w:ascii="Arial" w:hAnsi="Arial" w:cs="Arial"/>
          <w:b/>
          <w:i w:val="0"/>
          <w:sz w:val="22"/>
          <w:szCs w:val="22"/>
        </w:rPr>
        <w:t>5</w:t>
      </w:r>
      <w:r w:rsidRPr="00E00C26">
        <w:rPr>
          <w:rFonts w:ascii="Arial" w:hAnsi="Arial" w:cs="Arial"/>
          <w:b/>
          <w:i w:val="0"/>
          <w:sz w:val="22"/>
          <w:szCs w:val="22"/>
        </w:rPr>
        <w:t xml:space="preserve">: </w:t>
      </w:r>
      <w:commentRangeEnd w:id="95"/>
      <w:r w:rsidRPr="00E00C26">
        <w:rPr>
          <w:rStyle w:val="CommentReference"/>
          <w:rFonts w:ascii="Arial" w:hAnsi="Arial" w:cs="Arial"/>
          <w:b/>
          <w:i w:val="0"/>
          <w:iCs w:val="0"/>
          <w:color w:val="auto"/>
          <w:sz w:val="22"/>
          <w:szCs w:val="22"/>
        </w:rPr>
        <w:commentReference w:id="95"/>
      </w:r>
    </w:p>
    <w:p w14:paraId="71F2A417" w14:textId="7DF1B70E" w:rsidR="005E753C" w:rsidRPr="00AB16E7" w:rsidRDefault="005E753C" w:rsidP="00C55AF5">
      <w:pPr>
        <w:pStyle w:val="Heading2"/>
        <w:rPr>
          <w:rFonts w:ascii="Arial" w:hAnsi="Arial" w:cs="Arial"/>
          <w:sz w:val="22"/>
          <w:szCs w:val="22"/>
        </w:rPr>
      </w:pPr>
    </w:p>
    <w:p w14:paraId="70D128AF" w14:textId="40FB205F"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1:</w:t>
      </w:r>
      <w:r w:rsidRPr="00AB16E7">
        <w:rPr>
          <w:rFonts w:ascii="Arial" w:hAnsi="Arial" w:cs="Arial"/>
          <w:i w:val="0"/>
          <w:sz w:val="22"/>
          <w:szCs w:val="22"/>
        </w:rPr>
        <w:t xml:space="preserve"> Weight of offspring at birth (PND0.5) showing slightly heavier birth weight of offspring born to KO dams.</w:t>
      </w:r>
    </w:p>
    <w:p w14:paraId="7D15AE2E" w14:textId="77777777" w:rsidR="00474B99" w:rsidRPr="00AB16E7" w:rsidRDefault="00474B99" w:rsidP="00C55AF5">
      <w:pPr>
        <w:pStyle w:val="Heading2"/>
        <w:rPr>
          <w:rFonts w:ascii="Arial" w:hAnsi="Arial" w:cs="Arial"/>
          <w:sz w:val="22"/>
          <w:szCs w:val="22"/>
        </w:rPr>
      </w:pPr>
    </w:p>
    <w:p w14:paraId="27C15CA8" w14:textId="43C81A77"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Supplementary Figure 2:</w:t>
      </w:r>
      <w:r w:rsidRPr="00AB16E7">
        <w:rPr>
          <w:rFonts w:ascii="Arial" w:hAnsi="Arial" w:cs="Arial"/>
          <w:i w:val="0"/>
          <w:sz w:val="22"/>
          <w:szCs w:val="22"/>
        </w:rPr>
        <w:t xml:space="preserve"> Weight lost by dam on PND10.5 during weigh-suckle-weigh milk volume measurement and after one hour of nursing. </w:t>
      </w:r>
    </w:p>
    <w:p w14:paraId="6EAC1587" w14:textId="77777777" w:rsidR="00474B99" w:rsidRPr="00AB16E7" w:rsidRDefault="00474B99" w:rsidP="00C55AF5">
      <w:pPr>
        <w:pStyle w:val="Heading2"/>
        <w:rPr>
          <w:rFonts w:ascii="Arial" w:hAnsi="Arial" w:cs="Arial"/>
          <w:sz w:val="22"/>
          <w:szCs w:val="22"/>
        </w:rPr>
      </w:pPr>
    </w:p>
    <w:p w14:paraId="5DE8CEAF" w14:textId="39CFB95A" w:rsidR="00474B99" w:rsidRPr="00AB16E7" w:rsidRDefault="00474B99" w:rsidP="00C55AF5">
      <w:pPr>
        <w:pStyle w:val="Caption"/>
        <w:rPr>
          <w:rFonts w:ascii="Arial" w:hAnsi="Arial" w:cs="Arial"/>
          <w:i w:val="0"/>
          <w:sz w:val="22"/>
          <w:szCs w:val="22"/>
        </w:rPr>
      </w:pPr>
      <w:r w:rsidRPr="00AB16E7">
        <w:rPr>
          <w:rFonts w:ascii="Arial" w:hAnsi="Arial" w:cs="Arial"/>
          <w:b/>
          <w:i w:val="0"/>
          <w:sz w:val="22"/>
          <w:szCs w:val="22"/>
        </w:rPr>
        <w:t xml:space="preserve">Supplementary Figure </w:t>
      </w:r>
      <w:r w:rsidR="00742E00">
        <w:rPr>
          <w:rFonts w:ascii="Arial" w:hAnsi="Arial" w:cs="Arial"/>
          <w:b/>
          <w:i w:val="0"/>
          <w:sz w:val="22"/>
          <w:szCs w:val="22"/>
        </w:rPr>
        <w:t>3</w:t>
      </w:r>
      <w:r w:rsidRPr="00AB16E7">
        <w:rPr>
          <w:rFonts w:ascii="Arial" w:hAnsi="Arial" w:cs="Arial"/>
          <w:b/>
          <w:i w:val="0"/>
          <w:sz w:val="22"/>
          <w:szCs w:val="22"/>
        </w:rPr>
        <w:t>:</w:t>
      </w:r>
      <w:r w:rsidRPr="00AB16E7">
        <w:rPr>
          <w:rFonts w:ascii="Arial" w:hAnsi="Arial" w:cs="Arial"/>
          <w:i w:val="0"/>
          <w:sz w:val="22"/>
          <w:szCs w:val="22"/>
        </w:rPr>
        <w:t xml:space="preserve">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-3 and </w:t>
      </w:r>
      <w:r w:rsidR="004818E3" w:rsidRPr="00D66383">
        <w:rPr>
          <w:rFonts w:ascii="Arial" w:hAnsi="Arial" w:cs="Arial"/>
          <w:i w:val="0"/>
          <w:color w:val="000000" w:themeColor="text1"/>
          <w:sz w:val="22"/>
          <w:szCs w:val="22"/>
        </w:rPr>
        <w:sym w:font="Symbol" w:char="F077"/>
      </w:r>
      <w:r w:rsidRPr="00AB16E7">
        <w:rPr>
          <w:rFonts w:ascii="Arial" w:hAnsi="Arial" w:cs="Arial"/>
          <w:i w:val="0"/>
          <w:sz w:val="22"/>
          <w:szCs w:val="22"/>
        </w:rPr>
        <w:t xml:space="preserve">-6 metabolic pathways, enzymes, and </w:t>
      </w:r>
      <w:r w:rsidRPr="00D66383">
        <w:rPr>
          <w:rFonts w:ascii="Arial" w:hAnsi="Arial" w:cs="Arial"/>
          <w:i w:val="0"/>
          <w:sz w:val="22"/>
          <w:szCs w:val="22"/>
        </w:rPr>
        <w:t xml:space="preserve">available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-3 and </w:t>
      </w:r>
      <w:r w:rsidR="00D66383" w:rsidRPr="00D66383">
        <w:rPr>
          <w:rFonts w:ascii="Arial" w:hAnsi="Arial" w:cs="Arial"/>
          <w:i w:val="0"/>
          <w:color w:val="000000" w:themeColor="text1"/>
          <w:sz w:val="22"/>
          <w:szCs w:val="22"/>
        </w:rPr>
        <w:sym w:font="Symbol" w:char="F077"/>
      </w:r>
      <w:r w:rsidRPr="00D66383">
        <w:rPr>
          <w:rFonts w:ascii="Arial" w:hAnsi="Arial" w:cs="Arial"/>
          <w:i w:val="0"/>
          <w:sz w:val="22"/>
          <w:szCs w:val="22"/>
        </w:rPr>
        <w:t xml:space="preserve">-6 fatty acids that were measured in the lipidomic analysis. Fatty acids that were not measured have an “NA” beside them. A significantly higher % Docosahexaenoic acid (DHA), an </w:t>
      </w:r>
      <w:r w:rsidR="004818E3" w:rsidRPr="00D66383">
        <w:rPr>
          <w:rFonts w:ascii="Arial" w:hAnsi="Arial" w:cs="Arial"/>
          <w:i w:val="0"/>
          <w:color w:val="000000" w:themeColor="text1"/>
          <w:sz w:val="22"/>
          <w:szCs w:val="22"/>
        </w:rPr>
        <w:sym w:font="Symbol" w:char="F077"/>
      </w:r>
      <w:r w:rsidRPr="00D66383">
        <w:rPr>
          <w:rFonts w:ascii="Arial" w:hAnsi="Arial" w:cs="Arial"/>
          <w:i w:val="0"/>
          <w:sz w:val="22"/>
          <w:szCs w:val="22"/>
        </w:rPr>
        <w:t>-3 metabolite, in milk of KO is shown.</w:t>
      </w:r>
    </w:p>
    <w:p w14:paraId="224C2309" w14:textId="3312CC6E" w:rsidR="00474B99" w:rsidRPr="00AB16E7" w:rsidRDefault="00474B99" w:rsidP="00C55AF5">
      <w:pPr>
        <w:rPr>
          <w:rFonts w:ascii="Arial" w:hAnsi="Arial" w:cs="Arial"/>
          <w:sz w:val="22"/>
          <w:szCs w:val="22"/>
        </w:rPr>
      </w:pPr>
    </w:p>
    <w:p w14:paraId="2FE3411E" w14:textId="0AC19317" w:rsidR="00D4484C" w:rsidRDefault="00D4484C" w:rsidP="00C55AF5">
      <w:pPr>
        <w:pStyle w:val="Caption"/>
        <w:rPr>
          <w:rFonts w:ascii="Arial" w:hAnsi="Arial" w:cs="Arial"/>
          <w:b/>
          <w:i w:val="0"/>
          <w:sz w:val="22"/>
          <w:szCs w:val="22"/>
        </w:rPr>
      </w:pPr>
      <w:r>
        <w:rPr>
          <w:rFonts w:ascii="Arial" w:hAnsi="Arial" w:cs="Arial"/>
          <w:b/>
          <w:i w:val="0"/>
          <w:sz w:val="22"/>
          <w:szCs w:val="22"/>
        </w:rPr>
        <w:t>Supplementary Table 1: Milk Fatty Acid</w:t>
      </w:r>
      <w:r w:rsidR="00DA46B1">
        <w:rPr>
          <w:rFonts w:ascii="Arial" w:hAnsi="Arial" w:cs="Arial"/>
          <w:b/>
          <w:i w:val="0"/>
          <w:sz w:val="22"/>
          <w:szCs w:val="22"/>
        </w:rPr>
        <w:t xml:space="preserve"> Composition.</w:t>
      </w:r>
    </w:p>
    <w:p w14:paraId="73395E9E" w14:textId="71067487" w:rsidR="00474B99" w:rsidRPr="00742E00" w:rsidRDefault="00474B99" w:rsidP="00C55AF5">
      <w:pPr>
        <w:pStyle w:val="Caption"/>
        <w:rPr>
          <w:rFonts w:ascii="Arial" w:hAnsi="Arial" w:cs="Arial"/>
          <w:b/>
          <w:i w:val="0"/>
          <w:sz w:val="22"/>
          <w:szCs w:val="22"/>
        </w:rPr>
      </w:pPr>
      <w:r w:rsidRPr="00AB16E7">
        <w:rPr>
          <w:rFonts w:ascii="Arial" w:hAnsi="Arial" w:cs="Arial"/>
          <w:b/>
          <w:i w:val="0"/>
          <w:sz w:val="22"/>
          <w:szCs w:val="22"/>
        </w:rPr>
        <w:t xml:space="preserve">Supplementary Table 1: </w:t>
      </w:r>
      <w:r w:rsidR="00915809" w:rsidRPr="00DA46B1">
        <w:rPr>
          <w:rFonts w:ascii="Arial" w:hAnsi="Arial" w:cs="Arial"/>
          <w:b/>
          <w:i w:val="0"/>
          <w:sz w:val="22"/>
          <w:szCs w:val="22"/>
        </w:rPr>
        <w:t>Complete gene expression data.</w:t>
      </w:r>
    </w:p>
    <w:p w14:paraId="56FD163A" w14:textId="1E334886" w:rsidR="00474B99" w:rsidRPr="00DA46B1" w:rsidRDefault="00474B99" w:rsidP="00C55AF5">
      <w:pPr>
        <w:pStyle w:val="Caption"/>
        <w:rPr>
          <w:rFonts w:ascii="Arial" w:hAnsi="Arial" w:cs="Arial"/>
          <w:b/>
          <w:i w:val="0"/>
          <w:sz w:val="22"/>
          <w:szCs w:val="22"/>
        </w:rPr>
      </w:pPr>
      <w:r w:rsidRPr="00AB16E7">
        <w:rPr>
          <w:rFonts w:ascii="Arial" w:hAnsi="Arial" w:cs="Arial"/>
          <w:b/>
          <w:i w:val="0"/>
          <w:sz w:val="22"/>
          <w:szCs w:val="22"/>
        </w:rPr>
        <w:t xml:space="preserve">Supplementary Table 2: </w:t>
      </w:r>
      <w:r w:rsidR="00915809" w:rsidRPr="00DA46B1">
        <w:rPr>
          <w:rFonts w:ascii="Arial" w:hAnsi="Arial" w:cs="Arial"/>
          <w:b/>
          <w:i w:val="0"/>
          <w:sz w:val="22"/>
          <w:szCs w:val="22"/>
        </w:rPr>
        <w:t>Gene set enrichment analyses using gene ontology – biological pathways.</w:t>
      </w:r>
    </w:p>
    <w:p w14:paraId="7292F7CA" w14:textId="474DF52D" w:rsidR="00474B99" w:rsidRPr="00AB16E7" w:rsidRDefault="00474B99" w:rsidP="00C55AF5">
      <w:pPr>
        <w:rPr>
          <w:rFonts w:ascii="Arial" w:hAnsi="Arial" w:cs="Arial"/>
          <w:sz w:val="22"/>
          <w:szCs w:val="22"/>
        </w:rPr>
      </w:pPr>
    </w:p>
    <w:sectPr w:rsidR="00474B99" w:rsidRPr="00AB16E7" w:rsidSect="008968F6">
      <w:pgSz w:w="12240" w:h="1570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oura El Habbal" w:date="2021-05-12T02:06:00Z" w:initials="NEH">
    <w:p w14:paraId="13A2D5D7" w14:textId="1C8E2C6E" w:rsidR="003F551A" w:rsidRDefault="003F551A">
      <w:pPr>
        <w:pStyle w:val="CommentText"/>
      </w:pPr>
      <w:r>
        <w:rPr>
          <w:rStyle w:val="CommentReference"/>
        </w:rPr>
        <w:annotationRef/>
      </w:r>
      <w:r>
        <w:t>You had deleted this but unsure if you want to keep it for context</w:t>
      </w:r>
    </w:p>
  </w:comment>
  <w:comment w:id="1" w:author="Dave Bridges" w:date="2021-05-12T08:07:00Z" w:initials="DB">
    <w:p w14:paraId="7F4162FB" w14:textId="4101B556" w:rsidR="003F551A" w:rsidRDefault="003F551A">
      <w:pPr>
        <w:pStyle w:val="CommentText"/>
      </w:pPr>
      <w:r>
        <w:rPr>
          <w:rStyle w:val="CommentReference"/>
        </w:rPr>
        <w:annotationRef/>
      </w:r>
      <w:r>
        <w:t>I think you need to say more about the MMTV-</w:t>
      </w:r>
      <w:proofErr w:type="spellStart"/>
      <w:r>
        <w:t>Cre</w:t>
      </w:r>
      <w:proofErr w:type="spellEnd"/>
      <w:r>
        <w:t xml:space="preserve"> </w:t>
      </w:r>
      <w:proofErr w:type="spellStart"/>
      <w:r>
        <w:t>Tsc</w:t>
      </w:r>
      <w:proofErr w:type="spellEnd"/>
      <w:r>
        <w:t xml:space="preserve"> knockout</w:t>
      </w:r>
    </w:p>
  </w:comment>
  <w:comment w:id="8" w:author="Dave Bridges" w:date="2021-05-11T09:41:00Z" w:initials="DB">
    <w:p w14:paraId="287B6876" w14:textId="26177B3F" w:rsidR="003F551A" w:rsidRDefault="003F551A">
      <w:pPr>
        <w:pStyle w:val="CommentText"/>
      </w:pPr>
      <w:r>
        <w:rPr>
          <w:rStyle w:val="CommentReference"/>
        </w:rPr>
        <w:annotationRef/>
      </w:r>
      <w:r>
        <w:t xml:space="preserve">Needs the </w:t>
      </w:r>
      <w:proofErr w:type="spellStart"/>
      <w:r>
        <w:t>jax</w:t>
      </w:r>
      <w:proofErr w:type="spellEnd"/>
      <w:r>
        <w:t xml:space="preserve"> ID and the reference (for both </w:t>
      </w:r>
      <w:proofErr w:type="spellStart"/>
      <w:r>
        <w:t>Cre</w:t>
      </w:r>
      <w:proofErr w:type="spellEnd"/>
      <w:r>
        <w:t xml:space="preserve"> and </w:t>
      </w:r>
      <w:proofErr w:type="spellStart"/>
      <w:r>
        <w:t>Tsc</w:t>
      </w:r>
      <w:proofErr w:type="spellEnd"/>
      <w:r>
        <w:t>).</w:t>
      </w:r>
    </w:p>
  </w:comment>
  <w:comment w:id="9" w:author="Noura El Habbal" w:date="2021-05-12T02:08:00Z" w:initials="NEH">
    <w:p w14:paraId="72BE7F3C" w14:textId="67428ACD" w:rsidR="003F551A" w:rsidRDefault="003F551A" w:rsidP="008D7FC0">
      <w:r>
        <w:rPr>
          <w:rStyle w:val="CommentReference"/>
        </w:rPr>
        <w:annotationRef/>
      </w:r>
    </w:p>
  </w:comment>
  <w:comment w:id="10" w:author="Noura El Habbal" w:date="2021-05-12T02:11:00Z" w:initials="NEH">
    <w:p w14:paraId="04CE66B1" w14:textId="77777777" w:rsidR="003F551A" w:rsidRPr="00145D97" w:rsidRDefault="003F551A" w:rsidP="00145D97">
      <w:pPr>
        <w:rPr>
          <w:rFonts w:ascii="Times New Roman" w:eastAsia="Times New Roman" w:hAnsi="Times New Roman" w:cs="Times New Roman"/>
        </w:rPr>
      </w:pPr>
      <w:r>
        <w:rPr>
          <w:rStyle w:val="CommentReference"/>
        </w:rPr>
        <w:annotationRef/>
      </w:r>
      <w:r>
        <w:t xml:space="preserve">TSC from </w:t>
      </w:r>
      <w:proofErr w:type="spellStart"/>
      <w:r>
        <w:t>Jax</w:t>
      </w:r>
      <w:proofErr w:type="spellEnd"/>
      <w:r>
        <w:t xml:space="preserve"> (exon 17 and 18 so this should be correct). Strain: </w:t>
      </w:r>
      <w:r w:rsidRPr="00145D97">
        <w:rPr>
          <w:rFonts w:ascii="Helvetica" w:eastAsia="Times New Roman" w:hAnsi="Helvetica" w:cs="Times New Roman"/>
          <w:color w:val="666666"/>
          <w:sz w:val="27"/>
          <w:szCs w:val="27"/>
        </w:rPr>
        <w:t>129S4/</w:t>
      </w:r>
      <w:proofErr w:type="spellStart"/>
      <w:r w:rsidRPr="00145D97">
        <w:rPr>
          <w:rFonts w:ascii="Helvetica" w:eastAsia="Times New Roman" w:hAnsi="Helvetica" w:cs="Times New Roman"/>
          <w:color w:val="666666"/>
          <w:sz w:val="27"/>
          <w:szCs w:val="27"/>
        </w:rPr>
        <w:t>SvJae</w:t>
      </w:r>
      <w:proofErr w:type="spellEnd"/>
    </w:p>
    <w:p w14:paraId="53B075D1" w14:textId="77777777" w:rsidR="003F551A" w:rsidRDefault="003F551A">
      <w:pPr>
        <w:pStyle w:val="CommentText"/>
      </w:pPr>
      <w:hyperlink r:id="rId1" w:history="1">
        <w:r w:rsidRPr="00A64C50">
          <w:rPr>
            <w:rStyle w:val="Hyperlink"/>
          </w:rPr>
          <w:t>https://www.jax.org/strain/005680</w:t>
        </w:r>
      </w:hyperlink>
      <w:r>
        <w:t xml:space="preserve"> </w:t>
      </w:r>
    </w:p>
    <w:p w14:paraId="1D819A30" w14:textId="05ADE55C" w:rsidR="003F551A" w:rsidRDefault="003F551A">
      <w:pPr>
        <w:pStyle w:val="CommentText"/>
      </w:pPr>
      <w:r>
        <w:t>?</w:t>
      </w:r>
    </w:p>
  </w:comment>
  <w:comment w:id="11" w:author="Dave Bridges" w:date="2021-05-12T08:09:00Z" w:initials="DB">
    <w:p w14:paraId="41D78702" w14:textId="5FCA85AE" w:rsidR="003F551A" w:rsidRDefault="003F551A">
      <w:pPr>
        <w:pStyle w:val="CommentText"/>
      </w:pPr>
      <w:r>
        <w:rPr>
          <w:rStyle w:val="CommentReference"/>
        </w:rPr>
        <w:annotationRef/>
      </w:r>
      <w:r>
        <w:t>Needs stock number</w:t>
      </w:r>
    </w:p>
  </w:comment>
  <w:comment w:id="12" w:author="Dave Bridges" w:date="2021-05-11T09:43:00Z" w:initials="DB">
    <w:p w14:paraId="44CA1354" w14:textId="74E51D64" w:rsidR="003F551A" w:rsidRDefault="003F551A">
      <w:pPr>
        <w:pStyle w:val="CommentText"/>
      </w:pPr>
      <w:r>
        <w:rPr>
          <w:rStyle w:val="CommentReference"/>
        </w:rPr>
        <w:annotationRef/>
      </w:r>
      <w:r>
        <w:t>Does Wang show mammary?</w:t>
      </w:r>
    </w:p>
  </w:comment>
  <w:comment w:id="13" w:author="Dave Bridges" w:date="2021-05-11T09:46:00Z" w:initials="DB">
    <w:p w14:paraId="2C2BFA2C" w14:textId="44C8DF4B" w:rsidR="003F551A" w:rsidRDefault="003F551A">
      <w:pPr>
        <w:pStyle w:val="CommentText"/>
      </w:pPr>
      <w:r>
        <w:rPr>
          <w:rStyle w:val="CommentReference"/>
        </w:rPr>
        <w:annotationRef/>
      </w:r>
      <w:r>
        <w:t>Add this reference back I accidentally deleted it</w:t>
      </w:r>
    </w:p>
  </w:comment>
  <w:comment w:id="14" w:author="Noura El Habbal" w:date="2021-05-12T02:37:00Z" w:initials="NEH">
    <w:p w14:paraId="39043A70" w14:textId="001654B1" w:rsidR="003F551A" w:rsidRDefault="003F551A">
      <w:pPr>
        <w:pStyle w:val="CommentText"/>
      </w:pPr>
      <w:r>
        <w:rPr>
          <w:rStyle w:val="CommentReference"/>
        </w:rPr>
        <w:annotationRef/>
      </w:r>
      <w:proofErr w:type="gramStart"/>
      <w:r>
        <w:t>Yes</w:t>
      </w:r>
      <w:proofErr w:type="gramEnd"/>
      <w:r>
        <w:t xml:space="preserve"> they mainly focus on mammary adipocytes during pregnancy, lactation and involution. As I was reading it, I am now less sure they looked at in </w:t>
      </w:r>
      <w:proofErr w:type="gramStart"/>
      <w:r>
        <w:t>vivo  brown</w:t>
      </w:r>
      <w:proofErr w:type="gramEnd"/>
      <w:r>
        <w:t xml:space="preserve"> adipocytes and non-MG WAT </w:t>
      </w:r>
      <w:r w:rsidRPr="00091318">
        <w:t>https://www.ncbi.nlm.nih.gov/pmc/articles/PMC6535147/</w:t>
      </w:r>
    </w:p>
  </w:comment>
  <w:comment w:id="15" w:author="Noura El Habbal" w:date="2021-05-12T02:41:00Z" w:initials="NEH">
    <w:p w14:paraId="23BD7E4A" w14:textId="7E953403" w:rsidR="003F551A" w:rsidRDefault="003F551A">
      <w:pPr>
        <w:pStyle w:val="CommentText"/>
      </w:pPr>
      <w:r>
        <w:rPr>
          <w:rStyle w:val="CommentReference"/>
        </w:rPr>
        <w:annotationRef/>
      </w:r>
      <w:proofErr w:type="gramStart"/>
      <w:r>
        <w:t>Oh</w:t>
      </w:r>
      <w:proofErr w:type="gramEnd"/>
      <w:r>
        <w:t xml:space="preserve"> found their older paper saying adiponectin </w:t>
      </w:r>
      <w:proofErr w:type="spellStart"/>
      <w:r>
        <w:t>cre</w:t>
      </w:r>
      <w:proofErr w:type="spellEnd"/>
      <w:r>
        <w:t xml:space="preserve"> affects BAT and Wat so I will add it. PLEASE </w:t>
      </w:r>
      <w:proofErr w:type="gramStart"/>
      <w:r>
        <w:t>CHECK</w:t>
      </w:r>
      <w:r w:rsidRPr="00091318">
        <w:t xml:space="preserve"> </w:t>
      </w:r>
      <w:r>
        <w:t>,</w:t>
      </w:r>
      <w:proofErr w:type="gramEnd"/>
      <w:r>
        <w:t xml:space="preserve"> this is a different Wang</w:t>
      </w:r>
    </w:p>
    <w:p w14:paraId="14BE5215" w14:textId="18AF9A41" w:rsidR="003F551A" w:rsidRDefault="003F551A">
      <w:pPr>
        <w:pStyle w:val="CommentText"/>
      </w:pPr>
      <w:r w:rsidRPr="00091318">
        <w:t>https://www.ncbi.nlm.nih.gov/pmc/articles/PMC2875825/</w:t>
      </w:r>
    </w:p>
  </w:comment>
  <w:comment w:id="20" w:author="Dave Bridges" w:date="2021-05-11T09:47:00Z" w:initials="DB">
    <w:p w14:paraId="56816579" w14:textId="427D0B44" w:rsidR="003F551A" w:rsidRDefault="003F551A">
      <w:pPr>
        <w:pStyle w:val="CommentText"/>
      </w:pPr>
      <w:r>
        <w:rPr>
          <w:rStyle w:val="CommentReference"/>
        </w:rPr>
        <w:annotationRef/>
      </w:r>
      <w:r>
        <w:t xml:space="preserve">Not </w:t>
      </w:r>
      <w:proofErr w:type="spellStart"/>
      <w:r>
        <w:t>mU</w:t>
      </w:r>
      <w:proofErr w:type="spellEnd"/>
      <w:r>
        <w:t>?</w:t>
      </w:r>
    </w:p>
  </w:comment>
  <w:comment w:id="21" w:author="Noura El Habbal" w:date="2021-05-12T02:54:00Z" w:initials="NEH">
    <w:p w14:paraId="2AC9C2CB" w14:textId="35F8BA5C" w:rsidR="003F551A" w:rsidRDefault="003F551A">
      <w:pPr>
        <w:pStyle w:val="CommentText"/>
      </w:pPr>
      <w:r>
        <w:rPr>
          <w:rStyle w:val="CommentReference"/>
        </w:rPr>
        <w:annotationRef/>
      </w:r>
      <w:proofErr w:type="gramStart"/>
      <w:r>
        <w:t>So</w:t>
      </w:r>
      <w:proofErr w:type="gramEnd"/>
      <w:r>
        <w:t xml:space="preserve"> this is what Brigid’s p16 paper has “</w:t>
      </w:r>
      <w:r>
        <w:rPr>
          <w:rFonts w:ascii="Arial" w:hAnsi="Arial" w:cs="Arial"/>
        </w:rPr>
        <w:t xml:space="preserve">After a two-hour separation, the dam was placed under general anesthesia by injecting ketamine and xylazine (5 </w:t>
      </w:r>
      <w:proofErr w:type="spellStart"/>
      <w:r>
        <w:rPr>
          <w:rFonts w:ascii="Arial" w:hAnsi="Arial" w:cs="Arial"/>
        </w:rPr>
        <w:t>uL</w:t>
      </w:r>
      <w:proofErr w:type="spellEnd"/>
      <w:r>
        <w:rPr>
          <w:rFonts w:ascii="Arial" w:hAnsi="Arial" w:cs="Arial"/>
        </w:rPr>
        <w:t>/g) into the hind leg muscle. Once the dam stopped moving, 0.5 U/</w:t>
      </w:r>
      <w:proofErr w:type="spellStart"/>
      <w:r>
        <w:rPr>
          <w:rFonts w:ascii="Arial" w:hAnsi="Arial" w:cs="Arial"/>
        </w:rPr>
        <w:t>uL</w:t>
      </w:r>
      <w:proofErr w:type="spellEnd"/>
      <w:r>
        <w:rPr>
          <w:rFonts w:ascii="Arial" w:hAnsi="Arial" w:cs="Arial"/>
        </w:rPr>
        <w:t xml:space="preserve"> of oxytocin was injected into the upper arm muscle” </w:t>
      </w:r>
      <w:r>
        <w:rPr>
          <w:rFonts w:ascii="Arial" w:hAnsi="Arial" w:cs="Arial"/>
        </w:rPr>
        <w:br/>
        <w:t>the values in our paper here were provided to me by Hannah! Need to ask Hannah or Brigid to check!</w:t>
      </w:r>
    </w:p>
  </w:comment>
  <w:comment w:id="28" w:author="Dave Bridges" w:date="2021-04-02T10:19:00Z" w:initials="DB">
    <w:p w14:paraId="709A879C" w14:textId="178A71B2" w:rsidR="003F551A" w:rsidRDefault="003F551A">
      <w:pPr>
        <w:pStyle w:val="CommentText"/>
      </w:pPr>
      <w:r>
        <w:rPr>
          <w:rStyle w:val="CommentReference"/>
        </w:rPr>
        <w:annotationRef/>
      </w:r>
      <w:r>
        <w:t>need details on which sequencer.</w:t>
      </w:r>
    </w:p>
  </w:comment>
  <w:comment w:id="29" w:author="Dave Bridges" w:date="2021-05-12T08:11:00Z" w:initials="DB">
    <w:p w14:paraId="1248C32F" w14:textId="68ECFBE1" w:rsidR="003F551A" w:rsidRDefault="003F551A">
      <w:pPr>
        <w:pStyle w:val="CommentText"/>
      </w:pPr>
      <w:r>
        <w:rPr>
          <w:rStyle w:val="CommentReference"/>
        </w:rPr>
        <w:annotationRef/>
      </w:r>
      <w:r>
        <w:t xml:space="preserve">This should be in the </w:t>
      </w:r>
      <w:proofErr w:type="spellStart"/>
      <w:r>
        <w:t>MCores</w:t>
      </w:r>
      <w:proofErr w:type="spellEnd"/>
      <w:r>
        <w:t xml:space="preserve"> info, </w:t>
      </w:r>
      <w:proofErr w:type="spellStart"/>
      <w:r>
        <w:t>its</w:t>
      </w:r>
      <w:proofErr w:type="spellEnd"/>
      <w:r>
        <w:t xml:space="preserve"> probably an HT2500 or HT2000</w:t>
      </w:r>
    </w:p>
  </w:comment>
  <w:comment w:id="30" w:author="Dave Bridges" w:date="2021-03-12T11:05:00Z" w:initials="DB">
    <w:p w14:paraId="5A547272" w14:textId="77777777" w:rsidR="003F551A" w:rsidRDefault="003F551A" w:rsidP="00A47D44">
      <w:pPr>
        <w:pStyle w:val="CommentText"/>
      </w:pPr>
      <w:r>
        <w:rPr>
          <w:rStyle w:val="CommentReference"/>
        </w:rPr>
        <w:annotationRef/>
      </w:r>
      <w:r>
        <w:t>add provisional GSE number</w:t>
      </w:r>
    </w:p>
  </w:comment>
  <w:comment w:id="31" w:author="Dave Bridges" w:date="2021-05-11T09:29:00Z" w:initials="DB">
    <w:p w14:paraId="09952818" w14:textId="52C20E08" w:rsidR="003F551A" w:rsidRDefault="003F551A">
      <w:pPr>
        <w:pStyle w:val="CommentText"/>
      </w:pPr>
      <w:r>
        <w:rPr>
          <w:rStyle w:val="CommentReference"/>
        </w:rPr>
        <w:annotationRef/>
      </w:r>
      <w:r>
        <w:t xml:space="preserve">Is there a reference for </w:t>
      </w:r>
      <w:proofErr w:type="gramStart"/>
      <w:r>
        <w:t>this</w:t>
      </w:r>
      <w:proofErr w:type="gramEnd"/>
    </w:p>
  </w:comment>
  <w:comment w:id="38" w:author="Dave Bridges" w:date="2021-05-11T09:30:00Z" w:initials="DB">
    <w:p w14:paraId="34975B7B" w14:textId="364CD90E" w:rsidR="003F551A" w:rsidRDefault="003F551A">
      <w:pPr>
        <w:pStyle w:val="CommentText"/>
      </w:pPr>
      <w:r>
        <w:rPr>
          <w:rStyle w:val="CommentReference"/>
        </w:rPr>
        <w:annotationRef/>
      </w:r>
      <w:r>
        <w:t>What does s mean?</w:t>
      </w:r>
    </w:p>
  </w:comment>
  <w:comment w:id="39" w:author="Noura El Habbal" w:date="2021-05-12T03:08:00Z" w:initials="NEH">
    <w:p w14:paraId="47CD7791" w14:textId="027AE907" w:rsidR="003F551A" w:rsidRDefault="003F551A">
      <w:pPr>
        <w:pStyle w:val="CommentText"/>
      </w:pPr>
      <w:r>
        <w:rPr>
          <w:rStyle w:val="CommentReference"/>
        </w:rPr>
        <w:annotationRef/>
      </w:r>
      <w:r>
        <w:t>You deleted the “Measure” option. Unsure if it may be helpful to put it back since Allison had to click “Measure” to get the parameters</w:t>
      </w:r>
    </w:p>
  </w:comment>
  <w:comment w:id="40" w:author="Dave Bridges" w:date="2021-05-12T08:12:00Z" w:initials="DB">
    <w:p w14:paraId="569958E9" w14:textId="67F8A84C" w:rsidR="003F551A" w:rsidRDefault="003F551A">
      <w:pPr>
        <w:pStyle w:val="CommentText"/>
      </w:pPr>
      <w:r>
        <w:rPr>
          <w:rStyle w:val="CommentReference"/>
        </w:rPr>
        <w:annotationRef/>
      </w:r>
      <w:proofErr w:type="gramStart"/>
      <w:r>
        <w:t>No</w:t>
      </w:r>
      <w:proofErr w:type="gramEnd"/>
      <w:r>
        <w:t xml:space="preserve"> I think that’s a little too much detail, we just need to define how the options were set</w:t>
      </w:r>
    </w:p>
  </w:comment>
  <w:comment w:id="42" w:author="Dave Bridges" w:date="2021-05-11T09:32:00Z" w:initials="DB">
    <w:p w14:paraId="4E2F64B1" w14:textId="7C8F2FEF" w:rsidR="003F551A" w:rsidRDefault="003F551A">
      <w:pPr>
        <w:pStyle w:val="CommentText"/>
      </w:pPr>
      <w:r>
        <w:rPr>
          <w:rStyle w:val="CommentReference"/>
        </w:rPr>
        <w:annotationRef/>
      </w:r>
      <w:r>
        <w:t>Add reference (type citation in R to get it)</w:t>
      </w:r>
    </w:p>
  </w:comment>
  <w:comment w:id="43" w:author="Noura El Habbal" w:date="2021-05-12T03:14:00Z" w:initials="NEH">
    <w:p w14:paraId="234D1887" w14:textId="527EF246" w:rsidR="003F551A" w:rsidRDefault="003F551A">
      <w:pPr>
        <w:pStyle w:val="CommentText"/>
      </w:pPr>
      <w:r>
        <w:rPr>
          <w:rStyle w:val="CommentReference"/>
        </w:rPr>
        <w:annotationRef/>
      </w:r>
      <w:r>
        <w:t xml:space="preserve">This is what I got for referencing. Is it correct? </w:t>
      </w:r>
    </w:p>
  </w:comment>
  <w:comment w:id="44" w:author="Dave Bridges" w:date="2021-05-12T08:13:00Z" w:initials="DB">
    <w:p w14:paraId="495D5CC0" w14:textId="49B0EA58" w:rsidR="003F551A" w:rsidRDefault="003F551A">
      <w:pPr>
        <w:pStyle w:val="CommentText"/>
      </w:pPr>
      <w:r>
        <w:rPr>
          <w:rStyle w:val="CommentReference"/>
        </w:rPr>
        <w:annotationRef/>
      </w:r>
      <w:r>
        <w:t>yes</w:t>
      </w:r>
    </w:p>
  </w:comment>
  <w:comment w:id="46" w:author="Dave Bridges" w:date="2021-05-12T09:14:00Z" w:initials="DB">
    <w:p w14:paraId="1DBA13B8" w14:textId="62619B1D" w:rsidR="00F64F58" w:rsidRDefault="00F64F58">
      <w:pPr>
        <w:pStyle w:val="CommentText"/>
      </w:pPr>
      <w:r>
        <w:rPr>
          <w:rStyle w:val="CommentReference"/>
        </w:rPr>
        <w:annotationRef/>
      </w:r>
      <w:r>
        <w:t xml:space="preserve">This should be an embedded reference </w:t>
      </w:r>
    </w:p>
  </w:comment>
  <w:comment w:id="53" w:author="Dave Bridges" w:date="2021-05-11T09:32:00Z" w:initials="DB">
    <w:p w14:paraId="22C581B2" w14:textId="4FDCD007" w:rsidR="003F551A" w:rsidRDefault="003F551A">
      <w:pPr>
        <w:pStyle w:val="CommentText"/>
      </w:pPr>
      <w:r>
        <w:rPr>
          <w:rStyle w:val="CommentReference"/>
        </w:rPr>
        <w:annotationRef/>
      </w:r>
      <w:r>
        <w:t>Add version and reference</w:t>
      </w:r>
    </w:p>
  </w:comment>
  <w:comment w:id="54" w:author="Noura El Habbal" w:date="2021-05-12T03:16:00Z" w:initials="NEH">
    <w:p w14:paraId="349C2FAD" w14:textId="77777777" w:rsidR="003F551A" w:rsidRDefault="003F551A">
      <w:pPr>
        <w:pStyle w:val="CommentText"/>
      </w:pPr>
      <w:r>
        <w:rPr>
          <w:rStyle w:val="CommentReference"/>
        </w:rPr>
        <w:annotationRef/>
      </w:r>
      <w:proofErr w:type="spellStart"/>
      <w:r>
        <w:t>Tthis</w:t>
      </w:r>
      <w:proofErr w:type="spellEnd"/>
      <w:r>
        <w:t xml:space="preserve"> is what R says to use for citation(lme4)</w:t>
      </w:r>
    </w:p>
    <w:p w14:paraId="0B65B76E" w14:textId="77777777" w:rsidR="003F551A" w:rsidRDefault="003F551A" w:rsidP="00DD6D83">
      <w:pPr>
        <w:pStyle w:val="CommentText"/>
      </w:pPr>
      <w:r>
        <w:t xml:space="preserve">Douglas Bates, Martin </w:t>
      </w:r>
      <w:proofErr w:type="spellStart"/>
      <w:r>
        <w:t>Maechler</w:t>
      </w:r>
      <w:proofErr w:type="spellEnd"/>
      <w:r>
        <w:t xml:space="preserve">, Ben </w:t>
      </w:r>
      <w:proofErr w:type="spellStart"/>
      <w:r>
        <w:t>Bolker</w:t>
      </w:r>
      <w:proofErr w:type="spellEnd"/>
      <w:r>
        <w:t>, Steve Walker (2015). Fitting Linear Mixed-Effects Models Using lme4.</w:t>
      </w:r>
    </w:p>
    <w:p w14:paraId="10B0E400" w14:textId="77777777" w:rsidR="003F551A" w:rsidRDefault="003F551A" w:rsidP="00DD6D83">
      <w:pPr>
        <w:pStyle w:val="CommentText"/>
      </w:pPr>
      <w:r>
        <w:t xml:space="preserve">  Journal of Statistical Software, 67(1), 1-48. doi:10.18637/</w:t>
      </w:r>
      <w:proofErr w:type="gramStart"/>
      <w:r>
        <w:t>jss.v067.i</w:t>
      </w:r>
      <w:proofErr w:type="gramEnd"/>
      <w:r>
        <w:t>01.</w:t>
      </w:r>
    </w:p>
    <w:p w14:paraId="20A7A371" w14:textId="77777777" w:rsidR="003F551A" w:rsidRDefault="003F551A" w:rsidP="00DD6D83">
      <w:pPr>
        <w:pStyle w:val="CommentText"/>
      </w:pPr>
    </w:p>
    <w:p w14:paraId="783AEAEA" w14:textId="25CE2086" w:rsidR="003F551A" w:rsidRDefault="003F551A" w:rsidP="00DD6D83">
      <w:pPr>
        <w:pStyle w:val="CommentText"/>
      </w:pPr>
      <w:r>
        <w:t xml:space="preserve">I googled the version for </w:t>
      </w:r>
      <w:proofErr w:type="spellStart"/>
      <w:r>
        <w:t>dec</w:t>
      </w:r>
      <w:proofErr w:type="spellEnd"/>
      <w:r>
        <w:t xml:space="preserve"> 2020 and </w:t>
      </w:r>
      <w:proofErr w:type="spellStart"/>
      <w:r>
        <w:t>itt</w:t>
      </w:r>
      <w:proofErr w:type="spellEnd"/>
      <w:r>
        <w:t xml:space="preserve"> is 1.1-26. How do I check this? </w:t>
      </w:r>
    </w:p>
  </w:comment>
  <w:comment w:id="55" w:author="Dave Bridges" w:date="2021-05-12T08:13:00Z" w:initials="DB">
    <w:p w14:paraId="231AFC60" w14:textId="55806AA6" w:rsidR="003F551A" w:rsidRDefault="003F551A">
      <w:pPr>
        <w:pStyle w:val="CommentText"/>
      </w:pPr>
      <w:r>
        <w:rPr>
          <w:rStyle w:val="CommentReference"/>
        </w:rPr>
        <w:annotationRef/>
      </w:r>
      <w:r>
        <w:t xml:space="preserve">The version is at the end of all the scripts under Session Information.  </w:t>
      </w:r>
      <w:proofErr w:type="spellStart"/>
      <w:r>
        <w:t>Its</w:t>
      </w:r>
      <w:proofErr w:type="spellEnd"/>
      <w:r>
        <w:t xml:space="preserve"> probably that though.  Reference looks correct.</w:t>
      </w:r>
    </w:p>
  </w:comment>
  <w:comment w:id="57" w:author="Dave Bridges" w:date="2021-05-12T08:39:00Z" w:initials="DB">
    <w:p w14:paraId="07EE6D63" w14:textId="21958C69" w:rsidR="003F551A" w:rsidRDefault="003F551A">
      <w:pPr>
        <w:pStyle w:val="CommentText"/>
      </w:pPr>
      <w:r>
        <w:rPr>
          <w:rStyle w:val="CommentReference"/>
        </w:rPr>
        <w:annotationRef/>
      </w:r>
      <w:r>
        <w:t>Switch to the non-log transformed image.</w:t>
      </w:r>
    </w:p>
  </w:comment>
  <w:comment w:id="58" w:author="Dave Bridges" w:date="2021-05-12T08:43:00Z" w:initials="DB">
    <w:p w14:paraId="3415C6EE" w14:textId="263FC17E" w:rsidR="00995115" w:rsidRDefault="00995115">
      <w:pPr>
        <w:pStyle w:val="CommentText"/>
      </w:pPr>
      <w:r>
        <w:rPr>
          <w:rStyle w:val="CommentReference"/>
        </w:rPr>
        <w:annotationRef/>
      </w:r>
      <w:r>
        <w:t>For males can you give the percent weight difference and non-significant p-value</w:t>
      </w:r>
    </w:p>
  </w:comment>
  <w:comment w:id="59" w:author="Dave Bridges" w:date="2021-05-12T08:49:00Z" w:initials="DB">
    <w:p w14:paraId="4F378E1F" w14:textId="6089D13C" w:rsidR="00E40D80" w:rsidRDefault="00E40D80">
      <w:pPr>
        <w:pStyle w:val="CommentText"/>
      </w:pPr>
      <w:r>
        <w:rPr>
          <w:rStyle w:val="CommentReference"/>
        </w:rPr>
        <w:annotationRef/>
      </w:r>
      <w:r>
        <w:t>Add line graph</w:t>
      </w:r>
    </w:p>
  </w:comment>
  <w:comment w:id="60" w:author="Dave Bridges" w:date="2021-05-12T09:04:00Z" w:initials="DB">
    <w:p w14:paraId="15C0FF0E" w14:textId="01BAEA5D" w:rsidR="00DA46B1" w:rsidRDefault="00DA46B1">
      <w:pPr>
        <w:pStyle w:val="CommentText"/>
      </w:pPr>
      <w:r>
        <w:rPr>
          <w:rStyle w:val="CommentReference"/>
        </w:rPr>
        <w:annotationRef/>
      </w:r>
      <w:r>
        <w:t>This graph looks different than the other bar graphs, can you fix.</w:t>
      </w:r>
    </w:p>
  </w:comment>
  <w:comment w:id="61" w:author="Dave Bridges" w:date="2021-05-12T09:13:00Z" w:initials="DB">
    <w:p w14:paraId="23857CB6" w14:textId="1DF366C3" w:rsidR="00F64F58" w:rsidRDefault="00F64F58">
      <w:pPr>
        <w:pStyle w:val="CommentText"/>
      </w:pPr>
      <w:r>
        <w:rPr>
          <w:rStyle w:val="CommentReference"/>
        </w:rPr>
        <w:annotationRef/>
      </w:r>
      <w:r>
        <w:t>For all the panels in Figure 4, remove the word Average. I clarified that you are presenting the mean +/- SE</w:t>
      </w:r>
    </w:p>
  </w:comment>
  <w:comment w:id="62" w:author="Noura El Habbal" w:date="2021-05-11T01:11:00Z" w:initials="NEH">
    <w:p w14:paraId="41323CAB" w14:textId="3401B820" w:rsidR="003F551A" w:rsidRDefault="003F551A">
      <w:pPr>
        <w:pStyle w:val="CommentText"/>
      </w:pPr>
      <w:r>
        <w:rPr>
          <w:rStyle w:val="CommentReference"/>
        </w:rPr>
        <w:annotationRef/>
      </w:r>
      <w:r>
        <w:t xml:space="preserve">Is this </w:t>
      </w:r>
      <w:proofErr w:type="spellStart"/>
      <w:r>
        <w:t>supp</w:t>
      </w:r>
      <w:proofErr w:type="spellEnd"/>
      <w:r>
        <w:t xml:space="preserve"> table 1? Or another table? If another table, should this be 2?  </w:t>
      </w:r>
    </w:p>
  </w:comment>
  <w:comment w:id="63" w:author="Noura El Habbal" w:date="2021-05-11T01:33:00Z" w:initials="NEH">
    <w:p w14:paraId="09E41273" w14:textId="7EFD1414" w:rsidR="003F551A" w:rsidRDefault="003F551A">
      <w:pPr>
        <w:pStyle w:val="CommentText"/>
      </w:pPr>
      <w:r>
        <w:rPr>
          <w:rStyle w:val="CommentReference"/>
        </w:rPr>
        <w:annotationRef/>
      </w:r>
      <w:proofErr w:type="gramStart"/>
      <w:r>
        <w:t>Yes</w:t>
      </w:r>
      <w:proofErr w:type="gramEnd"/>
      <w:r>
        <w:t xml:space="preserve"> should be 2 since it is mentioned above as </w:t>
      </w:r>
      <w:proofErr w:type="spellStart"/>
      <w:r>
        <w:t>supp</w:t>
      </w:r>
      <w:proofErr w:type="spellEnd"/>
      <w:r>
        <w:t xml:space="preserve"> fig 2 for enrichment set table in section 2.8 methods</w:t>
      </w:r>
    </w:p>
  </w:comment>
  <w:comment w:id="64" w:author="Noura El Habbal" w:date="2021-04-26T16:53:00Z" w:initials="NEH">
    <w:p w14:paraId="470B2AD1" w14:textId="530E5E7B" w:rsidR="003F551A" w:rsidRDefault="003F551A">
      <w:pPr>
        <w:pStyle w:val="CommentText"/>
      </w:pPr>
      <w:r>
        <w:rPr>
          <w:rStyle w:val="CommentReference"/>
        </w:rPr>
        <w:annotationRef/>
      </w:r>
      <w:r>
        <w:t xml:space="preserve">Should we include the other downregulated pathways? Like </w:t>
      </w:r>
      <w:proofErr w:type="gramStart"/>
      <w:r>
        <w:t>chromatin..</w:t>
      </w:r>
      <w:proofErr w:type="gramEnd"/>
      <w:r>
        <w:t xml:space="preserve">, sensory perception…? </w:t>
      </w:r>
    </w:p>
  </w:comment>
  <w:comment w:id="65" w:author="Dave Bridges" w:date="2021-04-28T12:00:00Z" w:initials="DB">
    <w:p w14:paraId="2A326927" w14:textId="1C5A2FEC" w:rsidR="003F551A" w:rsidRDefault="003F551A">
      <w:pPr>
        <w:pStyle w:val="CommentText"/>
      </w:pPr>
      <w:r>
        <w:rPr>
          <w:rStyle w:val="CommentReference"/>
        </w:rPr>
        <w:annotationRef/>
      </w:r>
      <w:r>
        <w:t xml:space="preserve">Yeah </w:t>
      </w:r>
      <w:proofErr w:type="spellStart"/>
      <w:r>
        <w:t>im</w:t>
      </w:r>
      <w:proofErr w:type="spellEnd"/>
      <w:r>
        <w:t xml:space="preserve"> not sure why they aren’t showing up on the diagram but yeah </w:t>
      </w:r>
      <w:proofErr w:type="gramStart"/>
      <w:r>
        <w:t>lets</w:t>
      </w:r>
      <w:proofErr w:type="gramEnd"/>
      <w:r>
        <w:t xml:space="preserve"> mention those.  I think we should elaborate more in this section though too. </w:t>
      </w:r>
      <w:proofErr w:type="spellStart"/>
      <w:r>
        <w:t>Ill</w:t>
      </w:r>
      <w:proofErr w:type="spellEnd"/>
      <w:r>
        <w:t xml:space="preserve"> do that.</w:t>
      </w:r>
    </w:p>
  </w:comment>
  <w:comment w:id="66" w:author="Noura El Habbal" w:date="2021-05-11T01:12:00Z" w:initials="NEH">
    <w:p w14:paraId="28EEFA4E" w14:textId="4E2A7E19" w:rsidR="003F551A" w:rsidRDefault="003F551A">
      <w:pPr>
        <w:pStyle w:val="CommentText"/>
      </w:pPr>
      <w:r>
        <w:rPr>
          <w:rStyle w:val="CommentReference"/>
        </w:rPr>
        <w:annotationRef/>
      </w:r>
      <w:r>
        <w:t>Effect size mentioned here. Would be worth adding it to the other pathways that were downregulated once these are added (comment above)</w:t>
      </w:r>
    </w:p>
  </w:comment>
  <w:comment w:id="67" w:author="Dave Bridges" w:date="2021-05-12T09:36:00Z" w:initials="DB">
    <w:p w14:paraId="5FFACED0" w14:textId="132F8AF8" w:rsidR="0058600C" w:rsidRDefault="0058600C">
      <w:pPr>
        <w:pStyle w:val="CommentText"/>
      </w:pPr>
      <w:r>
        <w:rPr>
          <w:rStyle w:val="CommentReference"/>
        </w:rPr>
        <w:annotationRef/>
      </w:r>
      <w:r>
        <w:t>Same refs from introduction about depot specificity</w:t>
      </w:r>
    </w:p>
  </w:comment>
  <w:comment w:id="68" w:author="Dave Bridges" w:date="2021-04-28T12:10:00Z" w:initials="DB">
    <w:p w14:paraId="2A8FBB06" w14:textId="77777777" w:rsidR="003F551A" w:rsidRDefault="003F551A" w:rsidP="00406B32">
      <w:pPr>
        <w:autoSpaceDE w:val="0"/>
        <w:autoSpaceDN w:val="0"/>
        <w:adjustRightInd w:val="0"/>
        <w:rPr>
          <w:rFonts w:ascii="Times New Roman" w:hAnsi="Times New Roman" w:cs="Times New Roman"/>
          <w:sz w:val="22"/>
          <w:szCs w:val="22"/>
        </w:rPr>
      </w:pPr>
      <w:r>
        <w:rPr>
          <w:rStyle w:val="CommentReference"/>
        </w:rPr>
        <w:annotationRef/>
      </w:r>
      <w:proofErr w:type="spellStart"/>
      <w:r>
        <w:rPr>
          <w:rFonts w:ascii="Times New Roman" w:hAnsi="Times New Roman" w:cs="Times New Roman"/>
          <w:sz w:val="22"/>
          <w:szCs w:val="22"/>
        </w:rPr>
        <w:t>Yeh</w:t>
      </w:r>
      <w:proofErr w:type="spellEnd"/>
      <w:r>
        <w:rPr>
          <w:rFonts w:ascii="Times New Roman" w:hAnsi="Times New Roman" w:cs="Times New Roman"/>
          <w:sz w:val="22"/>
          <w:szCs w:val="22"/>
        </w:rPr>
        <w:t xml:space="preserve"> et al.,</w:t>
      </w:r>
    </w:p>
    <w:p w14:paraId="59535509" w14:textId="438DB785" w:rsidR="003F551A" w:rsidRDefault="003F551A" w:rsidP="00406B32">
      <w:pPr>
        <w:pStyle w:val="CommentText"/>
      </w:pPr>
      <w:r>
        <w:rPr>
          <w:rFonts w:ascii="Times New Roman" w:hAnsi="Times New Roman" w:cs="Times New Roman"/>
          <w:sz w:val="22"/>
          <w:szCs w:val="22"/>
        </w:rPr>
        <w:t xml:space="preserve">1995; Bell et al., 2000; Gagnon et al., 2001; Kim and Chen, 2004; Cho et al., 2004; </w:t>
      </w:r>
    </w:p>
  </w:comment>
  <w:comment w:id="69" w:author="Noura El Habbal" w:date="2021-05-11T02:19:00Z" w:initials="NEH">
    <w:p w14:paraId="2F6300ED" w14:textId="3EB02ABE" w:rsidR="003F551A" w:rsidRDefault="003F551A">
      <w:pPr>
        <w:pStyle w:val="CommentText"/>
      </w:pPr>
      <w:r>
        <w:rPr>
          <w:rStyle w:val="CommentReference"/>
        </w:rPr>
        <w:annotationRef/>
      </w:r>
      <w:r>
        <w:t xml:space="preserve">I added </w:t>
      </w:r>
      <w:proofErr w:type="spellStart"/>
      <w:r>
        <w:t>kim&amp;chen</w:t>
      </w:r>
      <w:proofErr w:type="spellEnd"/>
      <w:r>
        <w:t xml:space="preserve"> and Cho references. Others could not find</w:t>
      </w:r>
    </w:p>
  </w:comment>
  <w:comment w:id="70" w:author="Dave Bridges" w:date="2021-04-28T12:10:00Z" w:initials="DB">
    <w:p w14:paraId="45A96A03" w14:textId="2EE5F6D6" w:rsidR="003F551A" w:rsidRDefault="003F551A">
      <w:pPr>
        <w:pStyle w:val="CommentText"/>
      </w:pPr>
      <w:r>
        <w:rPr>
          <w:rStyle w:val="CommentReference"/>
        </w:rPr>
        <w:annotationRef/>
      </w:r>
      <w:r>
        <w:t>Add refs</w:t>
      </w:r>
    </w:p>
  </w:comment>
  <w:comment w:id="71" w:author="Noura El Habbal" w:date="2021-05-11T02:26:00Z" w:initials="NEH">
    <w:p w14:paraId="0D587415" w14:textId="4497F01A" w:rsidR="003F551A" w:rsidRDefault="003F551A">
      <w:pPr>
        <w:pStyle w:val="CommentText"/>
      </w:pPr>
      <w:r>
        <w:rPr>
          <w:rStyle w:val="CommentReference"/>
        </w:rPr>
        <w:annotationRef/>
      </w:r>
      <w:r>
        <w:t xml:space="preserve">Found these 2 but did not include </w:t>
      </w:r>
      <w:hyperlink r:id="rId2" w:history="1">
        <w:r w:rsidRPr="00447091">
          <w:rPr>
            <w:rStyle w:val="Hyperlink"/>
          </w:rPr>
          <w:t>https://academic.oup.com/mend/article/20/10/2369/2738231 for mtorc1</w:t>
        </w:r>
      </w:hyperlink>
      <w:r>
        <w:t xml:space="preserve"> being important for epithelial cell differentiation in MG and this saying AKT is imp for MG differentiation and lipid synthesis </w:t>
      </w:r>
      <w:hyperlink r:id="rId3" w:history="1">
        <w:r w:rsidRPr="00447091">
          <w:rPr>
            <w:rStyle w:val="Hyperlink"/>
          </w:rPr>
          <w:t>https://www.jlr.org/action/showPdf?pii=S0022-2275%2820%2931111-1</w:t>
        </w:r>
      </w:hyperlink>
    </w:p>
    <w:p w14:paraId="006C345E" w14:textId="77777777" w:rsidR="003F551A" w:rsidRDefault="003F551A">
      <w:pPr>
        <w:pStyle w:val="CommentText"/>
      </w:pPr>
    </w:p>
    <w:p w14:paraId="1F7E76B4" w14:textId="77777777" w:rsidR="003F551A" w:rsidRDefault="003F551A">
      <w:pPr>
        <w:pStyle w:val="CommentText"/>
      </w:pPr>
    </w:p>
    <w:p w14:paraId="02CA0422" w14:textId="1A6B6638" w:rsidR="003F551A" w:rsidRDefault="003F551A">
      <w:pPr>
        <w:pStyle w:val="CommentText"/>
      </w:pPr>
      <w:r>
        <w:t>Found refs 36 and 37 but not exactly saying mtorc1 is needed for MG adipocyte differentiation! Dave please check if these refs work, otherwise, I would be more comfortable saying mTORC1 is needed for mg growth and differentiation (not for MG adipocytes specifically)</w:t>
      </w:r>
    </w:p>
  </w:comment>
  <w:comment w:id="72" w:author="Dave Bridges" w:date="2021-04-28T12:38:00Z" w:initials="DB">
    <w:p w14:paraId="6C1EE19A" w14:textId="40E1ACD0" w:rsidR="003F551A" w:rsidRDefault="003F551A">
      <w:pPr>
        <w:pStyle w:val="CommentText"/>
      </w:pPr>
      <w:r>
        <w:rPr>
          <w:rStyle w:val="CommentReference"/>
        </w:rPr>
        <w:annotationRef/>
      </w:r>
      <w:r>
        <w:t>Polka and lee</w:t>
      </w:r>
    </w:p>
  </w:comment>
  <w:comment w:id="73" w:author="Noura El Habbal" w:date="2021-05-11T03:15:00Z" w:initials="NEH">
    <w:p w14:paraId="10E8DAE5" w14:textId="694BB3DA" w:rsidR="003F551A" w:rsidRDefault="003F551A">
      <w:pPr>
        <w:pStyle w:val="CommentText"/>
      </w:pPr>
      <w:r>
        <w:rPr>
          <w:rStyle w:val="CommentReference"/>
        </w:rPr>
        <w:annotationRef/>
      </w:r>
      <w:r>
        <w:t>Added both refs</w:t>
      </w:r>
    </w:p>
  </w:comment>
  <w:comment w:id="74" w:author="Noura El Habbal" w:date="2021-05-11T03:22:00Z" w:initials="NEH">
    <w:p w14:paraId="4D22265F" w14:textId="5032F949" w:rsidR="003F551A" w:rsidRDefault="003F551A">
      <w:pPr>
        <w:pStyle w:val="CommentText"/>
      </w:pPr>
      <w:r>
        <w:rPr>
          <w:rStyle w:val="CommentReference"/>
        </w:rPr>
        <w:annotationRef/>
      </w:r>
      <w:r>
        <w:t xml:space="preserve">Doesn’t this mean more lipogenesis? But </w:t>
      </w:r>
      <w:proofErr w:type="spellStart"/>
      <w:r>
        <w:t>magdalon</w:t>
      </w:r>
      <w:proofErr w:type="spellEnd"/>
      <w:r>
        <w:t xml:space="preserve"> saw more lipolysis in tsc1 </w:t>
      </w:r>
      <w:proofErr w:type="spellStart"/>
      <w:r>
        <w:t>ko</w:t>
      </w:r>
      <w:proofErr w:type="spellEnd"/>
    </w:p>
  </w:comment>
  <w:comment w:id="75" w:author="Dave Bridges" w:date="2021-05-12T09:30:00Z" w:initials="DB">
    <w:p w14:paraId="2E04464A" w14:textId="79D9402D" w:rsidR="00A3649A" w:rsidRDefault="00A3649A">
      <w:pPr>
        <w:pStyle w:val="CommentText"/>
      </w:pPr>
      <w:r>
        <w:rPr>
          <w:rStyle w:val="CommentReference"/>
        </w:rPr>
        <w:annotationRef/>
      </w:r>
      <w:r w:rsidR="009739B8">
        <w:t>Its similar but more specific (lipogenesis could also be de novo lipogenesis).</w:t>
      </w:r>
    </w:p>
  </w:comment>
  <w:comment w:id="76" w:author="Dave Bridges" w:date="2021-04-28T12:47:00Z" w:initials="DB">
    <w:p w14:paraId="295EE00F" w14:textId="33F26D7B" w:rsidR="003F551A" w:rsidRDefault="003F551A">
      <w:pPr>
        <w:pStyle w:val="CommentText"/>
      </w:pPr>
      <w:r>
        <w:rPr>
          <w:rStyle w:val="CommentReference"/>
        </w:rPr>
        <w:annotationRef/>
      </w:r>
      <w:proofErr w:type="spellStart"/>
      <w:r>
        <w:t>magdalon</w:t>
      </w:r>
      <w:proofErr w:type="spellEnd"/>
    </w:p>
  </w:comment>
  <w:comment w:id="77" w:author="Noura El Habbal" w:date="2021-05-11T03:20:00Z" w:initials="NEH">
    <w:p w14:paraId="6734FDE4" w14:textId="015F9282" w:rsidR="003F551A" w:rsidRDefault="003F551A" w:rsidP="00563308">
      <w:r>
        <w:rPr>
          <w:rStyle w:val="CommentReference"/>
        </w:rPr>
        <w:annotationRef/>
      </w:r>
      <w:r>
        <w:t xml:space="preserve">reference added but unsure this is correct. What </w:t>
      </w:r>
      <w:proofErr w:type="spellStart"/>
      <w:r>
        <w:t>magdalon</w:t>
      </w:r>
      <w:proofErr w:type="spellEnd"/>
      <w:r>
        <w:t xml:space="preserve"> showed is that “</w:t>
      </w:r>
      <w:r>
        <w:rPr>
          <w:rFonts w:ascii="Georgia" w:hAnsi="Georgia"/>
          <w:color w:val="2E2E2E"/>
          <w:sz w:val="27"/>
          <w:szCs w:val="27"/>
        </w:rPr>
        <w:t xml:space="preserve">Adipocyte Tsc1 deletion also elevated rates of lipolysis in </w:t>
      </w:r>
      <w:proofErr w:type="spellStart"/>
      <w:r>
        <w:rPr>
          <w:rFonts w:ascii="Georgia" w:hAnsi="Georgia"/>
          <w:color w:val="2E2E2E"/>
          <w:sz w:val="27"/>
          <w:szCs w:val="27"/>
        </w:rPr>
        <w:t>rWAT</w:t>
      </w:r>
      <w:proofErr w:type="spellEnd"/>
      <w:r>
        <w:rPr>
          <w:rFonts w:ascii="Georgia" w:hAnsi="Georgia"/>
          <w:color w:val="2E2E2E"/>
          <w:sz w:val="27"/>
          <w:szCs w:val="27"/>
        </w:rPr>
        <w:t xml:space="preserve">, but not </w:t>
      </w:r>
      <w:proofErr w:type="spellStart"/>
      <w:r>
        <w:rPr>
          <w:rFonts w:ascii="Georgia" w:hAnsi="Georgia"/>
          <w:color w:val="2E2E2E"/>
          <w:sz w:val="27"/>
          <w:szCs w:val="27"/>
        </w:rPr>
        <w:t>iWAT</w:t>
      </w:r>
      <w:proofErr w:type="spellEnd"/>
      <w:r>
        <w:rPr>
          <w:rFonts w:ascii="Georgia" w:hAnsi="Georgia"/>
          <w:color w:val="2E2E2E"/>
          <w:sz w:val="27"/>
          <w:szCs w:val="27"/>
        </w:rPr>
        <w:t xml:space="preserve"> (</w:t>
      </w:r>
      <w:bookmarkStart w:id="79" w:name="bf0010"/>
      <w:r>
        <w:fldChar w:fldCharType="begin"/>
      </w:r>
      <w:r>
        <w:instrText xml:space="preserve"> HYPERLINK "https://www.sciencedirect.com/science/article/pii/S1388198116300506?via%3Dihub" \l "f0010" </w:instrText>
      </w:r>
      <w:r>
        <w:fldChar w:fldCharType="separate"/>
      </w:r>
      <w:r>
        <w:rPr>
          <w:rStyle w:val="Hyperlink"/>
          <w:rFonts w:ascii="Georgia" w:hAnsi="Georgia"/>
          <w:color w:val="0C7DBB"/>
          <w:sz w:val="27"/>
          <w:szCs w:val="27"/>
        </w:rPr>
        <w:t>Fig. 2</w:t>
      </w:r>
      <w:r>
        <w:fldChar w:fldCharType="end"/>
      </w:r>
      <w:r>
        <w:rPr>
          <w:rFonts w:ascii="Georgia" w:hAnsi="Georgia"/>
          <w:color w:val="2E2E2E"/>
          <w:sz w:val="27"/>
          <w:szCs w:val="27"/>
        </w:rPr>
        <w:t>i) and serum glycerol, but not NEFA and TAG levels (</w:t>
      </w:r>
      <w:hyperlink r:id="rId4" w:anchor="f0010" w:history="1">
        <w:r>
          <w:rPr>
            <w:rStyle w:val="Hyperlink"/>
            <w:rFonts w:ascii="Georgia" w:hAnsi="Georgia"/>
            <w:color w:val="0C7DBB"/>
            <w:sz w:val="27"/>
            <w:szCs w:val="27"/>
          </w:rPr>
          <w:t>Fig. 2</w:t>
        </w:r>
      </w:hyperlink>
      <w:bookmarkEnd w:id="79"/>
      <w:r>
        <w:rPr>
          <w:rFonts w:ascii="Georgia" w:hAnsi="Georgia"/>
          <w:color w:val="2E2E2E"/>
          <w:sz w:val="27"/>
          <w:szCs w:val="27"/>
        </w:rPr>
        <w:t xml:space="preserve">j-l). Overall, adipocyte Tsc1 deletion enhances fatty acid oxidation in both </w:t>
      </w:r>
      <w:proofErr w:type="spellStart"/>
      <w:r>
        <w:rPr>
          <w:rFonts w:ascii="Georgia" w:hAnsi="Georgia"/>
          <w:color w:val="2E2E2E"/>
          <w:sz w:val="27"/>
          <w:szCs w:val="27"/>
        </w:rPr>
        <w:t>rWAT</w:t>
      </w:r>
      <w:proofErr w:type="spellEnd"/>
      <w:r>
        <w:rPr>
          <w:rFonts w:ascii="Georgia" w:hAnsi="Georgia"/>
          <w:color w:val="2E2E2E"/>
          <w:sz w:val="27"/>
          <w:szCs w:val="27"/>
        </w:rPr>
        <w:t xml:space="preserve"> and </w:t>
      </w:r>
      <w:proofErr w:type="spellStart"/>
      <w:r>
        <w:rPr>
          <w:rFonts w:ascii="Georgia" w:hAnsi="Georgia"/>
          <w:color w:val="2E2E2E"/>
          <w:sz w:val="27"/>
          <w:szCs w:val="27"/>
        </w:rPr>
        <w:t>iWAT</w:t>
      </w:r>
      <w:proofErr w:type="spellEnd"/>
      <w:r>
        <w:rPr>
          <w:rFonts w:ascii="Georgia" w:hAnsi="Georgia"/>
          <w:color w:val="2E2E2E"/>
          <w:sz w:val="27"/>
          <w:szCs w:val="27"/>
        </w:rPr>
        <w:t xml:space="preserve">, but induces lipolysis only in the former.” </w:t>
      </w:r>
    </w:p>
  </w:comment>
  <w:comment w:id="78" w:author="Dave Bridges" w:date="2021-05-12T09:31:00Z" w:initials="DB">
    <w:p w14:paraId="1E7FF616" w14:textId="39BBBA86" w:rsidR="009739B8" w:rsidRDefault="009739B8">
      <w:pPr>
        <w:pStyle w:val="CommentText"/>
      </w:pPr>
      <w:r>
        <w:rPr>
          <w:rStyle w:val="CommentReference"/>
        </w:rPr>
        <w:annotationRef/>
      </w:r>
      <w:proofErr w:type="spellStart"/>
      <w:proofErr w:type="gramStart"/>
      <w:r>
        <w:t>Lets</w:t>
      </w:r>
      <w:proofErr w:type="spellEnd"/>
      <w:proofErr w:type="gramEnd"/>
      <w:r>
        <w:t xml:space="preserve"> not cite this, several other papers (and unpublished work by us) shows that lipolysis is suppressed not enhanced.</w:t>
      </w:r>
    </w:p>
  </w:comment>
  <w:comment w:id="80" w:author="Noura El Habbal" w:date="2021-05-11T03:24:00Z" w:initials="NEH">
    <w:p w14:paraId="05F3B5EE" w14:textId="37617886" w:rsidR="003F551A" w:rsidRDefault="003F551A" w:rsidP="00563308">
      <w:r>
        <w:rPr>
          <w:rStyle w:val="CommentReference"/>
        </w:rPr>
        <w:annotationRef/>
      </w:r>
      <w:r>
        <w:t>You wanted the DNL reference from the Lee paper so here it is “</w:t>
      </w:r>
      <w:r>
        <w:rPr>
          <w:color w:val="000000"/>
          <w:shd w:val="clear" w:color="auto" w:fill="FFFFFF"/>
        </w:rPr>
        <w:t>Consistently, expression of the major de novo lipogenesis (DNL) enzymes ATP-citrate lyase (ACLY), Acetyl-CoA Carboxylase (ACC) and Fatty Acid Synthase (FASN) are also increased in </w:t>
      </w:r>
      <w:proofErr w:type="spellStart"/>
      <w:r>
        <w:rPr>
          <w:rStyle w:val="Emphasis"/>
          <w:color w:val="000000"/>
          <w:shd w:val="clear" w:color="auto" w:fill="FFFFFF"/>
        </w:rPr>
        <w:t>Raptor</w:t>
      </w:r>
      <w:r>
        <w:rPr>
          <w:rStyle w:val="Emphasis"/>
          <w:color w:val="000000"/>
          <w:sz w:val="20"/>
          <w:szCs w:val="20"/>
          <w:shd w:val="clear" w:color="auto" w:fill="FFFFFF"/>
          <w:vertAlign w:val="superscript"/>
        </w:rPr>
        <w:t>Adipoq-cre</w:t>
      </w:r>
      <w:proofErr w:type="spellEnd"/>
      <w:r>
        <w:rPr>
          <w:color w:val="000000"/>
          <w:shd w:val="clear" w:color="auto" w:fill="FFFFFF"/>
        </w:rPr>
        <w:t> KO livers (</w:t>
      </w:r>
      <w:hyperlink r:id="rId5" w:tgtFrame="figure" w:history="1">
        <w:r>
          <w:rPr>
            <w:rStyle w:val="Hyperlink"/>
            <w:color w:val="2F4A8B"/>
            <w:shd w:val="clear" w:color="auto" w:fill="FFFFFF"/>
          </w:rPr>
          <w:t>Figure 3</w:t>
        </w:r>
      </w:hyperlink>
      <w:r>
        <w:rPr>
          <w:color w:val="000000"/>
          <w:shd w:val="clear" w:color="auto" w:fill="FFFFFF"/>
        </w:rPr>
        <w:t>D).”</w:t>
      </w:r>
    </w:p>
  </w:comment>
  <w:comment w:id="81" w:author="Noura El Habbal" w:date="2021-05-11T03:25:00Z" w:initials="NEH">
    <w:p w14:paraId="44275AF0" w14:textId="77777777" w:rsidR="003F551A" w:rsidRDefault="003F551A" w:rsidP="009913D7">
      <w:pPr>
        <w:pStyle w:val="CommentText"/>
      </w:pPr>
      <w:r>
        <w:rPr>
          <w:rStyle w:val="CommentReference"/>
        </w:rPr>
        <w:annotationRef/>
      </w:r>
      <w:r>
        <w:t xml:space="preserve">Should we add plin4 here too to speak to potential different mtorc1 mechanisms in MG adipocytes export? </w:t>
      </w:r>
    </w:p>
  </w:comment>
  <w:comment w:id="82" w:author="Dave Bridges" w:date="2021-05-12T09:32:00Z" w:initials="DB">
    <w:p w14:paraId="08CF6646" w14:textId="69146502" w:rsidR="009739B8" w:rsidRDefault="009739B8">
      <w:pPr>
        <w:pStyle w:val="CommentText"/>
      </w:pPr>
      <w:r>
        <w:rPr>
          <w:rStyle w:val="CommentReference"/>
        </w:rPr>
        <w:annotationRef/>
      </w:r>
      <w:r>
        <w:t xml:space="preserve">No, PLIN isn’t about transport </w:t>
      </w:r>
      <w:proofErr w:type="spellStart"/>
      <w:r>
        <w:t>its</w:t>
      </w:r>
      <w:proofErr w:type="spellEnd"/>
      <w:r>
        <w:t xml:space="preserve"> about storage</w:t>
      </w:r>
    </w:p>
  </w:comment>
  <w:comment w:id="83" w:author="Dave Bridges" w:date="2021-04-28T14:54:00Z" w:initials="DB">
    <w:p w14:paraId="7983658E" w14:textId="5CF124FB" w:rsidR="003F551A" w:rsidRDefault="003F551A">
      <w:pPr>
        <w:pStyle w:val="CommentText"/>
      </w:pPr>
      <w:r>
        <w:rPr>
          <w:rStyle w:val="CommentReference"/>
        </w:rPr>
        <w:annotationRef/>
      </w:r>
      <w:r>
        <w:t>Add MMTV-</w:t>
      </w:r>
      <w:proofErr w:type="spellStart"/>
      <w:r>
        <w:t>Cre</w:t>
      </w:r>
      <w:proofErr w:type="spellEnd"/>
      <w:r>
        <w:t xml:space="preserve"> TSC knockout</w:t>
      </w:r>
    </w:p>
  </w:comment>
  <w:comment w:id="84" w:author="Noura El Habbal" w:date="2021-05-11T03:40:00Z" w:initials="NEH">
    <w:p w14:paraId="34CE973C" w14:textId="77777777" w:rsidR="003F551A" w:rsidRDefault="003F551A">
      <w:pPr>
        <w:pStyle w:val="CommentText"/>
      </w:pPr>
      <w:r>
        <w:rPr>
          <w:rStyle w:val="CommentReference"/>
        </w:rPr>
        <w:annotationRef/>
      </w:r>
      <w:proofErr w:type="gramStart"/>
      <w:r>
        <w:t>Actually</w:t>
      </w:r>
      <w:proofErr w:type="gramEnd"/>
      <w:r>
        <w:t xml:space="preserve"> I will not add this paper </w:t>
      </w:r>
      <w:hyperlink r:id="rId6" w:history="1">
        <w:r w:rsidRPr="00447091">
          <w:rPr>
            <w:rStyle w:val="Hyperlink"/>
          </w:rPr>
          <w:t>https://www.nature.com/articles/srep19587</w:t>
        </w:r>
      </w:hyperlink>
      <w:r>
        <w:t xml:space="preserve"> since it does not mention lipids. </w:t>
      </w:r>
    </w:p>
    <w:p w14:paraId="5A55EA40" w14:textId="75B82775" w:rsidR="003F551A" w:rsidRDefault="003F551A">
      <w:pPr>
        <w:pStyle w:val="CommentText"/>
      </w:pPr>
      <w:r>
        <w:t xml:space="preserve">Will add another paper though which is this one </w:t>
      </w:r>
      <w:r w:rsidRPr="00E04FF1">
        <w:t>https://www.ncbi.nlm.nih.gov/pmc/articles/PMC4200870/</w:t>
      </w:r>
    </w:p>
  </w:comment>
  <w:comment w:id="86" w:author="Dave Bridges" w:date="2021-04-28T13:10:00Z" w:initials="DB">
    <w:p w14:paraId="49905DA3" w14:textId="272473FD" w:rsidR="003F551A" w:rsidRDefault="003F551A">
      <w:pPr>
        <w:pStyle w:val="CommentText"/>
      </w:pPr>
      <w:r>
        <w:rPr>
          <w:rStyle w:val="CommentReference"/>
        </w:rPr>
        <w:annotationRef/>
      </w:r>
      <w:r>
        <w:t>Talk about things that are relevant to DHA benefits</w:t>
      </w:r>
    </w:p>
  </w:comment>
  <w:comment w:id="87" w:author="Noura El Habbal" w:date="2021-05-11T04:01:00Z" w:initials="NEH">
    <w:p w14:paraId="740134ED" w14:textId="77777777" w:rsidR="003F551A" w:rsidRDefault="003F551A">
      <w:pPr>
        <w:pStyle w:val="CommentText"/>
      </w:pPr>
      <w:r>
        <w:rPr>
          <w:rStyle w:val="CommentReference"/>
        </w:rPr>
        <w:annotationRef/>
      </w:r>
      <w:r>
        <w:t>Not a lot of data out there, many conflicting or finding no effect- added these 2</w:t>
      </w:r>
    </w:p>
    <w:p w14:paraId="74E8FE45" w14:textId="283DBD61" w:rsidR="003F551A" w:rsidRDefault="003F551A">
      <w:pPr>
        <w:pStyle w:val="CommentText"/>
      </w:pPr>
      <w:hyperlink r:id="rId7" w:history="1">
        <w:r w:rsidRPr="00447091">
          <w:rPr>
            <w:rStyle w:val="Hyperlink"/>
          </w:rPr>
          <w:t>https://academic.oup.com/ajcn/article/82/1/125/4863316</w:t>
        </w:r>
      </w:hyperlink>
    </w:p>
    <w:p w14:paraId="29B02E2D" w14:textId="590985E3" w:rsidR="003F551A" w:rsidRDefault="003F551A">
      <w:pPr>
        <w:pStyle w:val="CommentText"/>
      </w:pPr>
      <w:hyperlink r:id="rId8" w:history="1">
        <w:r w:rsidRPr="00447091">
          <w:rPr>
            <w:rStyle w:val="Hyperlink"/>
          </w:rPr>
          <w:t>https://pediatrics.aappublications.org/content/122/2/e472.long</w:t>
        </w:r>
      </w:hyperlink>
    </w:p>
    <w:p w14:paraId="2A1B7B4E" w14:textId="2B1D9A2B" w:rsidR="003F551A" w:rsidRDefault="003F551A">
      <w:pPr>
        <w:pStyle w:val="CommentText"/>
      </w:pPr>
    </w:p>
  </w:comment>
  <w:comment w:id="88" w:author="Dave Bridges" w:date="2021-05-12T09:36:00Z" w:initials="DB">
    <w:p w14:paraId="30AFBB8B" w14:textId="486CA1C4" w:rsidR="00344AC2" w:rsidRDefault="00344AC2">
      <w:pPr>
        <w:pStyle w:val="CommentText"/>
      </w:pPr>
      <w:r>
        <w:rPr>
          <w:rStyle w:val="CommentReference"/>
        </w:rPr>
        <w:annotationRef/>
      </w:r>
      <w:r>
        <w:t xml:space="preserve">Brigid do you </w:t>
      </w:r>
      <w:proofErr w:type="spellStart"/>
      <w:r>
        <w:t>hve</w:t>
      </w:r>
      <w:proofErr w:type="spellEnd"/>
      <w:r>
        <w:t xml:space="preserve"> some refs we could add here.</w:t>
      </w:r>
    </w:p>
  </w:comment>
  <w:comment w:id="91" w:author="Dave Bridges" w:date="2021-04-28T13:11:00Z" w:initials="DB">
    <w:p w14:paraId="1FDBF7FA" w14:textId="0FE445F2" w:rsidR="003F551A" w:rsidRDefault="003F551A">
      <w:pPr>
        <w:pStyle w:val="CommentText"/>
      </w:pPr>
      <w:r>
        <w:rPr>
          <w:rStyle w:val="CommentReference"/>
        </w:rPr>
        <w:annotationRef/>
      </w:r>
      <w:r>
        <w:t>Add ref</w:t>
      </w:r>
    </w:p>
  </w:comment>
  <w:comment w:id="92" w:author="Noura El Habbal" w:date="2021-05-11T04:03:00Z" w:initials="NEH">
    <w:p w14:paraId="7B3D2B41" w14:textId="2BE8FDB9" w:rsidR="003F551A" w:rsidRDefault="003F551A">
      <w:pPr>
        <w:pStyle w:val="CommentText"/>
      </w:pPr>
      <w:r>
        <w:rPr>
          <w:rStyle w:val="CommentReference"/>
        </w:rPr>
        <w:annotationRef/>
      </w:r>
      <w:r>
        <w:t xml:space="preserve">I added this one </w:t>
      </w:r>
      <w:r w:rsidRPr="00442D6F">
        <w:t>https://www.nature.com/articles/nature13241</w:t>
      </w:r>
    </w:p>
  </w:comment>
  <w:comment w:id="89" w:author="Dave Bridges" w:date="2021-04-28T14:58:00Z" w:initials="DB">
    <w:p w14:paraId="52D0ADE8" w14:textId="15D35FDC" w:rsidR="003F551A" w:rsidRDefault="003F551A">
      <w:pPr>
        <w:pStyle w:val="CommentText"/>
      </w:pPr>
      <w:r>
        <w:rPr>
          <w:rStyle w:val="CommentReference"/>
        </w:rPr>
        <w:annotationRef/>
      </w:r>
      <w:r>
        <w:t>Also talk about other EPA-&gt;DHA genes not being different.</w:t>
      </w:r>
    </w:p>
  </w:comment>
  <w:comment w:id="90" w:author="Noura El Habbal" w:date="2021-05-11T04:04:00Z" w:initials="NEH">
    <w:p w14:paraId="6D45D127" w14:textId="4DD33E32" w:rsidR="003F551A" w:rsidRDefault="003F551A">
      <w:pPr>
        <w:pStyle w:val="CommentText"/>
      </w:pPr>
      <w:r>
        <w:rPr>
          <w:rStyle w:val="CommentReference"/>
        </w:rPr>
        <w:annotationRef/>
      </w:r>
      <w:r>
        <w:t>I will leave this for you I guess :O I think you meant Elovl</w:t>
      </w:r>
      <w:proofErr w:type="gramStart"/>
      <w:r>
        <w:t>2  and</w:t>
      </w:r>
      <w:proofErr w:type="gramEnd"/>
      <w:r>
        <w:t xml:space="preserve"> Fads2 but unsure, they were not different and are on the supplementary figure</w:t>
      </w:r>
    </w:p>
  </w:comment>
  <w:comment w:id="93" w:author="Dave Bridges" w:date="2021-05-11T09:55:00Z" w:initials="DB">
    <w:p w14:paraId="1A69D84F" w14:textId="1C52A4C5" w:rsidR="003F551A" w:rsidRDefault="003F551A">
      <w:pPr>
        <w:pStyle w:val="CommentText"/>
      </w:pPr>
      <w:r>
        <w:rPr>
          <w:rStyle w:val="CommentReference"/>
        </w:rPr>
        <w:annotationRef/>
      </w:r>
      <w:r>
        <w:t xml:space="preserve">Everyone should check these.  If not sure how this will be displayed see </w:t>
      </w:r>
      <w:hyperlink r:id="rId9" w:history="1">
        <w:r w:rsidRPr="00934F92">
          <w:rPr>
            <w:rStyle w:val="Hyperlink"/>
          </w:rPr>
          <w:t>http://bridgeslab.sph.umich.edu/papers/obesity-augments-glucocorticoid-dependent-muscle-atrophy-in-male-c57bl6j-mice</w:t>
        </w:r>
      </w:hyperlink>
      <w:r>
        <w:t xml:space="preserve"> for an example</w:t>
      </w:r>
    </w:p>
  </w:comment>
  <w:comment w:id="95" w:author="Noura El Habbal" w:date="2021-05-11T07:26:00Z" w:initials="NEH">
    <w:p w14:paraId="0ABE9D37" w14:textId="029800D8" w:rsidR="003F551A" w:rsidRDefault="003F551A">
      <w:pPr>
        <w:pStyle w:val="CommentText"/>
      </w:pPr>
      <w:r>
        <w:rPr>
          <w:rStyle w:val="CommentReference"/>
        </w:rPr>
        <w:annotationRef/>
      </w:r>
      <w:r>
        <w:t>I cannot see the figures here so will leave this to Dave or I can add it later when I see the images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3A2D5D7" w15:done="0"/>
  <w15:commentEx w15:paraId="7F4162FB" w15:paraIdParent="13A2D5D7" w15:done="0"/>
  <w15:commentEx w15:paraId="287B6876" w15:done="0"/>
  <w15:commentEx w15:paraId="72BE7F3C" w15:paraIdParent="287B6876" w15:done="0"/>
  <w15:commentEx w15:paraId="1D819A30" w15:paraIdParent="287B6876" w15:done="0"/>
  <w15:commentEx w15:paraId="41D78702" w15:done="0"/>
  <w15:commentEx w15:paraId="44CA1354" w15:done="0"/>
  <w15:commentEx w15:paraId="2C2BFA2C" w15:paraIdParent="44CA1354" w15:done="0"/>
  <w15:commentEx w15:paraId="39043A70" w15:paraIdParent="44CA1354" w15:done="0"/>
  <w15:commentEx w15:paraId="14BE5215" w15:paraIdParent="44CA1354" w15:done="0"/>
  <w15:commentEx w15:paraId="56816579" w15:done="0"/>
  <w15:commentEx w15:paraId="2AC9C2CB" w15:paraIdParent="56816579" w15:done="0"/>
  <w15:commentEx w15:paraId="709A879C" w15:done="0"/>
  <w15:commentEx w15:paraId="1248C32F" w15:paraIdParent="709A879C" w15:done="0"/>
  <w15:commentEx w15:paraId="5A547272" w15:done="0"/>
  <w15:commentEx w15:paraId="09952818" w15:done="0"/>
  <w15:commentEx w15:paraId="34975B7B" w15:done="0"/>
  <w15:commentEx w15:paraId="47CD7791" w15:done="0"/>
  <w15:commentEx w15:paraId="569958E9" w15:paraIdParent="47CD7791" w15:done="0"/>
  <w15:commentEx w15:paraId="4E2F64B1" w15:done="0"/>
  <w15:commentEx w15:paraId="234D1887" w15:paraIdParent="4E2F64B1" w15:done="0"/>
  <w15:commentEx w15:paraId="495D5CC0" w15:paraIdParent="4E2F64B1" w15:done="0"/>
  <w15:commentEx w15:paraId="1DBA13B8" w15:done="0"/>
  <w15:commentEx w15:paraId="22C581B2" w15:done="0"/>
  <w15:commentEx w15:paraId="783AEAEA" w15:paraIdParent="22C581B2" w15:done="0"/>
  <w15:commentEx w15:paraId="231AFC60" w15:paraIdParent="22C581B2" w15:done="0"/>
  <w15:commentEx w15:paraId="07EE6D63" w15:done="0"/>
  <w15:commentEx w15:paraId="3415C6EE" w15:done="0"/>
  <w15:commentEx w15:paraId="4F378E1F" w15:done="0"/>
  <w15:commentEx w15:paraId="15C0FF0E" w15:done="0"/>
  <w15:commentEx w15:paraId="23857CB6" w15:done="0"/>
  <w15:commentEx w15:paraId="41323CAB" w15:done="0"/>
  <w15:commentEx w15:paraId="09E41273" w15:paraIdParent="41323CAB" w15:done="0"/>
  <w15:commentEx w15:paraId="470B2AD1" w15:done="0"/>
  <w15:commentEx w15:paraId="2A326927" w15:paraIdParent="470B2AD1" w15:done="0"/>
  <w15:commentEx w15:paraId="28EEFA4E" w15:done="0"/>
  <w15:commentEx w15:paraId="5FFACED0" w15:done="0"/>
  <w15:commentEx w15:paraId="59535509" w15:done="0"/>
  <w15:commentEx w15:paraId="2F6300ED" w15:paraIdParent="59535509" w15:done="0"/>
  <w15:commentEx w15:paraId="45A96A03" w15:done="0"/>
  <w15:commentEx w15:paraId="02CA0422" w15:paraIdParent="45A96A03" w15:done="0"/>
  <w15:commentEx w15:paraId="6C1EE19A" w15:done="0"/>
  <w15:commentEx w15:paraId="10E8DAE5" w15:paraIdParent="6C1EE19A" w15:done="0"/>
  <w15:commentEx w15:paraId="4D22265F" w15:done="0"/>
  <w15:commentEx w15:paraId="2E04464A" w15:paraIdParent="4D22265F" w15:done="0"/>
  <w15:commentEx w15:paraId="295EE00F" w15:done="0"/>
  <w15:commentEx w15:paraId="6734FDE4" w15:paraIdParent="295EE00F" w15:done="0"/>
  <w15:commentEx w15:paraId="1E7FF616" w15:paraIdParent="295EE00F" w15:done="0"/>
  <w15:commentEx w15:paraId="05F3B5EE" w15:done="0"/>
  <w15:commentEx w15:paraId="44275AF0" w15:done="0"/>
  <w15:commentEx w15:paraId="08CF6646" w15:paraIdParent="44275AF0" w15:done="0"/>
  <w15:commentEx w15:paraId="7983658E" w15:done="0"/>
  <w15:commentEx w15:paraId="5A55EA40" w15:paraIdParent="7983658E" w15:done="0"/>
  <w15:commentEx w15:paraId="49905DA3" w15:done="0"/>
  <w15:commentEx w15:paraId="2A1B7B4E" w15:paraIdParent="49905DA3" w15:done="0"/>
  <w15:commentEx w15:paraId="30AFBB8B" w15:paraIdParent="49905DA3" w15:done="0"/>
  <w15:commentEx w15:paraId="1FDBF7FA" w15:done="0"/>
  <w15:commentEx w15:paraId="7B3D2B41" w15:paraIdParent="1FDBF7FA" w15:done="0"/>
  <w15:commentEx w15:paraId="52D0ADE8" w15:done="0"/>
  <w15:commentEx w15:paraId="6D45D127" w15:paraIdParent="52D0ADE8" w15:done="0"/>
  <w15:commentEx w15:paraId="1A69D84F" w15:done="0"/>
  <w15:commentEx w15:paraId="0ABE9D3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3A2D5D7" w16cid:durableId="2445B6AB"/>
  <w16cid:commentId w16cid:paraId="7F4162FB" w16cid:durableId="24460B3D"/>
  <w16cid:commentId w16cid:paraId="287B6876" w16cid:durableId="2444CFD5"/>
  <w16cid:commentId w16cid:paraId="72BE7F3C" w16cid:durableId="2445B71E"/>
  <w16cid:commentId w16cid:paraId="1D819A30" w16cid:durableId="2445B7BA"/>
  <w16cid:commentId w16cid:paraId="41D78702" w16cid:durableId="24460BBF"/>
  <w16cid:commentId w16cid:paraId="44CA1354" w16cid:durableId="2444D02A"/>
  <w16cid:commentId w16cid:paraId="2C2BFA2C" w16cid:durableId="2444D0EB"/>
  <w16cid:commentId w16cid:paraId="39043A70" w16cid:durableId="2445BDD4"/>
  <w16cid:commentId w16cid:paraId="14BE5215" w16cid:durableId="2445BEEA"/>
  <w16cid:commentId w16cid:paraId="56816579" w16cid:durableId="2444D146"/>
  <w16cid:commentId w16cid:paraId="2AC9C2CB" w16cid:durableId="2445C1D3"/>
  <w16cid:commentId w16cid:paraId="709A879C" w16cid:durableId="24116E2A"/>
  <w16cid:commentId w16cid:paraId="1248C32F" w16cid:durableId="24460C19"/>
  <w16cid:commentId w16cid:paraId="5A547272" w16cid:durableId="23F5C995"/>
  <w16cid:commentId w16cid:paraId="09952818" w16cid:durableId="2444CD14"/>
  <w16cid:commentId w16cid:paraId="34975B7B" w16cid:durableId="2444CD3B"/>
  <w16cid:commentId w16cid:paraId="47CD7791" w16cid:durableId="2445C51A"/>
  <w16cid:commentId w16cid:paraId="569958E9" w16cid:durableId="24460C70"/>
  <w16cid:commentId w16cid:paraId="4E2F64B1" w16cid:durableId="2444CDA8"/>
  <w16cid:commentId w16cid:paraId="234D1887" w16cid:durableId="2445C690"/>
  <w16cid:commentId w16cid:paraId="495D5CC0" w16cid:durableId="24460C95"/>
  <w16cid:commentId w16cid:paraId="1DBA13B8" w16cid:durableId="24461AE2"/>
  <w16cid:commentId w16cid:paraId="22C581B2" w16cid:durableId="2444CDC5"/>
  <w16cid:commentId w16cid:paraId="783AEAEA" w16cid:durableId="2445C6F4"/>
  <w16cid:commentId w16cid:paraId="231AFC60" w16cid:durableId="24460CA3"/>
  <w16cid:commentId w16cid:paraId="07EE6D63" w16cid:durableId="244612A7"/>
  <w16cid:commentId w16cid:paraId="3415C6EE" w16cid:durableId="244613B4"/>
  <w16cid:commentId w16cid:paraId="4F378E1F" w16cid:durableId="24461517"/>
  <w16cid:commentId w16cid:paraId="15C0FF0E" w16cid:durableId="244618AF"/>
  <w16cid:commentId w16cid:paraId="23857CB6" w16cid:durableId="24461AB3"/>
  <w16cid:commentId w16cid:paraId="41323CAB" w16cid:durableId="24445830"/>
  <w16cid:commentId w16cid:paraId="09E41273" w16cid:durableId="24445D6D"/>
  <w16cid:commentId w16cid:paraId="470B2AD1" w16cid:durableId="24316E83"/>
  <w16cid:commentId w16cid:paraId="2A326927" w16cid:durableId="2433CCC9"/>
  <w16cid:commentId w16cid:paraId="28EEFA4E" w16cid:durableId="24445887"/>
  <w16cid:commentId w16cid:paraId="5FFACED0" w16cid:durableId="24462006"/>
  <w16cid:commentId w16cid:paraId="59535509" w16cid:durableId="2433CF41"/>
  <w16cid:commentId w16cid:paraId="2F6300ED" w16cid:durableId="2444683E"/>
  <w16cid:commentId w16cid:paraId="45A96A03" w16cid:durableId="2433CF48"/>
  <w16cid:commentId w16cid:paraId="02CA0422" w16cid:durableId="244469C2"/>
  <w16cid:commentId w16cid:paraId="6C1EE19A" w16cid:durableId="2433D5D4"/>
  <w16cid:commentId w16cid:paraId="10E8DAE5" w16cid:durableId="2444755E"/>
  <w16cid:commentId w16cid:paraId="4D22265F" w16cid:durableId="244476F3"/>
  <w16cid:commentId w16cid:paraId="2E04464A" w16cid:durableId="24461EBB"/>
  <w16cid:commentId w16cid:paraId="295EE00F" w16cid:durableId="2433D7DB"/>
  <w16cid:commentId w16cid:paraId="6734FDE4" w16cid:durableId="24447696"/>
  <w16cid:commentId w16cid:paraId="1E7FF616" w16cid:durableId="24461F02"/>
  <w16cid:commentId w16cid:paraId="05F3B5EE" w16cid:durableId="24447763"/>
  <w16cid:commentId w16cid:paraId="44275AF0" w16cid:durableId="244477A5"/>
  <w16cid:commentId w16cid:paraId="08CF6646" w16cid:durableId="24461F46"/>
  <w16cid:commentId w16cid:paraId="7983658E" w16cid:durableId="2433F596"/>
  <w16cid:commentId w16cid:paraId="5A55EA40" w16cid:durableId="24447B14"/>
  <w16cid:commentId w16cid:paraId="49905DA3" w16cid:durableId="2444C644"/>
  <w16cid:commentId w16cid:paraId="2A1B7B4E" w16cid:durableId="24448002"/>
  <w16cid:commentId w16cid:paraId="30AFBB8B" w16cid:durableId="24462037"/>
  <w16cid:commentId w16cid:paraId="1FDBF7FA" w16cid:durableId="2433DD8D"/>
  <w16cid:commentId w16cid:paraId="7B3D2B41" w16cid:durableId="244480A3"/>
  <w16cid:commentId w16cid:paraId="52D0ADE8" w16cid:durableId="2433F67D"/>
  <w16cid:commentId w16cid:paraId="6D45D127" w16cid:durableId="244480B8"/>
  <w16cid:commentId w16cid:paraId="1A69D84F" w16cid:durableId="2444D31F"/>
  <w16cid:commentId w16cid:paraId="0ABE9D37" w16cid:durableId="2444B01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EF6735" w14:textId="77777777" w:rsidR="00146285" w:rsidRDefault="00146285" w:rsidP="006E77C5">
      <w:r>
        <w:separator/>
      </w:r>
    </w:p>
  </w:endnote>
  <w:endnote w:type="continuationSeparator" w:id="0">
    <w:p w14:paraId="3DA33E4E" w14:textId="77777777" w:rsidR="00146285" w:rsidRDefault="00146285" w:rsidP="006E77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entury Schoolbook">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PMincho">
    <w:panose1 w:val="02020600040205080304"/>
    <w:charset w:val="80"/>
    <w:family w:val="roman"/>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omega">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FC0716" w14:textId="77777777" w:rsidR="00146285" w:rsidRDefault="00146285" w:rsidP="006E77C5">
      <w:r>
        <w:separator/>
      </w:r>
    </w:p>
  </w:footnote>
  <w:footnote w:type="continuationSeparator" w:id="0">
    <w:p w14:paraId="24354ECA" w14:textId="77777777" w:rsidR="00146285" w:rsidRDefault="00146285" w:rsidP="006E77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B56103"/>
    <w:multiLevelType w:val="hybridMultilevel"/>
    <w:tmpl w:val="A2F4F0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46936"/>
    <w:multiLevelType w:val="multilevel"/>
    <w:tmpl w:val="1506F1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7D5F"/>
    <w:rsid w:val="000005AD"/>
    <w:rsid w:val="00002EF6"/>
    <w:rsid w:val="00003BDA"/>
    <w:rsid w:val="00011C59"/>
    <w:rsid w:val="00012F03"/>
    <w:rsid w:val="000161C6"/>
    <w:rsid w:val="00020EDA"/>
    <w:rsid w:val="00022D02"/>
    <w:rsid w:val="000300D1"/>
    <w:rsid w:val="000351B7"/>
    <w:rsid w:val="0004159E"/>
    <w:rsid w:val="00054A08"/>
    <w:rsid w:val="00061031"/>
    <w:rsid w:val="00061C56"/>
    <w:rsid w:val="000623C8"/>
    <w:rsid w:val="00065B59"/>
    <w:rsid w:val="0007224B"/>
    <w:rsid w:val="00087C2F"/>
    <w:rsid w:val="00091318"/>
    <w:rsid w:val="0009729A"/>
    <w:rsid w:val="000A2B1A"/>
    <w:rsid w:val="000A5A06"/>
    <w:rsid w:val="000A6396"/>
    <w:rsid w:val="000B1F07"/>
    <w:rsid w:val="000B7664"/>
    <w:rsid w:val="000C06E4"/>
    <w:rsid w:val="000D0963"/>
    <w:rsid w:val="000E1113"/>
    <w:rsid w:val="000E46BE"/>
    <w:rsid w:val="000E797E"/>
    <w:rsid w:val="000F21A7"/>
    <w:rsid w:val="00111F09"/>
    <w:rsid w:val="00124B3B"/>
    <w:rsid w:val="00125E99"/>
    <w:rsid w:val="00127348"/>
    <w:rsid w:val="00130A99"/>
    <w:rsid w:val="00133EC4"/>
    <w:rsid w:val="0014067A"/>
    <w:rsid w:val="00143D60"/>
    <w:rsid w:val="00144346"/>
    <w:rsid w:val="00145D97"/>
    <w:rsid w:val="00146285"/>
    <w:rsid w:val="0014699F"/>
    <w:rsid w:val="00160880"/>
    <w:rsid w:val="0016232F"/>
    <w:rsid w:val="00163586"/>
    <w:rsid w:val="00170885"/>
    <w:rsid w:val="00170F15"/>
    <w:rsid w:val="001745BF"/>
    <w:rsid w:val="0019645D"/>
    <w:rsid w:val="001B464E"/>
    <w:rsid w:val="001C215F"/>
    <w:rsid w:val="001C2BD3"/>
    <w:rsid w:val="001C3AE6"/>
    <w:rsid w:val="001D1FC9"/>
    <w:rsid w:val="001D22FF"/>
    <w:rsid w:val="001D7DB4"/>
    <w:rsid w:val="001E1312"/>
    <w:rsid w:val="001E526D"/>
    <w:rsid w:val="001F3162"/>
    <w:rsid w:val="001F55DA"/>
    <w:rsid w:val="001F5EBC"/>
    <w:rsid w:val="002055DE"/>
    <w:rsid w:val="00205A66"/>
    <w:rsid w:val="0020643E"/>
    <w:rsid w:val="00212CBF"/>
    <w:rsid w:val="002134E6"/>
    <w:rsid w:val="00216186"/>
    <w:rsid w:val="00221008"/>
    <w:rsid w:val="002315F4"/>
    <w:rsid w:val="002332C8"/>
    <w:rsid w:val="00236EEF"/>
    <w:rsid w:val="0025257E"/>
    <w:rsid w:val="002539DB"/>
    <w:rsid w:val="00254644"/>
    <w:rsid w:val="00254E2B"/>
    <w:rsid w:val="00262598"/>
    <w:rsid w:val="00264FA5"/>
    <w:rsid w:val="00266802"/>
    <w:rsid w:val="00282EE9"/>
    <w:rsid w:val="002832DF"/>
    <w:rsid w:val="00294453"/>
    <w:rsid w:val="00294851"/>
    <w:rsid w:val="002A323E"/>
    <w:rsid w:val="002A4C4A"/>
    <w:rsid w:val="002B60B0"/>
    <w:rsid w:val="002C4DF5"/>
    <w:rsid w:val="002C6A8D"/>
    <w:rsid w:val="002E02E7"/>
    <w:rsid w:val="002E3892"/>
    <w:rsid w:val="002E394B"/>
    <w:rsid w:val="002E581A"/>
    <w:rsid w:val="002E7CDE"/>
    <w:rsid w:val="0031147B"/>
    <w:rsid w:val="00324B67"/>
    <w:rsid w:val="00335F77"/>
    <w:rsid w:val="003375B7"/>
    <w:rsid w:val="00344AC2"/>
    <w:rsid w:val="00344F8B"/>
    <w:rsid w:val="00345FC7"/>
    <w:rsid w:val="0034722F"/>
    <w:rsid w:val="003537E1"/>
    <w:rsid w:val="00353C47"/>
    <w:rsid w:val="00354569"/>
    <w:rsid w:val="00370DF5"/>
    <w:rsid w:val="00383D4B"/>
    <w:rsid w:val="003A077D"/>
    <w:rsid w:val="003A2354"/>
    <w:rsid w:val="003A5362"/>
    <w:rsid w:val="003C2CE9"/>
    <w:rsid w:val="003C33B1"/>
    <w:rsid w:val="003D6E2D"/>
    <w:rsid w:val="003E1827"/>
    <w:rsid w:val="003F0902"/>
    <w:rsid w:val="003F551A"/>
    <w:rsid w:val="00400197"/>
    <w:rsid w:val="004016AA"/>
    <w:rsid w:val="00406B32"/>
    <w:rsid w:val="00407194"/>
    <w:rsid w:val="004125BF"/>
    <w:rsid w:val="004379EB"/>
    <w:rsid w:val="004413C9"/>
    <w:rsid w:val="00441EFD"/>
    <w:rsid w:val="00442D6F"/>
    <w:rsid w:val="00453D2A"/>
    <w:rsid w:val="00463907"/>
    <w:rsid w:val="00465001"/>
    <w:rsid w:val="00465E83"/>
    <w:rsid w:val="00472186"/>
    <w:rsid w:val="00472C36"/>
    <w:rsid w:val="00474B99"/>
    <w:rsid w:val="0047727E"/>
    <w:rsid w:val="00477FA8"/>
    <w:rsid w:val="004818E3"/>
    <w:rsid w:val="00487AC0"/>
    <w:rsid w:val="00491997"/>
    <w:rsid w:val="00494187"/>
    <w:rsid w:val="004A16FC"/>
    <w:rsid w:val="004A336B"/>
    <w:rsid w:val="004B48C1"/>
    <w:rsid w:val="004B6823"/>
    <w:rsid w:val="004B7D4E"/>
    <w:rsid w:val="004C07F6"/>
    <w:rsid w:val="004C6AE5"/>
    <w:rsid w:val="004D0A18"/>
    <w:rsid w:val="004D14AF"/>
    <w:rsid w:val="004D15A4"/>
    <w:rsid w:val="004D16AC"/>
    <w:rsid w:val="004E78CF"/>
    <w:rsid w:val="00500E81"/>
    <w:rsid w:val="00502CD7"/>
    <w:rsid w:val="00510235"/>
    <w:rsid w:val="00511A1A"/>
    <w:rsid w:val="00513603"/>
    <w:rsid w:val="00514300"/>
    <w:rsid w:val="00520024"/>
    <w:rsid w:val="005217F9"/>
    <w:rsid w:val="00523516"/>
    <w:rsid w:val="00524698"/>
    <w:rsid w:val="0055174F"/>
    <w:rsid w:val="00563308"/>
    <w:rsid w:val="00564FF9"/>
    <w:rsid w:val="005731E4"/>
    <w:rsid w:val="0057447E"/>
    <w:rsid w:val="00577E2F"/>
    <w:rsid w:val="00580AF3"/>
    <w:rsid w:val="0058600C"/>
    <w:rsid w:val="005911AC"/>
    <w:rsid w:val="005936B3"/>
    <w:rsid w:val="005A0878"/>
    <w:rsid w:val="005A53FC"/>
    <w:rsid w:val="005B0566"/>
    <w:rsid w:val="005B3319"/>
    <w:rsid w:val="005B3E34"/>
    <w:rsid w:val="005B75A8"/>
    <w:rsid w:val="005C3BBD"/>
    <w:rsid w:val="005C5118"/>
    <w:rsid w:val="005D5BDF"/>
    <w:rsid w:val="005E03CE"/>
    <w:rsid w:val="005E152A"/>
    <w:rsid w:val="005E753C"/>
    <w:rsid w:val="005F0524"/>
    <w:rsid w:val="005F0E99"/>
    <w:rsid w:val="005F2606"/>
    <w:rsid w:val="005F282B"/>
    <w:rsid w:val="005F3894"/>
    <w:rsid w:val="005F64D4"/>
    <w:rsid w:val="005F6ADF"/>
    <w:rsid w:val="00601245"/>
    <w:rsid w:val="00612126"/>
    <w:rsid w:val="006164B7"/>
    <w:rsid w:val="00616FF0"/>
    <w:rsid w:val="006203F4"/>
    <w:rsid w:val="0063716F"/>
    <w:rsid w:val="00641423"/>
    <w:rsid w:val="00645908"/>
    <w:rsid w:val="00647E73"/>
    <w:rsid w:val="00664AFB"/>
    <w:rsid w:val="00665941"/>
    <w:rsid w:val="00667C7B"/>
    <w:rsid w:val="006711E2"/>
    <w:rsid w:val="00677B79"/>
    <w:rsid w:val="006852AE"/>
    <w:rsid w:val="0068583E"/>
    <w:rsid w:val="006932B2"/>
    <w:rsid w:val="00695A94"/>
    <w:rsid w:val="006A138B"/>
    <w:rsid w:val="006A3265"/>
    <w:rsid w:val="006A5E26"/>
    <w:rsid w:val="006B12FE"/>
    <w:rsid w:val="006B3864"/>
    <w:rsid w:val="006B5D0A"/>
    <w:rsid w:val="006C1F2E"/>
    <w:rsid w:val="006D0A48"/>
    <w:rsid w:val="006E0CF0"/>
    <w:rsid w:val="006E1624"/>
    <w:rsid w:val="006E77C5"/>
    <w:rsid w:val="006F07F8"/>
    <w:rsid w:val="006F0C95"/>
    <w:rsid w:val="006F5F3E"/>
    <w:rsid w:val="006F7395"/>
    <w:rsid w:val="00704322"/>
    <w:rsid w:val="00704B14"/>
    <w:rsid w:val="00713921"/>
    <w:rsid w:val="00720D39"/>
    <w:rsid w:val="00721C13"/>
    <w:rsid w:val="00722B5D"/>
    <w:rsid w:val="0072421A"/>
    <w:rsid w:val="00736FDD"/>
    <w:rsid w:val="00741207"/>
    <w:rsid w:val="00742E00"/>
    <w:rsid w:val="007464D2"/>
    <w:rsid w:val="00746C90"/>
    <w:rsid w:val="00770943"/>
    <w:rsid w:val="00772D1C"/>
    <w:rsid w:val="007840D6"/>
    <w:rsid w:val="0078411D"/>
    <w:rsid w:val="00785932"/>
    <w:rsid w:val="00790E70"/>
    <w:rsid w:val="007A4323"/>
    <w:rsid w:val="007B155F"/>
    <w:rsid w:val="007C3FF7"/>
    <w:rsid w:val="007D7128"/>
    <w:rsid w:val="007E16E3"/>
    <w:rsid w:val="007E6917"/>
    <w:rsid w:val="007F1D06"/>
    <w:rsid w:val="007F588F"/>
    <w:rsid w:val="007F6809"/>
    <w:rsid w:val="008042D7"/>
    <w:rsid w:val="00805A36"/>
    <w:rsid w:val="00820794"/>
    <w:rsid w:val="008263D9"/>
    <w:rsid w:val="008275DF"/>
    <w:rsid w:val="00833EA2"/>
    <w:rsid w:val="008352D1"/>
    <w:rsid w:val="00836F8B"/>
    <w:rsid w:val="00842D3F"/>
    <w:rsid w:val="008521C3"/>
    <w:rsid w:val="008526C0"/>
    <w:rsid w:val="0085356D"/>
    <w:rsid w:val="00853EA7"/>
    <w:rsid w:val="0085513B"/>
    <w:rsid w:val="0085583D"/>
    <w:rsid w:val="0086137E"/>
    <w:rsid w:val="008623C4"/>
    <w:rsid w:val="00867F2A"/>
    <w:rsid w:val="00867FA3"/>
    <w:rsid w:val="00872B2E"/>
    <w:rsid w:val="00877122"/>
    <w:rsid w:val="00877D08"/>
    <w:rsid w:val="00880D08"/>
    <w:rsid w:val="008812BF"/>
    <w:rsid w:val="00883552"/>
    <w:rsid w:val="008968F6"/>
    <w:rsid w:val="008B3CA4"/>
    <w:rsid w:val="008B6201"/>
    <w:rsid w:val="008B6BD1"/>
    <w:rsid w:val="008B7F19"/>
    <w:rsid w:val="008C177E"/>
    <w:rsid w:val="008D174B"/>
    <w:rsid w:val="008D27D2"/>
    <w:rsid w:val="008D31D2"/>
    <w:rsid w:val="008D493D"/>
    <w:rsid w:val="008D7FC0"/>
    <w:rsid w:val="008E6335"/>
    <w:rsid w:val="008E6568"/>
    <w:rsid w:val="008E6AF3"/>
    <w:rsid w:val="008E7F3D"/>
    <w:rsid w:val="008F21D8"/>
    <w:rsid w:val="008F371D"/>
    <w:rsid w:val="008F6F27"/>
    <w:rsid w:val="0091131D"/>
    <w:rsid w:val="00914BCE"/>
    <w:rsid w:val="00915809"/>
    <w:rsid w:val="00923CA8"/>
    <w:rsid w:val="009277E5"/>
    <w:rsid w:val="00933873"/>
    <w:rsid w:val="0093396E"/>
    <w:rsid w:val="00936059"/>
    <w:rsid w:val="00944B23"/>
    <w:rsid w:val="00955460"/>
    <w:rsid w:val="00961A00"/>
    <w:rsid w:val="00962979"/>
    <w:rsid w:val="009629D6"/>
    <w:rsid w:val="00965A52"/>
    <w:rsid w:val="009739B8"/>
    <w:rsid w:val="009745B2"/>
    <w:rsid w:val="009833B6"/>
    <w:rsid w:val="00987774"/>
    <w:rsid w:val="00987D6A"/>
    <w:rsid w:val="009913D7"/>
    <w:rsid w:val="00992119"/>
    <w:rsid w:val="0099284E"/>
    <w:rsid w:val="00995115"/>
    <w:rsid w:val="009970F3"/>
    <w:rsid w:val="00997DDE"/>
    <w:rsid w:val="009A1ED6"/>
    <w:rsid w:val="009B36EB"/>
    <w:rsid w:val="009C1150"/>
    <w:rsid w:val="009D5728"/>
    <w:rsid w:val="009E34AC"/>
    <w:rsid w:val="009F262F"/>
    <w:rsid w:val="009F294F"/>
    <w:rsid w:val="009F2971"/>
    <w:rsid w:val="009F5662"/>
    <w:rsid w:val="009F626C"/>
    <w:rsid w:val="00A006F3"/>
    <w:rsid w:val="00A0360B"/>
    <w:rsid w:val="00A041C1"/>
    <w:rsid w:val="00A1079E"/>
    <w:rsid w:val="00A21216"/>
    <w:rsid w:val="00A21486"/>
    <w:rsid w:val="00A25BC4"/>
    <w:rsid w:val="00A2667E"/>
    <w:rsid w:val="00A26992"/>
    <w:rsid w:val="00A3627A"/>
    <w:rsid w:val="00A3649A"/>
    <w:rsid w:val="00A404A1"/>
    <w:rsid w:val="00A443B5"/>
    <w:rsid w:val="00A46275"/>
    <w:rsid w:val="00A47D44"/>
    <w:rsid w:val="00A518F5"/>
    <w:rsid w:val="00A56B15"/>
    <w:rsid w:val="00A71819"/>
    <w:rsid w:val="00A7312E"/>
    <w:rsid w:val="00A73410"/>
    <w:rsid w:val="00A857D5"/>
    <w:rsid w:val="00A85F17"/>
    <w:rsid w:val="00A9054A"/>
    <w:rsid w:val="00A95095"/>
    <w:rsid w:val="00AB16E7"/>
    <w:rsid w:val="00AC0A55"/>
    <w:rsid w:val="00AC395A"/>
    <w:rsid w:val="00AC5010"/>
    <w:rsid w:val="00AC5BB6"/>
    <w:rsid w:val="00AC6ED4"/>
    <w:rsid w:val="00AD0BC7"/>
    <w:rsid w:val="00AD1176"/>
    <w:rsid w:val="00AD149B"/>
    <w:rsid w:val="00AD2F62"/>
    <w:rsid w:val="00AD46FF"/>
    <w:rsid w:val="00AD6BBC"/>
    <w:rsid w:val="00AF094E"/>
    <w:rsid w:val="00AF0F1F"/>
    <w:rsid w:val="00AF1420"/>
    <w:rsid w:val="00B119B7"/>
    <w:rsid w:val="00B12700"/>
    <w:rsid w:val="00B1384A"/>
    <w:rsid w:val="00B3605E"/>
    <w:rsid w:val="00B41AD4"/>
    <w:rsid w:val="00B43721"/>
    <w:rsid w:val="00B455B9"/>
    <w:rsid w:val="00B47D35"/>
    <w:rsid w:val="00B51BD4"/>
    <w:rsid w:val="00B54BBD"/>
    <w:rsid w:val="00B63146"/>
    <w:rsid w:val="00B64188"/>
    <w:rsid w:val="00B65BAA"/>
    <w:rsid w:val="00B70553"/>
    <w:rsid w:val="00B70B18"/>
    <w:rsid w:val="00B7240B"/>
    <w:rsid w:val="00B92C1B"/>
    <w:rsid w:val="00BA5ACE"/>
    <w:rsid w:val="00BA62B4"/>
    <w:rsid w:val="00BB0E3A"/>
    <w:rsid w:val="00BB3B3F"/>
    <w:rsid w:val="00BB6A28"/>
    <w:rsid w:val="00BC296F"/>
    <w:rsid w:val="00BD0A0D"/>
    <w:rsid w:val="00BD31B4"/>
    <w:rsid w:val="00BD3F12"/>
    <w:rsid w:val="00BE03A9"/>
    <w:rsid w:val="00BE0544"/>
    <w:rsid w:val="00BE4321"/>
    <w:rsid w:val="00BF68F9"/>
    <w:rsid w:val="00C027FB"/>
    <w:rsid w:val="00C028FA"/>
    <w:rsid w:val="00C03F0D"/>
    <w:rsid w:val="00C05CEF"/>
    <w:rsid w:val="00C072DC"/>
    <w:rsid w:val="00C07665"/>
    <w:rsid w:val="00C0768E"/>
    <w:rsid w:val="00C10128"/>
    <w:rsid w:val="00C22096"/>
    <w:rsid w:val="00C22A8B"/>
    <w:rsid w:val="00C2693F"/>
    <w:rsid w:val="00C2784E"/>
    <w:rsid w:val="00C302BE"/>
    <w:rsid w:val="00C33BAC"/>
    <w:rsid w:val="00C363CC"/>
    <w:rsid w:val="00C36D7B"/>
    <w:rsid w:val="00C37BB4"/>
    <w:rsid w:val="00C40699"/>
    <w:rsid w:val="00C458BA"/>
    <w:rsid w:val="00C52F9D"/>
    <w:rsid w:val="00C535D7"/>
    <w:rsid w:val="00C55AF5"/>
    <w:rsid w:val="00C57D5F"/>
    <w:rsid w:val="00C677E6"/>
    <w:rsid w:val="00C7084D"/>
    <w:rsid w:val="00C71A11"/>
    <w:rsid w:val="00C77FAB"/>
    <w:rsid w:val="00C82687"/>
    <w:rsid w:val="00C933EC"/>
    <w:rsid w:val="00C95521"/>
    <w:rsid w:val="00C96C3A"/>
    <w:rsid w:val="00CA0E46"/>
    <w:rsid w:val="00CA373C"/>
    <w:rsid w:val="00CA4DA9"/>
    <w:rsid w:val="00CA544A"/>
    <w:rsid w:val="00CA7D1D"/>
    <w:rsid w:val="00CB042A"/>
    <w:rsid w:val="00CB192F"/>
    <w:rsid w:val="00CB22E4"/>
    <w:rsid w:val="00CB298C"/>
    <w:rsid w:val="00CB3563"/>
    <w:rsid w:val="00CD0A86"/>
    <w:rsid w:val="00CD0D8A"/>
    <w:rsid w:val="00CD289F"/>
    <w:rsid w:val="00CD5354"/>
    <w:rsid w:val="00CE03D6"/>
    <w:rsid w:val="00CE0941"/>
    <w:rsid w:val="00CE4AA9"/>
    <w:rsid w:val="00CE4B7C"/>
    <w:rsid w:val="00CE5071"/>
    <w:rsid w:val="00CE50B2"/>
    <w:rsid w:val="00CF249B"/>
    <w:rsid w:val="00CF6A75"/>
    <w:rsid w:val="00D13EF5"/>
    <w:rsid w:val="00D15783"/>
    <w:rsid w:val="00D20420"/>
    <w:rsid w:val="00D21277"/>
    <w:rsid w:val="00D213A8"/>
    <w:rsid w:val="00D25638"/>
    <w:rsid w:val="00D25C77"/>
    <w:rsid w:val="00D2675D"/>
    <w:rsid w:val="00D30BF4"/>
    <w:rsid w:val="00D30E71"/>
    <w:rsid w:val="00D31EEA"/>
    <w:rsid w:val="00D37475"/>
    <w:rsid w:val="00D41030"/>
    <w:rsid w:val="00D41270"/>
    <w:rsid w:val="00D4484C"/>
    <w:rsid w:val="00D44A37"/>
    <w:rsid w:val="00D51D9A"/>
    <w:rsid w:val="00D5511E"/>
    <w:rsid w:val="00D56DA3"/>
    <w:rsid w:val="00D60AE2"/>
    <w:rsid w:val="00D66383"/>
    <w:rsid w:val="00D670B8"/>
    <w:rsid w:val="00D7025E"/>
    <w:rsid w:val="00D703B8"/>
    <w:rsid w:val="00D70755"/>
    <w:rsid w:val="00D73217"/>
    <w:rsid w:val="00D80713"/>
    <w:rsid w:val="00D821FE"/>
    <w:rsid w:val="00D93ACB"/>
    <w:rsid w:val="00D947F4"/>
    <w:rsid w:val="00DA46B1"/>
    <w:rsid w:val="00DA4890"/>
    <w:rsid w:val="00DA5DC2"/>
    <w:rsid w:val="00DB1ACA"/>
    <w:rsid w:val="00DB2E8D"/>
    <w:rsid w:val="00DB7C4E"/>
    <w:rsid w:val="00DB7DD8"/>
    <w:rsid w:val="00DD1F66"/>
    <w:rsid w:val="00DD3249"/>
    <w:rsid w:val="00DD6D83"/>
    <w:rsid w:val="00DE1212"/>
    <w:rsid w:val="00DE18E7"/>
    <w:rsid w:val="00DE20BF"/>
    <w:rsid w:val="00DE21AC"/>
    <w:rsid w:val="00DE6932"/>
    <w:rsid w:val="00DF0AA8"/>
    <w:rsid w:val="00DF0C53"/>
    <w:rsid w:val="00DF51A6"/>
    <w:rsid w:val="00E00C26"/>
    <w:rsid w:val="00E028C3"/>
    <w:rsid w:val="00E04FF1"/>
    <w:rsid w:val="00E052F8"/>
    <w:rsid w:val="00E069A6"/>
    <w:rsid w:val="00E15BF5"/>
    <w:rsid w:val="00E221BA"/>
    <w:rsid w:val="00E22414"/>
    <w:rsid w:val="00E25379"/>
    <w:rsid w:val="00E276D1"/>
    <w:rsid w:val="00E40D80"/>
    <w:rsid w:val="00E4554E"/>
    <w:rsid w:val="00E45D19"/>
    <w:rsid w:val="00E47310"/>
    <w:rsid w:val="00E54994"/>
    <w:rsid w:val="00E5598D"/>
    <w:rsid w:val="00E561D8"/>
    <w:rsid w:val="00E62A5E"/>
    <w:rsid w:val="00E72391"/>
    <w:rsid w:val="00E752DD"/>
    <w:rsid w:val="00E760CA"/>
    <w:rsid w:val="00E817C1"/>
    <w:rsid w:val="00E848AE"/>
    <w:rsid w:val="00E85DF9"/>
    <w:rsid w:val="00E90630"/>
    <w:rsid w:val="00E92110"/>
    <w:rsid w:val="00E93362"/>
    <w:rsid w:val="00E9446B"/>
    <w:rsid w:val="00E94E29"/>
    <w:rsid w:val="00EA2611"/>
    <w:rsid w:val="00EA4784"/>
    <w:rsid w:val="00EB2A6B"/>
    <w:rsid w:val="00EB4771"/>
    <w:rsid w:val="00EC6E5F"/>
    <w:rsid w:val="00ED3E7B"/>
    <w:rsid w:val="00ED7393"/>
    <w:rsid w:val="00EE05F8"/>
    <w:rsid w:val="00EE0F83"/>
    <w:rsid w:val="00EE1DFC"/>
    <w:rsid w:val="00EE1F20"/>
    <w:rsid w:val="00EF539B"/>
    <w:rsid w:val="00EF5551"/>
    <w:rsid w:val="00F06841"/>
    <w:rsid w:val="00F13216"/>
    <w:rsid w:val="00F23A33"/>
    <w:rsid w:val="00F40523"/>
    <w:rsid w:val="00F61881"/>
    <w:rsid w:val="00F64F58"/>
    <w:rsid w:val="00F65C4B"/>
    <w:rsid w:val="00F66797"/>
    <w:rsid w:val="00F71EE5"/>
    <w:rsid w:val="00F74DD1"/>
    <w:rsid w:val="00F81572"/>
    <w:rsid w:val="00F91AFB"/>
    <w:rsid w:val="00FA0F66"/>
    <w:rsid w:val="00FB3258"/>
    <w:rsid w:val="00FB33FA"/>
    <w:rsid w:val="00FC11CB"/>
    <w:rsid w:val="00FC2981"/>
    <w:rsid w:val="00FC4642"/>
    <w:rsid w:val="00FC4AA9"/>
    <w:rsid w:val="00FD2151"/>
    <w:rsid w:val="00FD3E02"/>
    <w:rsid w:val="00FD5F18"/>
    <w:rsid w:val="00FE24B3"/>
    <w:rsid w:val="00FE5877"/>
    <w:rsid w:val="00FF12C2"/>
    <w:rsid w:val="00FF388A"/>
    <w:rsid w:val="00FF70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E472"/>
  <w14:defaultImageDpi w14:val="32767"/>
  <w15:chartTrackingRefBased/>
  <w15:docId w15:val="{35B4B17A-5DAB-774B-82F3-0FA5D7E7F7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57D5"/>
    <w:pPr>
      <w:keepNext/>
      <w:keepLines/>
      <w:spacing w:before="240"/>
      <w:outlineLvl w:val="0"/>
    </w:pPr>
    <w:rPr>
      <w:rFonts w:asciiTheme="majorHAnsi" w:eastAsiaTheme="majorEastAsia" w:hAnsiTheme="majorHAnsi" w:cstheme="majorBidi"/>
      <w:color w:val="535356" w:themeColor="accent1" w:themeShade="BF"/>
      <w:sz w:val="32"/>
      <w:szCs w:val="32"/>
    </w:rPr>
  </w:style>
  <w:style w:type="paragraph" w:styleId="Heading2">
    <w:name w:val="heading 2"/>
    <w:basedOn w:val="Normal"/>
    <w:next w:val="Normal"/>
    <w:link w:val="Heading2Char"/>
    <w:uiPriority w:val="9"/>
    <w:unhideWhenUsed/>
    <w:qFormat/>
    <w:rsid w:val="006E77C5"/>
    <w:pPr>
      <w:keepNext/>
      <w:keepLines/>
      <w:spacing w:before="40"/>
      <w:outlineLvl w:val="1"/>
    </w:pPr>
    <w:rPr>
      <w:rFonts w:asciiTheme="majorHAnsi" w:eastAsiaTheme="majorEastAsia" w:hAnsiTheme="majorHAnsi" w:cstheme="majorBidi"/>
      <w:color w:val="535356" w:themeColor="accent1" w:themeShade="BF"/>
      <w:sz w:val="26"/>
      <w:szCs w:val="26"/>
    </w:rPr>
  </w:style>
  <w:style w:type="paragraph" w:styleId="Heading3">
    <w:name w:val="heading 3"/>
    <w:basedOn w:val="Normal"/>
    <w:next w:val="Normal"/>
    <w:link w:val="Heading3Char"/>
    <w:uiPriority w:val="9"/>
    <w:unhideWhenUsed/>
    <w:qFormat/>
    <w:rsid w:val="00C028FA"/>
    <w:pPr>
      <w:keepNext/>
      <w:keepLines/>
      <w:spacing w:before="40"/>
      <w:outlineLvl w:val="2"/>
    </w:pPr>
    <w:rPr>
      <w:rFonts w:asciiTheme="majorHAnsi" w:eastAsiaTheme="majorEastAsia" w:hAnsiTheme="majorHAnsi" w:cstheme="majorBidi"/>
      <w:color w:val="373739"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57D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57D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857D5"/>
    <w:rPr>
      <w:rFonts w:asciiTheme="majorHAnsi" w:eastAsiaTheme="majorEastAsia" w:hAnsiTheme="majorHAnsi" w:cstheme="majorBidi"/>
      <w:color w:val="535356" w:themeColor="accent1" w:themeShade="BF"/>
      <w:sz w:val="32"/>
      <w:szCs w:val="32"/>
    </w:rPr>
  </w:style>
  <w:style w:type="character" w:customStyle="1" w:styleId="Heading2Char">
    <w:name w:val="Heading 2 Char"/>
    <w:basedOn w:val="DefaultParagraphFont"/>
    <w:link w:val="Heading2"/>
    <w:uiPriority w:val="9"/>
    <w:rsid w:val="006E77C5"/>
    <w:rPr>
      <w:rFonts w:asciiTheme="majorHAnsi" w:eastAsiaTheme="majorEastAsia" w:hAnsiTheme="majorHAnsi" w:cstheme="majorBidi"/>
      <w:color w:val="535356" w:themeColor="accent1" w:themeShade="BF"/>
      <w:sz w:val="26"/>
      <w:szCs w:val="26"/>
    </w:rPr>
  </w:style>
  <w:style w:type="paragraph" w:styleId="TOCHeading">
    <w:name w:val="TOC Heading"/>
    <w:basedOn w:val="Heading1"/>
    <w:next w:val="Normal"/>
    <w:uiPriority w:val="39"/>
    <w:unhideWhenUsed/>
    <w:qFormat/>
    <w:rsid w:val="006E77C5"/>
    <w:pPr>
      <w:spacing w:before="480" w:line="276" w:lineRule="auto"/>
      <w:outlineLvl w:val="9"/>
    </w:pPr>
    <w:rPr>
      <w:b/>
      <w:bCs/>
      <w:sz w:val="28"/>
      <w:szCs w:val="28"/>
    </w:rPr>
  </w:style>
  <w:style w:type="paragraph" w:styleId="TOC1">
    <w:name w:val="toc 1"/>
    <w:basedOn w:val="Normal"/>
    <w:next w:val="Normal"/>
    <w:autoRedefine/>
    <w:uiPriority w:val="39"/>
    <w:unhideWhenUsed/>
    <w:rsid w:val="006E77C5"/>
    <w:pPr>
      <w:spacing w:before="120"/>
    </w:pPr>
    <w:rPr>
      <w:b/>
      <w:bCs/>
      <w:i/>
      <w:iCs/>
    </w:rPr>
  </w:style>
  <w:style w:type="paragraph" w:styleId="TOC2">
    <w:name w:val="toc 2"/>
    <w:basedOn w:val="Normal"/>
    <w:next w:val="Normal"/>
    <w:autoRedefine/>
    <w:uiPriority w:val="39"/>
    <w:unhideWhenUsed/>
    <w:rsid w:val="006E77C5"/>
    <w:pPr>
      <w:spacing w:before="120"/>
      <w:ind w:left="240"/>
    </w:pPr>
    <w:rPr>
      <w:b/>
      <w:bCs/>
      <w:sz w:val="22"/>
      <w:szCs w:val="22"/>
    </w:rPr>
  </w:style>
  <w:style w:type="character" w:styleId="Hyperlink">
    <w:name w:val="Hyperlink"/>
    <w:basedOn w:val="DefaultParagraphFont"/>
    <w:uiPriority w:val="99"/>
    <w:unhideWhenUsed/>
    <w:rsid w:val="006E77C5"/>
    <w:rPr>
      <w:color w:val="67AABF" w:themeColor="hyperlink"/>
      <w:u w:val="single"/>
    </w:rPr>
  </w:style>
  <w:style w:type="paragraph" w:styleId="FootnoteText">
    <w:name w:val="footnote text"/>
    <w:basedOn w:val="Normal"/>
    <w:link w:val="FootnoteTextChar"/>
    <w:uiPriority w:val="99"/>
    <w:semiHidden/>
    <w:unhideWhenUsed/>
    <w:rsid w:val="006E77C5"/>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semiHidden/>
    <w:rsid w:val="006E77C5"/>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6E77C5"/>
    <w:rPr>
      <w:vertAlign w:val="superscript"/>
    </w:rPr>
  </w:style>
  <w:style w:type="paragraph" w:styleId="ListParagraph">
    <w:name w:val="List Paragraph"/>
    <w:basedOn w:val="Normal"/>
    <w:uiPriority w:val="34"/>
    <w:qFormat/>
    <w:rsid w:val="00212CBF"/>
    <w:pPr>
      <w:ind w:left="720"/>
      <w:contextualSpacing/>
    </w:pPr>
    <w:rPr>
      <w:rFonts w:eastAsiaTheme="minorEastAsia"/>
    </w:rPr>
  </w:style>
  <w:style w:type="character" w:styleId="CommentReference">
    <w:name w:val="annotation reference"/>
    <w:basedOn w:val="DefaultParagraphFont"/>
    <w:uiPriority w:val="99"/>
    <w:semiHidden/>
    <w:unhideWhenUsed/>
    <w:rsid w:val="00D2675D"/>
    <w:rPr>
      <w:sz w:val="16"/>
      <w:szCs w:val="16"/>
    </w:rPr>
  </w:style>
  <w:style w:type="paragraph" w:styleId="CommentText">
    <w:name w:val="annotation text"/>
    <w:basedOn w:val="Normal"/>
    <w:link w:val="CommentTextChar"/>
    <w:uiPriority w:val="99"/>
    <w:semiHidden/>
    <w:unhideWhenUsed/>
    <w:rsid w:val="00D2675D"/>
    <w:rPr>
      <w:sz w:val="20"/>
      <w:szCs w:val="20"/>
    </w:rPr>
  </w:style>
  <w:style w:type="character" w:customStyle="1" w:styleId="CommentTextChar">
    <w:name w:val="Comment Text Char"/>
    <w:basedOn w:val="DefaultParagraphFont"/>
    <w:link w:val="CommentText"/>
    <w:uiPriority w:val="99"/>
    <w:semiHidden/>
    <w:rsid w:val="00D2675D"/>
    <w:rPr>
      <w:sz w:val="20"/>
      <w:szCs w:val="20"/>
    </w:rPr>
  </w:style>
  <w:style w:type="paragraph" w:styleId="CommentSubject">
    <w:name w:val="annotation subject"/>
    <w:basedOn w:val="CommentText"/>
    <w:next w:val="CommentText"/>
    <w:link w:val="CommentSubjectChar"/>
    <w:uiPriority w:val="99"/>
    <w:semiHidden/>
    <w:unhideWhenUsed/>
    <w:rsid w:val="00D2675D"/>
    <w:rPr>
      <w:b/>
      <w:bCs/>
    </w:rPr>
  </w:style>
  <w:style w:type="character" w:customStyle="1" w:styleId="CommentSubjectChar">
    <w:name w:val="Comment Subject Char"/>
    <w:basedOn w:val="CommentTextChar"/>
    <w:link w:val="CommentSubject"/>
    <w:uiPriority w:val="99"/>
    <w:semiHidden/>
    <w:rsid w:val="00D2675D"/>
    <w:rPr>
      <w:b/>
      <w:bCs/>
      <w:sz w:val="20"/>
      <w:szCs w:val="20"/>
    </w:rPr>
  </w:style>
  <w:style w:type="paragraph" w:styleId="BalloonText">
    <w:name w:val="Balloon Text"/>
    <w:basedOn w:val="Normal"/>
    <w:link w:val="BalloonTextChar"/>
    <w:uiPriority w:val="99"/>
    <w:semiHidden/>
    <w:unhideWhenUsed/>
    <w:rsid w:val="00D2675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675D"/>
    <w:rPr>
      <w:rFonts w:ascii="Times New Roman" w:hAnsi="Times New Roman" w:cs="Times New Roman"/>
      <w:sz w:val="18"/>
      <w:szCs w:val="18"/>
    </w:rPr>
  </w:style>
  <w:style w:type="character" w:styleId="FollowedHyperlink">
    <w:name w:val="FollowedHyperlink"/>
    <w:basedOn w:val="DefaultParagraphFont"/>
    <w:uiPriority w:val="99"/>
    <w:semiHidden/>
    <w:unhideWhenUsed/>
    <w:rsid w:val="00E85DF9"/>
    <w:rPr>
      <w:color w:val="ABAFA5" w:themeColor="followedHyperlink"/>
      <w:u w:val="single"/>
    </w:rPr>
  </w:style>
  <w:style w:type="character" w:styleId="UnresolvedMention">
    <w:name w:val="Unresolved Mention"/>
    <w:basedOn w:val="DefaultParagraphFont"/>
    <w:uiPriority w:val="99"/>
    <w:rsid w:val="00127348"/>
    <w:rPr>
      <w:color w:val="605E5C"/>
      <w:shd w:val="clear" w:color="auto" w:fill="E1DFDD"/>
    </w:rPr>
  </w:style>
  <w:style w:type="paragraph" w:styleId="Revision">
    <w:name w:val="Revision"/>
    <w:hidden/>
    <w:uiPriority w:val="99"/>
    <w:semiHidden/>
    <w:rsid w:val="00127348"/>
  </w:style>
  <w:style w:type="paragraph" w:styleId="Caption">
    <w:name w:val="caption"/>
    <w:basedOn w:val="Normal"/>
    <w:next w:val="Normal"/>
    <w:uiPriority w:val="35"/>
    <w:unhideWhenUsed/>
    <w:qFormat/>
    <w:rsid w:val="00441EFD"/>
    <w:pPr>
      <w:spacing w:after="200"/>
    </w:pPr>
    <w:rPr>
      <w:i/>
      <w:iCs/>
      <w:color w:val="46464A" w:themeColor="text2"/>
      <w:sz w:val="18"/>
      <w:szCs w:val="18"/>
    </w:rPr>
  </w:style>
  <w:style w:type="paragraph" w:styleId="Header">
    <w:name w:val="header"/>
    <w:basedOn w:val="Normal"/>
    <w:link w:val="HeaderChar"/>
    <w:uiPriority w:val="99"/>
    <w:unhideWhenUsed/>
    <w:rsid w:val="005936B3"/>
    <w:pPr>
      <w:tabs>
        <w:tab w:val="center" w:pos="4680"/>
        <w:tab w:val="right" w:pos="9360"/>
      </w:tabs>
    </w:pPr>
  </w:style>
  <w:style w:type="character" w:customStyle="1" w:styleId="HeaderChar">
    <w:name w:val="Header Char"/>
    <w:basedOn w:val="DefaultParagraphFont"/>
    <w:link w:val="Header"/>
    <w:uiPriority w:val="99"/>
    <w:rsid w:val="005936B3"/>
  </w:style>
  <w:style w:type="paragraph" w:styleId="Footer">
    <w:name w:val="footer"/>
    <w:basedOn w:val="Normal"/>
    <w:link w:val="FooterChar"/>
    <w:uiPriority w:val="99"/>
    <w:unhideWhenUsed/>
    <w:rsid w:val="005936B3"/>
    <w:pPr>
      <w:tabs>
        <w:tab w:val="center" w:pos="4680"/>
        <w:tab w:val="right" w:pos="9360"/>
      </w:tabs>
    </w:pPr>
  </w:style>
  <w:style w:type="character" w:customStyle="1" w:styleId="FooterChar">
    <w:name w:val="Footer Char"/>
    <w:basedOn w:val="DefaultParagraphFont"/>
    <w:link w:val="Footer"/>
    <w:uiPriority w:val="99"/>
    <w:rsid w:val="005936B3"/>
  </w:style>
  <w:style w:type="table" w:styleId="TableGrid">
    <w:name w:val="Table Grid"/>
    <w:basedOn w:val="TableNormal"/>
    <w:uiPriority w:val="39"/>
    <w:rsid w:val="005744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C2BD3"/>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A47D44"/>
    <w:rPr>
      <w:i/>
      <w:iCs/>
    </w:rPr>
  </w:style>
  <w:style w:type="character" w:customStyle="1" w:styleId="il">
    <w:name w:val="il"/>
    <w:basedOn w:val="DefaultParagraphFont"/>
    <w:rsid w:val="00BE0544"/>
  </w:style>
  <w:style w:type="character" w:customStyle="1" w:styleId="Heading3Char">
    <w:name w:val="Heading 3 Char"/>
    <w:basedOn w:val="DefaultParagraphFont"/>
    <w:link w:val="Heading3"/>
    <w:uiPriority w:val="9"/>
    <w:rsid w:val="00C028FA"/>
    <w:rPr>
      <w:rFonts w:asciiTheme="majorHAnsi" w:eastAsiaTheme="majorEastAsia" w:hAnsiTheme="majorHAnsi" w:cstheme="majorBidi"/>
      <w:color w:val="373739"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543497">
      <w:bodyDiv w:val="1"/>
      <w:marLeft w:val="0"/>
      <w:marRight w:val="0"/>
      <w:marTop w:val="0"/>
      <w:marBottom w:val="0"/>
      <w:divBdr>
        <w:top w:val="none" w:sz="0" w:space="0" w:color="auto"/>
        <w:left w:val="none" w:sz="0" w:space="0" w:color="auto"/>
        <w:bottom w:val="none" w:sz="0" w:space="0" w:color="auto"/>
        <w:right w:val="none" w:sz="0" w:space="0" w:color="auto"/>
      </w:divBdr>
      <w:divsChild>
        <w:div w:id="1643193717">
          <w:marLeft w:val="0"/>
          <w:marRight w:val="0"/>
          <w:marTop w:val="0"/>
          <w:marBottom w:val="0"/>
          <w:divBdr>
            <w:top w:val="none" w:sz="0" w:space="0" w:color="auto"/>
            <w:left w:val="none" w:sz="0" w:space="0" w:color="auto"/>
            <w:bottom w:val="none" w:sz="0" w:space="0" w:color="auto"/>
            <w:right w:val="none" w:sz="0" w:space="0" w:color="auto"/>
          </w:divBdr>
          <w:divsChild>
            <w:div w:id="42681798">
              <w:marLeft w:val="0"/>
              <w:marRight w:val="0"/>
              <w:marTop w:val="0"/>
              <w:marBottom w:val="0"/>
              <w:divBdr>
                <w:top w:val="none" w:sz="0" w:space="0" w:color="auto"/>
                <w:left w:val="none" w:sz="0" w:space="0" w:color="auto"/>
                <w:bottom w:val="none" w:sz="0" w:space="0" w:color="auto"/>
                <w:right w:val="none" w:sz="0" w:space="0" w:color="auto"/>
              </w:divBdr>
              <w:divsChild>
                <w:div w:id="1976524737">
                  <w:marLeft w:val="0"/>
                  <w:marRight w:val="0"/>
                  <w:marTop w:val="0"/>
                  <w:marBottom w:val="0"/>
                  <w:divBdr>
                    <w:top w:val="none" w:sz="0" w:space="0" w:color="auto"/>
                    <w:left w:val="none" w:sz="0" w:space="0" w:color="auto"/>
                    <w:bottom w:val="none" w:sz="0" w:space="0" w:color="auto"/>
                    <w:right w:val="none" w:sz="0" w:space="0" w:color="auto"/>
                  </w:divBdr>
                  <w:divsChild>
                    <w:div w:id="209859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984400">
      <w:bodyDiv w:val="1"/>
      <w:marLeft w:val="0"/>
      <w:marRight w:val="0"/>
      <w:marTop w:val="0"/>
      <w:marBottom w:val="0"/>
      <w:divBdr>
        <w:top w:val="none" w:sz="0" w:space="0" w:color="auto"/>
        <w:left w:val="none" w:sz="0" w:space="0" w:color="auto"/>
        <w:bottom w:val="none" w:sz="0" w:space="0" w:color="auto"/>
        <w:right w:val="none" w:sz="0" w:space="0" w:color="auto"/>
      </w:divBdr>
      <w:divsChild>
        <w:div w:id="588538964">
          <w:marLeft w:val="0"/>
          <w:marRight w:val="0"/>
          <w:marTop w:val="0"/>
          <w:marBottom w:val="0"/>
          <w:divBdr>
            <w:top w:val="none" w:sz="0" w:space="0" w:color="auto"/>
            <w:left w:val="none" w:sz="0" w:space="0" w:color="auto"/>
            <w:bottom w:val="none" w:sz="0" w:space="0" w:color="auto"/>
            <w:right w:val="none" w:sz="0" w:space="0" w:color="auto"/>
          </w:divBdr>
          <w:divsChild>
            <w:div w:id="1119253493">
              <w:marLeft w:val="0"/>
              <w:marRight w:val="0"/>
              <w:marTop w:val="0"/>
              <w:marBottom w:val="0"/>
              <w:divBdr>
                <w:top w:val="none" w:sz="0" w:space="0" w:color="auto"/>
                <w:left w:val="none" w:sz="0" w:space="0" w:color="auto"/>
                <w:bottom w:val="none" w:sz="0" w:space="0" w:color="auto"/>
                <w:right w:val="none" w:sz="0" w:space="0" w:color="auto"/>
              </w:divBdr>
              <w:divsChild>
                <w:div w:id="169780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37250">
      <w:bodyDiv w:val="1"/>
      <w:marLeft w:val="0"/>
      <w:marRight w:val="0"/>
      <w:marTop w:val="0"/>
      <w:marBottom w:val="0"/>
      <w:divBdr>
        <w:top w:val="none" w:sz="0" w:space="0" w:color="auto"/>
        <w:left w:val="none" w:sz="0" w:space="0" w:color="auto"/>
        <w:bottom w:val="none" w:sz="0" w:space="0" w:color="auto"/>
        <w:right w:val="none" w:sz="0" w:space="0" w:color="auto"/>
      </w:divBdr>
    </w:div>
    <w:div w:id="112335877">
      <w:bodyDiv w:val="1"/>
      <w:marLeft w:val="0"/>
      <w:marRight w:val="0"/>
      <w:marTop w:val="0"/>
      <w:marBottom w:val="0"/>
      <w:divBdr>
        <w:top w:val="none" w:sz="0" w:space="0" w:color="auto"/>
        <w:left w:val="none" w:sz="0" w:space="0" w:color="auto"/>
        <w:bottom w:val="none" w:sz="0" w:space="0" w:color="auto"/>
        <w:right w:val="none" w:sz="0" w:space="0" w:color="auto"/>
      </w:divBdr>
    </w:div>
    <w:div w:id="174224308">
      <w:bodyDiv w:val="1"/>
      <w:marLeft w:val="0"/>
      <w:marRight w:val="0"/>
      <w:marTop w:val="0"/>
      <w:marBottom w:val="0"/>
      <w:divBdr>
        <w:top w:val="none" w:sz="0" w:space="0" w:color="auto"/>
        <w:left w:val="none" w:sz="0" w:space="0" w:color="auto"/>
        <w:bottom w:val="none" w:sz="0" w:space="0" w:color="auto"/>
        <w:right w:val="none" w:sz="0" w:space="0" w:color="auto"/>
      </w:divBdr>
    </w:div>
    <w:div w:id="189684576">
      <w:bodyDiv w:val="1"/>
      <w:marLeft w:val="0"/>
      <w:marRight w:val="0"/>
      <w:marTop w:val="0"/>
      <w:marBottom w:val="0"/>
      <w:divBdr>
        <w:top w:val="none" w:sz="0" w:space="0" w:color="auto"/>
        <w:left w:val="none" w:sz="0" w:space="0" w:color="auto"/>
        <w:bottom w:val="none" w:sz="0" w:space="0" w:color="auto"/>
        <w:right w:val="none" w:sz="0" w:space="0" w:color="auto"/>
      </w:divBdr>
    </w:div>
    <w:div w:id="196284971">
      <w:bodyDiv w:val="1"/>
      <w:marLeft w:val="0"/>
      <w:marRight w:val="0"/>
      <w:marTop w:val="0"/>
      <w:marBottom w:val="0"/>
      <w:divBdr>
        <w:top w:val="none" w:sz="0" w:space="0" w:color="auto"/>
        <w:left w:val="none" w:sz="0" w:space="0" w:color="auto"/>
        <w:bottom w:val="none" w:sz="0" w:space="0" w:color="auto"/>
        <w:right w:val="none" w:sz="0" w:space="0" w:color="auto"/>
      </w:divBdr>
    </w:div>
    <w:div w:id="201409050">
      <w:bodyDiv w:val="1"/>
      <w:marLeft w:val="0"/>
      <w:marRight w:val="0"/>
      <w:marTop w:val="0"/>
      <w:marBottom w:val="0"/>
      <w:divBdr>
        <w:top w:val="none" w:sz="0" w:space="0" w:color="auto"/>
        <w:left w:val="none" w:sz="0" w:space="0" w:color="auto"/>
        <w:bottom w:val="none" w:sz="0" w:space="0" w:color="auto"/>
        <w:right w:val="none" w:sz="0" w:space="0" w:color="auto"/>
      </w:divBdr>
    </w:div>
    <w:div w:id="227307392">
      <w:bodyDiv w:val="1"/>
      <w:marLeft w:val="0"/>
      <w:marRight w:val="0"/>
      <w:marTop w:val="0"/>
      <w:marBottom w:val="0"/>
      <w:divBdr>
        <w:top w:val="none" w:sz="0" w:space="0" w:color="auto"/>
        <w:left w:val="none" w:sz="0" w:space="0" w:color="auto"/>
        <w:bottom w:val="none" w:sz="0" w:space="0" w:color="auto"/>
        <w:right w:val="none" w:sz="0" w:space="0" w:color="auto"/>
      </w:divBdr>
    </w:div>
    <w:div w:id="322441454">
      <w:bodyDiv w:val="1"/>
      <w:marLeft w:val="0"/>
      <w:marRight w:val="0"/>
      <w:marTop w:val="0"/>
      <w:marBottom w:val="0"/>
      <w:divBdr>
        <w:top w:val="none" w:sz="0" w:space="0" w:color="auto"/>
        <w:left w:val="none" w:sz="0" w:space="0" w:color="auto"/>
        <w:bottom w:val="none" w:sz="0" w:space="0" w:color="auto"/>
        <w:right w:val="none" w:sz="0" w:space="0" w:color="auto"/>
      </w:divBdr>
    </w:div>
    <w:div w:id="379331507">
      <w:bodyDiv w:val="1"/>
      <w:marLeft w:val="0"/>
      <w:marRight w:val="0"/>
      <w:marTop w:val="0"/>
      <w:marBottom w:val="0"/>
      <w:divBdr>
        <w:top w:val="none" w:sz="0" w:space="0" w:color="auto"/>
        <w:left w:val="none" w:sz="0" w:space="0" w:color="auto"/>
        <w:bottom w:val="none" w:sz="0" w:space="0" w:color="auto"/>
        <w:right w:val="none" w:sz="0" w:space="0" w:color="auto"/>
      </w:divBdr>
    </w:div>
    <w:div w:id="389503019">
      <w:bodyDiv w:val="1"/>
      <w:marLeft w:val="0"/>
      <w:marRight w:val="0"/>
      <w:marTop w:val="0"/>
      <w:marBottom w:val="0"/>
      <w:divBdr>
        <w:top w:val="none" w:sz="0" w:space="0" w:color="auto"/>
        <w:left w:val="none" w:sz="0" w:space="0" w:color="auto"/>
        <w:bottom w:val="none" w:sz="0" w:space="0" w:color="auto"/>
        <w:right w:val="none" w:sz="0" w:space="0" w:color="auto"/>
      </w:divBdr>
    </w:div>
    <w:div w:id="472527914">
      <w:bodyDiv w:val="1"/>
      <w:marLeft w:val="0"/>
      <w:marRight w:val="0"/>
      <w:marTop w:val="0"/>
      <w:marBottom w:val="0"/>
      <w:divBdr>
        <w:top w:val="none" w:sz="0" w:space="0" w:color="auto"/>
        <w:left w:val="none" w:sz="0" w:space="0" w:color="auto"/>
        <w:bottom w:val="none" w:sz="0" w:space="0" w:color="auto"/>
        <w:right w:val="none" w:sz="0" w:space="0" w:color="auto"/>
      </w:divBdr>
    </w:div>
    <w:div w:id="500313900">
      <w:bodyDiv w:val="1"/>
      <w:marLeft w:val="0"/>
      <w:marRight w:val="0"/>
      <w:marTop w:val="0"/>
      <w:marBottom w:val="0"/>
      <w:divBdr>
        <w:top w:val="none" w:sz="0" w:space="0" w:color="auto"/>
        <w:left w:val="none" w:sz="0" w:space="0" w:color="auto"/>
        <w:bottom w:val="none" w:sz="0" w:space="0" w:color="auto"/>
        <w:right w:val="none" w:sz="0" w:space="0" w:color="auto"/>
      </w:divBdr>
      <w:divsChild>
        <w:div w:id="165872144">
          <w:marLeft w:val="0"/>
          <w:marRight w:val="0"/>
          <w:marTop w:val="0"/>
          <w:marBottom w:val="0"/>
          <w:divBdr>
            <w:top w:val="none" w:sz="0" w:space="0" w:color="auto"/>
            <w:left w:val="none" w:sz="0" w:space="0" w:color="auto"/>
            <w:bottom w:val="none" w:sz="0" w:space="0" w:color="auto"/>
            <w:right w:val="none" w:sz="0" w:space="0" w:color="auto"/>
          </w:divBdr>
          <w:divsChild>
            <w:div w:id="917179523">
              <w:marLeft w:val="0"/>
              <w:marRight w:val="0"/>
              <w:marTop w:val="0"/>
              <w:marBottom w:val="0"/>
              <w:divBdr>
                <w:top w:val="none" w:sz="0" w:space="0" w:color="auto"/>
                <w:left w:val="none" w:sz="0" w:space="0" w:color="auto"/>
                <w:bottom w:val="none" w:sz="0" w:space="0" w:color="auto"/>
                <w:right w:val="none" w:sz="0" w:space="0" w:color="auto"/>
              </w:divBdr>
              <w:divsChild>
                <w:div w:id="956908193">
                  <w:marLeft w:val="0"/>
                  <w:marRight w:val="0"/>
                  <w:marTop w:val="0"/>
                  <w:marBottom w:val="0"/>
                  <w:divBdr>
                    <w:top w:val="none" w:sz="0" w:space="0" w:color="auto"/>
                    <w:left w:val="none" w:sz="0" w:space="0" w:color="auto"/>
                    <w:bottom w:val="none" w:sz="0" w:space="0" w:color="auto"/>
                    <w:right w:val="none" w:sz="0" w:space="0" w:color="auto"/>
                  </w:divBdr>
                  <w:divsChild>
                    <w:div w:id="17345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1939407">
      <w:bodyDiv w:val="1"/>
      <w:marLeft w:val="0"/>
      <w:marRight w:val="0"/>
      <w:marTop w:val="0"/>
      <w:marBottom w:val="0"/>
      <w:divBdr>
        <w:top w:val="none" w:sz="0" w:space="0" w:color="auto"/>
        <w:left w:val="none" w:sz="0" w:space="0" w:color="auto"/>
        <w:bottom w:val="none" w:sz="0" w:space="0" w:color="auto"/>
        <w:right w:val="none" w:sz="0" w:space="0" w:color="auto"/>
      </w:divBdr>
    </w:div>
    <w:div w:id="589630641">
      <w:bodyDiv w:val="1"/>
      <w:marLeft w:val="0"/>
      <w:marRight w:val="0"/>
      <w:marTop w:val="0"/>
      <w:marBottom w:val="0"/>
      <w:divBdr>
        <w:top w:val="none" w:sz="0" w:space="0" w:color="auto"/>
        <w:left w:val="none" w:sz="0" w:space="0" w:color="auto"/>
        <w:bottom w:val="none" w:sz="0" w:space="0" w:color="auto"/>
        <w:right w:val="none" w:sz="0" w:space="0" w:color="auto"/>
      </w:divBdr>
    </w:div>
    <w:div w:id="594943718">
      <w:bodyDiv w:val="1"/>
      <w:marLeft w:val="0"/>
      <w:marRight w:val="0"/>
      <w:marTop w:val="0"/>
      <w:marBottom w:val="0"/>
      <w:divBdr>
        <w:top w:val="none" w:sz="0" w:space="0" w:color="auto"/>
        <w:left w:val="none" w:sz="0" w:space="0" w:color="auto"/>
        <w:bottom w:val="none" w:sz="0" w:space="0" w:color="auto"/>
        <w:right w:val="none" w:sz="0" w:space="0" w:color="auto"/>
      </w:divBdr>
    </w:div>
    <w:div w:id="693070680">
      <w:bodyDiv w:val="1"/>
      <w:marLeft w:val="0"/>
      <w:marRight w:val="0"/>
      <w:marTop w:val="0"/>
      <w:marBottom w:val="0"/>
      <w:divBdr>
        <w:top w:val="none" w:sz="0" w:space="0" w:color="auto"/>
        <w:left w:val="none" w:sz="0" w:space="0" w:color="auto"/>
        <w:bottom w:val="none" w:sz="0" w:space="0" w:color="auto"/>
        <w:right w:val="none" w:sz="0" w:space="0" w:color="auto"/>
      </w:divBdr>
      <w:divsChild>
        <w:div w:id="1472868493">
          <w:marLeft w:val="0"/>
          <w:marRight w:val="0"/>
          <w:marTop w:val="0"/>
          <w:marBottom w:val="0"/>
          <w:divBdr>
            <w:top w:val="none" w:sz="0" w:space="0" w:color="auto"/>
            <w:left w:val="none" w:sz="0" w:space="0" w:color="auto"/>
            <w:bottom w:val="none" w:sz="0" w:space="0" w:color="auto"/>
            <w:right w:val="none" w:sz="0" w:space="0" w:color="auto"/>
          </w:divBdr>
          <w:divsChild>
            <w:div w:id="1197235145">
              <w:marLeft w:val="0"/>
              <w:marRight w:val="0"/>
              <w:marTop w:val="0"/>
              <w:marBottom w:val="0"/>
              <w:divBdr>
                <w:top w:val="none" w:sz="0" w:space="0" w:color="auto"/>
                <w:left w:val="none" w:sz="0" w:space="0" w:color="auto"/>
                <w:bottom w:val="none" w:sz="0" w:space="0" w:color="auto"/>
                <w:right w:val="none" w:sz="0" w:space="0" w:color="auto"/>
              </w:divBdr>
              <w:divsChild>
                <w:div w:id="1847012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03180">
      <w:bodyDiv w:val="1"/>
      <w:marLeft w:val="0"/>
      <w:marRight w:val="0"/>
      <w:marTop w:val="0"/>
      <w:marBottom w:val="0"/>
      <w:divBdr>
        <w:top w:val="none" w:sz="0" w:space="0" w:color="auto"/>
        <w:left w:val="none" w:sz="0" w:space="0" w:color="auto"/>
        <w:bottom w:val="none" w:sz="0" w:space="0" w:color="auto"/>
        <w:right w:val="none" w:sz="0" w:space="0" w:color="auto"/>
      </w:divBdr>
    </w:div>
    <w:div w:id="814033679">
      <w:bodyDiv w:val="1"/>
      <w:marLeft w:val="0"/>
      <w:marRight w:val="0"/>
      <w:marTop w:val="0"/>
      <w:marBottom w:val="0"/>
      <w:divBdr>
        <w:top w:val="none" w:sz="0" w:space="0" w:color="auto"/>
        <w:left w:val="none" w:sz="0" w:space="0" w:color="auto"/>
        <w:bottom w:val="none" w:sz="0" w:space="0" w:color="auto"/>
        <w:right w:val="none" w:sz="0" w:space="0" w:color="auto"/>
      </w:divBdr>
    </w:div>
    <w:div w:id="845484269">
      <w:bodyDiv w:val="1"/>
      <w:marLeft w:val="0"/>
      <w:marRight w:val="0"/>
      <w:marTop w:val="0"/>
      <w:marBottom w:val="0"/>
      <w:divBdr>
        <w:top w:val="none" w:sz="0" w:space="0" w:color="auto"/>
        <w:left w:val="none" w:sz="0" w:space="0" w:color="auto"/>
        <w:bottom w:val="none" w:sz="0" w:space="0" w:color="auto"/>
        <w:right w:val="none" w:sz="0" w:space="0" w:color="auto"/>
      </w:divBdr>
    </w:div>
    <w:div w:id="925302951">
      <w:bodyDiv w:val="1"/>
      <w:marLeft w:val="0"/>
      <w:marRight w:val="0"/>
      <w:marTop w:val="0"/>
      <w:marBottom w:val="0"/>
      <w:divBdr>
        <w:top w:val="none" w:sz="0" w:space="0" w:color="auto"/>
        <w:left w:val="none" w:sz="0" w:space="0" w:color="auto"/>
        <w:bottom w:val="none" w:sz="0" w:space="0" w:color="auto"/>
        <w:right w:val="none" w:sz="0" w:space="0" w:color="auto"/>
      </w:divBdr>
    </w:div>
    <w:div w:id="1012606359">
      <w:bodyDiv w:val="1"/>
      <w:marLeft w:val="0"/>
      <w:marRight w:val="0"/>
      <w:marTop w:val="0"/>
      <w:marBottom w:val="0"/>
      <w:divBdr>
        <w:top w:val="none" w:sz="0" w:space="0" w:color="auto"/>
        <w:left w:val="none" w:sz="0" w:space="0" w:color="auto"/>
        <w:bottom w:val="none" w:sz="0" w:space="0" w:color="auto"/>
        <w:right w:val="none" w:sz="0" w:space="0" w:color="auto"/>
      </w:divBdr>
    </w:div>
    <w:div w:id="1034886257">
      <w:bodyDiv w:val="1"/>
      <w:marLeft w:val="0"/>
      <w:marRight w:val="0"/>
      <w:marTop w:val="0"/>
      <w:marBottom w:val="0"/>
      <w:divBdr>
        <w:top w:val="none" w:sz="0" w:space="0" w:color="auto"/>
        <w:left w:val="none" w:sz="0" w:space="0" w:color="auto"/>
        <w:bottom w:val="none" w:sz="0" w:space="0" w:color="auto"/>
        <w:right w:val="none" w:sz="0" w:space="0" w:color="auto"/>
      </w:divBdr>
    </w:div>
    <w:div w:id="1043872771">
      <w:bodyDiv w:val="1"/>
      <w:marLeft w:val="0"/>
      <w:marRight w:val="0"/>
      <w:marTop w:val="0"/>
      <w:marBottom w:val="0"/>
      <w:divBdr>
        <w:top w:val="none" w:sz="0" w:space="0" w:color="auto"/>
        <w:left w:val="none" w:sz="0" w:space="0" w:color="auto"/>
        <w:bottom w:val="none" w:sz="0" w:space="0" w:color="auto"/>
        <w:right w:val="none" w:sz="0" w:space="0" w:color="auto"/>
      </w:divBdr>
    </w:div>
    <w:div w:id="1065488740">
      <w:bodyDiv w:val="1"/>
      <w:marLeft w:val="0"/>
      <w:marRight w:val="0"/>
      <w:marTop w:val="0"/>
      <w:marBottom w:val="0"/>
      <w:divBdr>
        <w:top w:val="none" w:sz="0" w:space="0" w:color="auto"/>
        <w:left w:val="none" w:sz="0" w:space="0" w:color="auto"/>
        <w:bottom w:val="none" w:sz="0" w:space="0" w:color="auto"/>
        <w:right w:val="none" w:sz="0" w:space="0" w:color="auto"/>
      </w:divBdr>
    </w:div>
    <w:div w:id="1082019881">
      <w:bodyDiv w:val="1"/>
      <w:marLeft w:val="0"/>
      <w:marRight w:val="0"/>
      <w:marTop w:val="0"/>
      <w:marBottom w:val="0"/>
      <w:divBdr>
        <w:top w:val="none" w:sz="0" w:space="0" w:color="auto"/>
        <w:left w:val="none" w:sz="0" w:space="0" w:color="auto"/>
        <w:bottom w:val="none" w:sz="0" w:space="0" w:color="auto"/>
        <w:right w:val="none" w:sz="0" w:space="0" w:color="auto"/>
      </w:divBdr>
    </w:div>
    <w:div w:id="1109424802">
      <w:bodyDiv w:val="1"/>
      <w:marLeft w:val="0"/>
      <w:marRight w:val="0"/>
      <w:marTop w:val="0"/>
      <w:marBottom w:val="0"/>
      <w:divBdr>
        <w:top w:val="none" w:sz="0" w:space="0" w:color="auto"/>
        <w:left w:val="none" w:sz="0" w:space="0" w:color="auto"/>
        <w:bottom w:val="none" w:sz="0" w:space="0" w:color="auto"/>
        <w:right w:val="none" w:sz="0" w:space="0" w:color="auto"/>
      </w:divBdr>
    </w:div>
    <w:div w:id="1111441054">
      <w:bodyDiv w:val="1"/>
      <w:marLeft w:val="0"/>
      <w:marRight w:val="0"/>
      <w:marTop w:val="0"/>
      <w:marBottom w:val="0"/>
      <w:divBdr>
        <w:top w:val="none" w:sz="0" w:space="0" w:color="auto"/>
        <w:left w:val="none" w:sz="0" w:space="0" w:color="auto"/>
        <w:bottom w:val="none" w:sz="0" w:space="0" w:color="auto"/>
        <w:right w:val="none" w:sz="0" w:space="0" w:color="auto"/>
      </w:divBdr>
    </w:div>
    <w:div w:id="1206917207">
      <w:bodyDiv w:val="1"/>
      <w:marLeft w:val="0"/>
      <w:marRight w:val="0"/>
      <w:marTop w:val="0"/>
      <w:marBottom w:val="0"/>
      <w:divBdr>
        <w:top w:val="none" w:sz="0" w:space="0" w:color="auto"/>
        <w:left w:val="none" w:sz="0" w:space="0" w:color="auto"/>
        <w:bottom w:val="none" w:sz="0" w:space="0" w:color="auto"/>
        <w:right w:val="none" w:sz="0" w:space="0" w:color="auto"/>
      </w:divBdr>
    </w:div>
    <w:div w:id="1304193768">
      <w:bodyDiv w:val="1"/>
      <w:marLeft w:val="0"/>
      <w:marRight w:val="0"/>
      <w:marTop w:val="0"/>
      <w:marBottom w:val="0"/>
      <w:divBdr>
        <w:top w:val="none" w:sz="0" w:space="0" w:color="auto"/>
        <w:left w:val="none" w:sz="0" w:space="0" w:color="auto"/>
        <w:bottom w:val="none" w:sz="0" w:space="0" w:color="auto"/>
        <w:right w:val="none" w:sz="0" w:space="0" w:color="auto"/>
      </w:divBdr>
    </w:div>
    <w:div w:id="1348412777">
      <w:bodyDiv w:val="1"/>
      <w:marLeft w:val="0"/>
      <w:marRight w:val="0"/>
      <w:marTop w:val="0"/>
      <w:marBottom w:val="0"/>
      <w:divBdr>
        <w:top w:val="none" w:sz="0" w:space="0" w:color="auto"/>
        <w:left w:val="none" w:sz="0" w:space="0" w:color="auto"/>
        <w:bottom w:val="none" w:sz="0" w:space="0" w:color="auto"/>
        <w:right w:val="none" w:sz="0" w:space="0" w:color="auto"/>
      </w:divBdr>
    </w:div>
    <w:div w:id="1356229714">
      <w:bodyDiv w:val="1"/>
      <w:marLeft w:val="0"/>
      <w:marRight w:val="0"/>
      <w:marTop w:val="0"/>
      <w:marBottom w:val="0"/>
      <w:divBdr>
        <w:top w:val="none" w:sz="0" w:space="0" w:color="auto"/>
        <w:left w:val="none" w:sz="0" w:space="0" w:color="auto"/>
        <w:bottom w:val="none" w:sz="0" w:space="0" w:color="auto"/>
        <w:right w:val="none" w:sz="0" w:space="0" w:color="auto"/>
      </w:divBdr>
      <w:divsChild>
        <w:div w:id="439187643">
          <w:marLeft w:val="0"/>
          <w:marRight w:val="0"/>
          <w:marTop w:val="0"/>
          <w:marBottom w:val="0"/>
          <w:divBdr>
            <w:top w:val="none" w:sz="0" w:space="0" w:color="auto"/>
            <w:left w:val="none" w:sz="0" w:space="0" w:color="auto"/>
            <w:bottom w:val="none" w:sz="0" w:space="0" w:color="auto"/>
            <w:right w:val="none" w:sz="0" w:space="0" w:color="auto"/>
          </w:divBdr>
          <w:divsChild>
            <w:div w:id="1692947466">
              <w:marLeft w:val="0"/>
              <w:marRight w:val="0"/>
              <w:marTop w:val="0"/>
              <w:marBottom w:val="0"/>
              <w:divBdr>
                <w:top w:val="none" w:sz="0" w:space="0" w:color="auto"/>
                <w:left w:val="none" w:sz="0" w:space="0" w:color="auto"/>
                <w:bottom w:val="none" w:sz="0" w:space="0" w:color="auto"/>
                <w:right w:val="none" w:sz="0" w:space="0" w:color="auto"/>
              </w:divBdr>
              <w:divsChild>
                <w:div w:id="10434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938280">
      <w:bodyDiv w:val="1"/>
      <w:marLeft w:val="0"/>
      <w:marRight w:val="0"/>
      <w:marTop w:val="0"/>
      <w:marBottom w:val="0"/>
      <w:divBdr>
        <w:top w:val="none" w:sz="0" w:space="0" w:color="auto"/>
        <w:left w:val="none" w:sz="0" w:space="0" w:color="auto"/>
        <w:bottom w:val="none" w:sz="0" w:space="0" w:color="auto"/>
        <w:right w:val="none" w:sz="0" w:space="0" w:color="auto"/>
      </w:divBdr>
    </w:div>
    <w:div w:id="1454398213">
      <w:bodyDiv w:val="1"/>
      <w:marLeft w:val="0"/>
      <w:marRight w:val="0"/>
      <w:marTop w:val="0"/>
      <w:marBottom w:val="0"/>
      <w:divBdr>
        <w:top w:val="none" w:sz="0" w:space="0" w:color="auto"/>
        <w:left w:val="none" w:sz="0" w:space="0" w:color="auto"/>
        <w:bottom w:val="none" w:sz="0" w:space="0" w:color="auto"/>
        <w:right w:val="none" w:sz="0" w:space="0" w:color="auto"/>
      </w:divBdr>
    </w:div>
    <w:div w:id="1513111293">
      <w:bodyDiv w:val="1"/>
      <w:marLeft w:val="0"/>
      <w:marRight w:val="0"/>
      <w:marTop w:val="0"/>
      <w:marBottom w:val="0"/>
      <w:divBdr>
        <w:top w:val="none" w:sz="0" w:space="0" w:color="auto"/>
        <w:left w:val="none" w:sz="0" w:space="0" w:color="auto"/>
        <w:bottom w:val="none" w:sz="0" w:space="0" w:color="auto"/>
        <w:right w:val="none" w:sz="0" w:space="0" w:color="auto"/>
      </w:divBdr>
    </w:div>
    <w:div w:id="1658731497">
      <w:bodyDiv w:val="1"/>
      <w:marLeft w:val="0"/>
      <w:marRight w:val="0"/>
      <w:marTop w:val="0"/>
      <w:marBottom w:val="0"/>
      <w:divBdr>
        <w:top w:val="none" w:sz="0" w:space="0" w:color="auto"/>
        <w:left w:val="none" w:sz="0" w:space="0" w:color="auto"/>
        <w:bottom w:val="none" w:sz="0" w:space="0" w:color="auto"/>
        <w:right w:val="none" w:sz="0" w:space="0" w:color="auto"/>
      </w:divBdr>
    </w:div>
    <w:div w:id="1701130501">
      <w:bodyDiv w:val="1"/>
      <w:marLeft w:val="0"/>
      <w:marRight w:val="0"/>
      <w:marTop w:val="0"/>
      <w:marBottom w:val="0"/>
      <w:divBdr>
        <w:top w:val="none" w:sz="0" w:space="0" w:color="auto"/>
        <w:left w:val="none" w:sz="0" w:space="0" w:color="auto"/>
        <w:bottom w:val="none" w:sz="0" w:space="0" w:color="auto"/>
        <w:right w:val="none" w:sz="0" w:space="0" w:color="auto"/>
      </w:divBdr>
    </w:div>
    <w:div w:id="1736200617">
      <w:bodyDiv w:val="1"/>
      <w:marLeft w:val="0"/>
      <w:marRight w:val="0"/>
      <w:marTop w:val="0"/>
      <w:marBottom w:val="0"/>
      <w:divBdr>
        <w:top w:val="none" w:sz="0" w:space="0" w:color="auto"/>
        <w:left w:val="none" w:sz="0" w:space="0" w:color="auto"/>
        <w:bottom w:val="none" w:sz="0" w:space="0" w:color="auto"/>
        <w:right w:val="none" w:sz="0" w:space="0" w:color="auto"/>
      </w:divBdr>
    </w:div>
    <w:div w:id="1767379150">
      <w:bodyDiv w:val="1"/>
      <w:marLeft w:val="0"/>
      <w:marRight w:val="0"/>
      <w:marTop w:val="0"/>
      <w:marBottom w:val="0"/>
      <w:divBdr>
        <w:top w:val="none" w:sz="0" w:space="0" w:color="auto"/>
        <w:left w:val="none" w:sz="0" w:space="0" w:color="auto"/>
        <w:bottom w:val="none" w:sz="0" w:space="0" w:color="auto"/>
        <w:right w:val="none" w:sz="0" w:space="0" w:color="auto"/>
      </w:divBdr>
    </w:div>
    <w:div w:id="1773041181">
      <w:bodyDiv w:val="1"/>
      <w:marLeft w:val="0"/>
      <w:marRight w:val="0"/>
      <w:marTop w:val="0"/>
      <w:marBottom w:val="0"/>
      <w:divBdr>
        <w:top w:val="none" w:sz="0" w:space="0" w:color="auto"/>
        <w:left w:val="none" w:sz="0" w:space="0" w:color="auto"/>
        <w:bottom w:val="none" w:sz="0" w:space="0" w:color="auto"/>
        <w:right w:val="none" w:sz="0" w:space="0" w:color="auto"/>
      </w:divBdr>
    </w:div>
    <w:div w:id="1778866431">
      <w:bodyDiv w:val="1"/>
      <w:marLeft w:val="0"/>
      <w:marRight w:val="0"/>
      <w:marTop w:val="0"/>
      <w:marBottom w:val="0"/>
      <w:divBdr>
        <w:top w:val="none" w:sz="0" w:space="0" w:color="auto"/>
        <w:left w:val="none" w:sz="0" w:space="0" w:color="auto"/>
        <w:bottom w:val="none" w:sz="0" w:space="0" w:color="auto"/>
        <w:right w:val="none" w:sz="0" w:space="0" w:color="auto"/>
      </w:divBdr>
    </w:div>
    <w:div w:id="1944342026">
      <w:bodyDiv w:val="1"/>
      <w:marLeft w:val="0"/>
      <w:marRight w:val="0"/>
      <w:marTop w:val="0"/>
      <w:marBottom w:val="0"/>
      <w:divBdr>
        <w:top w:val="none" w:sz="0" w:space="0" w:color="auto"/>
        <w:left w:val="none" w:sz="0" w:space="0" w:color="auto"/>
        <w:bottom w:val="none" w:sz="0" w:space="0" w:color="auto"/>
        <w:right w:val="none" w:sz="0" w:space="0" w:color="auto"/>
      </w:divBdr>
    </w:div>
    <w:div w:id="1968464282">
      <w:bodyDiv w:val="1"/>
      <w:marLeft w:val="0"/>
      <w:marRight w:val="0"/>
      <w:marTop w:val="0"/>
      <w:marBottom w:val="0"/>
      <w:divBdr>
        <w:top w:val="none" w:sz="0" w:space="0" w:color="auto"/>
        <w:left w:val="none" w:sz="0" w:space="0" w:color="auto"/>
        <w:bottom w:val="none" w:sz="0" w:space="0" w:color="auto"/>
        <w:right w:val="none" w:sz="0" w:space="0" w:color="auto"/>
      </w:divBdr>
    </w:div>
    <w:div w:id="2042782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8" Type="http://schemas.openxmlformats.org/officeDocument/2006/relationships/hyperlink" Target="https://pediatrics.aappublications.org/content/122/2/e472.long" TargetMode="External"/><Relationship Id="rId3" Type="http://schemas.openxmlformats.org/officeDocument/2006/relationships/hyperlink" Target="https://www.jlr.org/action/showPdf?pii=S0022-2275%2820%2931111-1" TargetMode="External"/><Relationship Id="rId7" Type="http://schemas.openxmlformats.org/officeDocument/2006/relationships/hyperlink" Target="https://academic.oup.com/ajcn/article/82/1/125/4863316" TargetMode="External"/><Relationship Id="rId2" Type="http://schemas.openxmlformats.org/officeDocument/2006/relationships/hyperlink" Target="https://academic.oup.com/mend/article/20/10/2369/2738231%20for%20mtorc1" TargetMode="External"/><Relationship Id="rId1" Type="http://schemas.openxmlformats.org/officeDocument/2006/relationships/hyperlink" Target="https://www.jax.org/strain/005680" TargetMode="External"/><Relationship Id="rId6" Type="http://schemas.openxmlformats.org/officeDocument/2006/relationships/hyperlink" Target="https://www.nature.com/articles/srep19587" TargetMode="External"/><Relationship Id="rId5" Type="http://schemas.openxmlformats.org/officeDocument/2006/relationships/hyperlink" Target="https://www.ncbi.nlm.nih.gov/pmc/articles/PMC4877665/figure/fig3/" TargetMode="External"/><Relationship Id="rId4" Type="http://schemas.openxmlformats.org/officeDocument/2006/relationships/hyperlink" Target="https://www.sciencedirect.com/science/article/pii/S1388198116300506?via%3Dihub" TargetMode="External"/><Relationship Id="rId9" Type="http://schemas.openxmlformats.org/officeDocument/2006/relationships/hyperlink" Target="http://bridgeslab.sph.umich.edu/papers/obesity-augments-glucocorticoid-dependent-muscle-atrophy-in-male-c57bl6j-mice"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mailto:davebrid@umich.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bridgeslab.github.io/TissueSpecificTscKnockou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175669-C191-DB48-ADD4-4FC70EE3E5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1686</TotalTime>
  <Pages>18</Pages>
  <Words>25426</Words>
  <Characters>144931</Characters>
  <Application>Microsoft Office Word</Application>
  <DocSecurity>0</DocSecurity>
  <Lines>1207</Lines>
  <Paragraphs>340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360</cp:revision>
  <dcterms:created xsi:type="dcterms:W3CDTF">2020-02-05T19:13:00Z</dcterms:created>
  <dcterms:modified xsi:type="dcterms:W3CDTF">2021-05-12T13:41:00Z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http://www.zotero.org/styles/advances-in-physiology-education</vt:lpwstr>
  </property>
  <property fmtid="{D5CDD505-2E9C-101B-9397-08002B2CF9AE}" pid="3" name="Mendeley Recent Style Name 0_1">
    <vt:lpwstr>Advances in Physiology Education</vt:lpwstr>
  </property>
  <property fmtid="{D5CDD505-2E9C-101B-9397-08002B2CF9AE}" pid="4" name="Mendeley Recent Style Id 1_1">
    <vt:lpwstr>http://www.zotero.org/styles/american-physiological-society</vt:lpwstr>
  </property>
  <property fmtid="{D5CDD505-2E9C-101B-9397-08002B2CF9AE}" pid="5" name="Mendeley Recent Style Name 1_1">
    <vt:lpwstr>American Physiological Society</vt:lpwstr>
  </property>
  <property fmtid="{D5CDD505-2E9C-101B-9397-08002B2CF9AE}" pid="6" name="Mendeley Recent Style Id 2_1">
    <vt:lpwstr>http://csl.mendeley.com/styles/493038561/american-physiological-society-edited</vt:lpwstr>
  </property>
  <property fmtid="{D5CDD505-2E9C-101B-9397-08002B2CF9AE}" pid="7" name="Mendeley Recent Style Name 2_1">
    <vt:lpwstr>American Physiological Style- Noura El Habbal</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http://www.zotero.org/styles/journal-of-lipid-research</vt:lpwstr>
  </property>
  <property fmtid="{D5CDD505-2E9C-101B-9397-08002B2CF9AE}" pid="17" name="Mendeley Recent Style Name 7_1">
    <vt:lpwstr>Journal of Lipid Research</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http://www.zotero.org/styles/the-journal-of-physiology</vt:lpwstr>
  </property>
  <property fmtid="{D5CDD505-2E9C-101B-9397-08002B2CF9AE}" pid="21" name="Mendeley Recent Style Name 9_1">
    <vt:lpwstr>The Journal of Physiology</vt:lpwstr>
  </property>
  <property fmtid="{D5CDD505-2E9C-101B-9397-08002B2CF9AE}" pid="22" name="Mendeley Document_1">
    <vt:lpwstr>True</vt:lpwstr>
  </property>
  <property fmtid="{D5CDD505-2E9C-101B-9397-08002B2CF9AE}" pid="23" name="Mendeley Unique User Id_1">
    <vt:lpwstr>c33fb8b5-176b-3b1e-b478-660f3fc91271</vt:lpwstr>
  </property>
  <property fmtid="{D5CDD505-2E9C-101B-9397-08002B2CF9AE}" pid="24" name="Mendeley Citation Style_1">
    <vt:lpwstr>http://www.zotero.org/styles/journal-of-lipid-research</vt:lpwstr>
  </property>
</Properties>
</file>