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r w:rsidRPr="00EF5551">
        <w:rPr>
          <w:rFonts w:ascii="Arial" w:eastAsiaTheme="minorEastAsia" w:hAnsi="Arial" w:cs="Arial"/>
          <w:bCs/>
          <w:color w:val="000000" w:themeColor="text1"/>
          <w:sz w:val="22"/>
          <w:szCs w:val="22"/>
        </w:rPr>
        <w:t>Noura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JeAnna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21BB6FC5" w:rsidR="00494187" w:rsidRDefault="00494187" w:rsidP="00C55AF5">
      <w:pPr>
        <w:pStyle w:val="Heading1"/>
        <w:rPr>
          <w:rFonts w:eastAsia="MS PMincho"/>
        </w:rPr>
      </w:pPr>
      <w:r w:rsidRPr="00EF5551">
        <w:rPr>
          <w:rFonts w:eastAsia="MS PMincho"/>
        </w:rPr>
        <w:lastRenderedPageBreak/>
        <w:t>Abstract</w:t>
      </w:r>
    </w:p>
    <w:p w14:paraId="2EBB93E9" w14:textId="77777777" w:rsidR="00A45904" w:rsidRPr="00A45904" w:rsidRDefault="00A45904" w:rsidP="00A45904"/>
    <w:p w14:paraId="3DCD1389" w14:textId="518C7E99"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 xml:space="preserve">s of mammary adipocytes </w:t>
      </w:r>
      <w:r w:rsidR="00984874">
        <w:rPr>
          <w:rFonts w:ascii="Arial" w:hAnsi="Arial" w:cs="Arial"/>
          <w:color w:val="000000" w:themeColor="text1"/>
          <w:sz w:val="22"/>
          <w:szCs w:val="22"/>
        </w:rPr>
        <w:t xml:space="preserve">to breast milk </w:t>
      </w:r>
      <w:r w:rsidR="00A17522">
        <w:rPr>
          <w:rFonts w:ascii="Arial" w:hAnsi="Arial" w:cs="Arial"/>
          <w:color w:val="000000" w:themeColor="text1"/>
          <w:sz w:val="22"/>
          <w:szCs w:val="22"/>
        </w:rPr>
        <w:t xml:space="preserve">composition </w:t>
      </w:r>
      <w:r>
        <w:rPr>
          <w:rFonts w:ascii="Arial" w:hAnsi="Arial" w:cs="Arial"/>
          <w:color w:val="000000" w:themeColor="text1"/>
          <w:sz w:val="22"/>
          <w:szCs w:val="22"/>
        </w:rPr>
        <w:t>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its effects on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sidR="00A17522">
        <w:rPr>
          <w:rFonts w:ascii="Arial" w:hAnsi="Arial" w:cs="Arial"/>
          <w:color w:val="000000" w:themeColor="text1"/>
          <w:sz w:val="22"/>
          <w:szCs w:val="22"/>
        </w:rPr>
        <w:t>using</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knockout</w:t>
      </w:r>
      <w:r w:rsidR="00984874">
        <w:rPr>
          <w:rFonts w:ascii="Arial" w:hAnsi="Arial" w:cs="Arial"/>
          <w:color w:val="000000" w:themeColor="text1"/>
          <w:sz w:val="22"/>
          <w:szCs w:val="22"/>
        </w:rPr>
        <w:t xml:space="preserve"> (KO)</w:t>
      </w:r>
      <w:r>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fat</w:t>
      </w:r>
      <w:r w:rsidR="005F3894">
        <w:rPr>
          <w:rFonts w:ascii="Arial" w:hAnsi="Arial" w:cs="Arial"/>
          <w:color w:val="000000" w:themeColor="text1"/>
          <w:sz w:val="22"/>
          <w:szCs w:val="22"/>
        </w:rPr>
        <w:t xml:space="preserve">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w:t>
      </w:r>
      <w:r w:rsidR="00864192">
        <w:rPr>
          <w:rFonts w:ascii="Arial" w:hAnsi="Arial" w:cs="Arial"/>
          <w:color w:val="000000" w:themeColor="text1"/>
          <w:sz w:val="22"/>
          <w:szCs w:val="22"/>
        </w:rPr>
        <w:t>Mammary gland g</w:t>
      </w:r>
      <w:r w:rsidR="00A46275">
        <w:rPr>
          <w:rFonts w:ascii="Arial" w:hAnsi="Arial" w:cs="Arial"/>
          <w:color w:val="000000" w:themeColor="text1"/>
          <w:sz w:val="22"/>
          <w:szCs w:val="22"/>
        </w:rPr>
        <w:t xml:space="preserve">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17522">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14990D5F" w14:textId="52CB8996" w:rsidR="005A3110" w:rsidRDefault="005A3110" w:rsidP="00C55AF5">
      <w:pPr>
        <w:rPr>
          <w:rFonts w:ascii="Arial" w:hAnsi="Arial" w:cs="Arial"/>
          <w:color w:val="000000" w:themeColor="text1"/>
          <w:sz w:val="22"/>
          <w:szCs w:val="22"/>
        </w:rPr>
      </w:pPr>
    </w:p>
    <w:p w14:paraId="37860245" w14:textId="792CC509" w:rsidR="004818E3" w:rsidRPr="00EF5551" w:rsidRDefault="005A3110" w:rsidP="00C55AF5">
      <w:pPr>
        <w:rPr>
          <w:rFonts w:ascii="Arial" w:hAnsi="Arial" w:cs="Arial"/>
          <w:color w:val="000000" w:themeColor="text1"/>
          <w:sz w:val="22"/>
          <w:szCs w:val="22"/>
        </w:rPr>
      </w:pPr>
      <w:r>
        <w:rPr>
          <w:rFonts w:ascii="Arial" w:hAnsi="Arial" w:cs="Arial"/>
          <w:color w:val="000000" w:themeColor="text1"/>
          <w:sz w:val="22"/>
          <w:szCs w:val="22"/>
        </w:rPr>
        <w:t>Maternal obesity has increased from around 26% in 2016 to 29% in 2019</w:t>
      </w:r>
      <w:r w:rsidR="00605754">
        <w:rPr>
          <w:rFonts w:ascii="Arial" w:hAnsi="Arial" w:cs="Arial"/>
          <w:color w:val="000000" w:themeColor="text1"/>
          <w:sz w:val="22"/>
          <w:szCs w:val="22"/>
        </w:rPr>
        <w:t xml:space="preserve">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00494187" w:rsidRPr="00EF5551">
        <w:rPr>
          <w:rFonts w:ascii="Arial" w:hAnsi="Arial" w:cs="Arial"/>
          <w:color w:val="000000" w:themeColor="text1"/>
          <w:sz w:val="22"/>
          <w:szCs w:val="22"/>
        </w:rPr>
        <w:t>.</w:t>
      </w:r>
      <w:r>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w:t>
      </w:r>
      <w:r w:rsidR="00605754">
        <w:rPr>
          <w:rFonts w:ascii="Arial" w:hAnsi="Arial" w:cs="Arial"/>
          <w:color w:val="000000" w:themeColor="text1"/>
          <w:sz w:val="22"/>
          <w:szCs w:val="22"/>
        </w:rPr>
        <w:t xml:space="preserve">the </w:t>
      </w:r>
      <w:r w:rsidR="007464D2" w:rsidRPr="00EF5551">
        <w:rPr>
          <w:rFonts w:ascii="Arial" w:hAnsi="Arial" w:cs="Arial"/>
          <w:color w:val="000000" w:themeColor="text1"/>
          <w:sz w:val="22"/>
          <w:szCs w:val="22"/>
        </w:rPr>
        <w:t xml:space="preserve">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605754">
        <w:rPr>
          <w:rFonts w:ascii="Arial" w:hAnsi="Arial" w:cs="Arial"/>
          <w:color w:val="000000" w:themeColor="text1"/>
          <w:sz w:val="22"/>
          <w:szCs w:val="22"/>
        </w:rPr>
        <w:t xml:space="preserve"> </w:t>
      </w:r>
      <w:proofErr w:type="spellStart"/>
      <w:r w:rsidR="00605754">
        <w:rPr>
          <w:rFonts w:ascii="Arial" w:hAnsi="Arial" w:cs="Arial"/>
          <w:color w:val="000000" w:themeColor="text1"/>
          <w:sz w:val="22"/>
          <w:szCs w:val="22"/>
        </w:rPr>
        <w:t>Prepregnancy</w:t>
      </w:r>
      <w:proofErr w:type="spellEnd"/>
      <w:r w:rsidR="00605754">
        <w:rPr>
          <w:rFonts w:ascii="Arial" w:hAnsi="Arial" w:cs="Arial"/>
          <w:color w:val="000000" w:themeColor="text1"/>
          <w:sz w:val="22"/>
          <w:szCs w:val="22"/>
        </w:rPr>
        <w:t xml:space="preserve"> obesity can delay the initiation</w:t>
      </w:r>
      <w:r w:rsidR="004818E3" w:rsidRPr="00EF5551">
        <w:rPr>
          <w:rFonts w:ascii="Arial" w:hAnsi="Arial" w:cs="Arial"/>
          <w:color w:val="000000" w:themeColor="text1"/>
          <w:sz w:val="22"/>
          <w:szCs w:val="22"/>
        </w:rPr>
        <w:t xml:space="preserve"> of lactatio</w:t>
      </w:r>
      <w:r w:rsidR="00605754">
        <w:rPr>
          <w:rFonts w:ascii="Arial" w:hAnsi="Arial" w:cs="Arial"/>
          <w:color w:val="000000" w:themeColor="text1"/>
          <w:sz w:val="22"/>
          <w:szCs w:val="22"/>
        </w:rPr>
        <w:t>n</w:t>
      </w:r>
      <w:r w:rsidR="004818E3">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864192">
        <w:rPr>
          <w:rFonts w:ascii="Arial" w:hAnsi="Arial" w:cs="Arial"/>
          <w:color w:val="000000" w:themeColor="text1"/>
          <w:sz w:val="22"/>
          <w:szCs w:val="22"/>
        </w:rPr>
        <w:t xml:space="preserve">and </w:t>
      </w:r>
      <w:r w:rsidR="008A697C">
        <w:rPr>
          <w:rFonts w:ascii="Arial" w:hAnsi="Arial" w:cs="Arial"/>
          <w:color w:val="000000" w:themeColor="text1"/>
          <w:sz w:val="22"/>
          <w:szCs w:val="22"/>
        </w:rPr>
        <w:t xml:space="preserve">reduce </w:t>
      </w:r>
      <w:r w:rsidR="004818E3">
        <w:rPr>
          <w:rFonts w:ascii="Arial" w:hAnsi="Arial" w:cs="Arial"/>
          <w:color w:val="000000" w:themeColor="text1"/>
          <w:sz w:val="22"/>
          <w:szCs w:val="22"/>
        </w:rPr>
        <w:t xml:space="preserve">the </w:t>
      </w:r>
      <w:r w:rsidR="00864192">
        <w:rPr>
          <w:rFonts w:ascii="Arial" w:hAnsi="Arial" w:cs="Arial"/>
          <w:color w:val="000000" w:themeColor="text1"/>
          <w:sz w:val="22"/>
          <w:szCs w:val="22"/>
        </w:rPr>
        <w:t xml:space="preserve">average </w:t>
      </w:r>
      <w:r w:rsidR="004818E3">
        <w:rPr>
          <w:rFonts w:ascii="Arial" w:hAnsi="Arial" w:cs="Arial"/>
          <w:color w:val="000000" w:themeColor="text1"/>
          <w:sz w:val="22"/>
          <w:szCs w:val="22"/>
        </w:rPr>
        <w:t>duration of breastfeeding</w:t>
      </w:r>
      <w:r w:rsidR="008A697C">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252CEB">
        <w:rPr>
          <w:rFonts w:ascii="Arial" w:hAnsi="Arial" w:cs="Arial"/>
          <w:color w:val="000000" w:themeColor="text1"/>
          <w:sz w:val="22"/>
          <w:szCs w:val="22"/>
        </w:rPr>
        <w:t>. Additionally, m</w:t>
      </w:r>
      <w:r w:rsidR="004818E3">
        <w:rPr>
          <w:rFonts w:ascii="Arial" w:hAnsi="Arial" w:cs="Arial"/>
          <w:color w:val="000000" w:themeColor="text1"/>
          <w:sz w:val="22"/>
          <w:szCs w:val="22"/>
        </w:rPr>
        <w:t xml:space="preserve">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t>
      </w:r>
      <w:r w:rsidR="00252CEB">
        <w:rPr>
          <w:rFonts w:ascii="Arial" w:hAnsi="Arial" w:cs="Arial"/>
          <w:color w:val="000000" w:themeColor="text1"/>
          <w:sz w:val="22"/>
          <w:szCs w:val="22"/>
        </w:rPr>
        <w:t xml:space="preserve">Milk </w:t>
      </w:r>
      <w:r w:rsidR="004818E3">
        <w:rPr>
          <w:rFonts w:ascii="Arial" w:hAnsi="Arial" w:cs="Arial"/>
          <w:color w:val="000000" w:themeColor="text1"/>
          <w:sz w:val="22"/>
          <w:szCs w:val="22"/>
        </w:rPr>
        <w:t xml:space="preserve">fatty acid composition </w:t>
      </w:r>
      <w:r w:rsidR="00252CEB">
        <w:rPr>
          <w:rFonts w:ascii="Arial" w:hAnsi="Arial" w:cs="Arial"/>
          <w:color w:val="000000" w:themeColor="text1"/>
          <w:sz w:val="22"/>
          <w:szCs w:val="22"/>
        </w:rPr>
        <w:t xml:space="preserve">has been </w:t>
      </w:r>
      <w:r w:rsidR="004818E3">
        <w:rPr>
          <w:rFonts w:ascii="Arial" w:hAnsi="Arial" w:cs="Arial"/>
          <w:color w:val="000000" w:themeColor="text1"/>
          <w:sz w:val="22"/>
          <w:szCs w:val="22"/>
        </w:rPr>
        <w:t>sho</w:t>
      </w:r>
      <w:r w:rsidR="00252CEB">
        <w:rPr>
          <w:rFonts w:ascii="Arial" w:hAnsi="Arial" w:cs="Arial"/>
          <w:color w:val="000000" w:themeColor="text1"/>
          <w:sz w:val="22"/>
          <w:szCs w:val="22"/>
        </w:rPr>
        <w:t>wn to have</w:t>
      </w:r>
      <w:r w:rsidR="004818E3">
        <w:rPr>
          <w:rFonts w:ascii="Arial" w:hAnsi="Arial" w:cs="Arial"/>
          <w:color w:val="000000" w:themeColor="text1"/>
          <w:sz w:val="22"/>
          <w:szCs w:val="22"/>
        </w:rPr>
        <w:t xml:space="preserve">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D292D01" w14:textId="7FB02BDE" w:rsidR="00FD2151" w:rsidRPr="00EF5551" w:rsidRDefault="00FD2151" w:rsidP="00C55AF5">
      <w:pPr>
        <w:rPr>
          <w:rFonts w:ascii="Arial" w:hAnsi="Arial" w:cs="Arial"/>
          <w:color w:val="000000" w:themeColor="text1"/>
          <w:sz w:val="22"/>
          <w:szCs w:val="22"/>
        </w:rPr>
      </w:pPr>
    </w:p>
    <w:p w14:paraId="07E2E096" w14:textId="76942172"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252CEB">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55512132"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Akt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commentRangeStart w:id="0"/>
      <w:ins w:id="1" w:author="Gregg, Brigid" w:date="2021-05-17T09:26:00Z">
        <w:r w:rsidR="00864192">
          <w:rPr>
            <w:rFonts w:ascii="Arial" w:hAnsi="Arial" w:cs="Arial"/>
            <w:color w:val="000000" w:themeColor="text1"/>
            <w:sz w:val="22"/>
            <w:szCs w:val="22"/>
          </w:rPr>
          <w:t xml:space="preserve">Developmental </w:t>
        </w:r>
      </w:ins>
      <w:commentRangeEnd w:id="0"/>
      <w:r w:rsidR="00C375C2">
        <w:rPr>
          <w:rStyle w:val="CommentReference"/>
        </w:rPr>
        <w:commentReference w:id="0"/>
      </w:r>
      <w:ins w:id="2" w:author="Gregg, Brigid" w:date="2021-05-17T09:26:00Z">
        <w:r w:rsidR="00864192">
          <w:rPr>
            <w:rFonts w:ascii="Arial" w:hAnsi="Arial" w:cs="Arial"/>
            <w:color w:val="000000" w:themeColor="text1"/>
            <w:sz w:val="22"/>
            <w:szCs w:val="22"/>
          </w:rPr>
          <w:t>h</w:t>
        </w:r>
      </w:ins>
      <w:del w:id="3" w:author="Gregg, Brigid" w:date="2021-05-17T09:26:00Z">
        <w:r w:rsidR="007F588F" w:rsidDel="00864192">
          <w:rPr>
            <w:rFonts w:ascii="Arial" w:hAnsi="Arial" w:cs="Arial"/>
            <w:color w:val="000000" w:themeColor="text1"/>
            <w:sz w:val="22"/>
            <w:szCs w:val="22"/>
          </w:rPr>
          <w:delText>H</w:delText>
        </w:r>
      </w:del>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E360B">
        <w:rPr>
          <w:rFonts w:ascii="Arial" w:hAnsi="Arial" w:cs="Arial"/>
          <w:color w:val="000000" w:themeColor="text1"/>
          <w:sz w:val="22"/>
          <w:szCs w:val="22"/>
        </w:rPr>
        <w:t xml:space="preserve">impairs development </w:t>
      </w:r>
      <w:r w:rsidR="008A559B">
        <w:rPr>
          <w:rFonts w:ascii="Arial" w:hAnsi="Arial" w:cs="Arial"/>
          <w:color w:val="000000" w:themeColor="text1"/>
          <w:sz w:val="22"/>
          <w:szCs w:val="22"/>
        </w:rPr>
        <w:t>of non-lactating mammary glands</w:t>
      </w:r>
      <w:r w:rsidR="008517EB">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{"citationItems":[{"id":"ITEM-1","itemData":{"DOI":"10.1038/srep19587","ISSN":"20452322","PMID":"26795955","abstract":"Loss of Tsc1/Tsc2 results in excess cell growth that eventually forms hamartoma in multiple organs. Our study using a mouse model with Tsc1 conditionally knockout in mammary epithelium showed that Tsc1 deficiency impaired mammary development. Phosphorylated S6 was up-regulated in Tsc1-/- mammary epithelium, which could be reversed by rapamycin, suggesting that mTORC1 was hyperactivated in Tsc1-/- mammary epithelium. The mTORC1 inhibitor rapamycin restored the development of Tsc1-/- mammary glands whereas suppressed the development of Tsc1wt/wt mammary glands, indicating that a modest activation of mTORC1 is critical for mammary development. Phosphorylated PDK1 and AKT, nuclear ERα, nuclear IRS-1, SGK3, and cell cycle regulators such as Cyclin D1, Cyclin E, CDK2, CDK4 and their target pRB were all apparently down-regulated in Tsc1-/- mammary glands, which could be reversed by rapamycin, suggesting that suppression of AKT by hyperactivation of mTORC1, inhibition on nuclear ERα signaling, and down-regulation of cell-cycle-driving proteins play important roles in the retarded mammary development induced by Tsc1 deletion. This study demonstrated for the first time the in vivo role of Tsc1 in pubertal mammary development of mice, and revealed that loss of Tsc1 does not necessarily lead to tissue hyperplasia.","author":[{"dropping-particle":"","family":"Qin","given":"Zhenqi","non-dropping-particle":"","parse-names":false,"suffix":""},{"dropping-particle":"","family":"Zheng","given":"Hang","non-dropping-particle":"","parse-names":false,"suffix":""},{"dropping-particle":"","family":"Zhou","given":"Ling","non-dropping-particle":"","parse-names":false,"suffix":""},{"dropping-particle":"","family":"Ou","given":"Yanhua","non-dropping-particle":"","parse-names":false,"suffix":""},{"dropping-particle":"","family":"Huang","given":"Bin","non-dropping-particle":"","parse-names":false,"suffix":""},{"dropping-particle":"","family":"Yan","given":"Bo","non-dropping-particle":"","parse-names":false,"suffix":""},{"dropping-particle":"","family":"Qin","given":"Zhenshu","non-dropping-particle":"","parse-names":false,"suffix":""},{"dropping-particle":"","family":"Yang","given":"Cuilan","non-dropping-particle":"","parse-names":false,"suffix":""},{"dropping-particle":"","family":"Su","given":"Yongchun","non-dropping-particle":"","parse-names":false,"suffix":""},{"dropping-particle":"","family":"Bai","given":"Xiaochun","non-dropping-particle":"","parse-names":false,"suffix":""},{"dropping-particle":"","family":"Guo","given":"Jiasong","non-dropping-particle":"","parse-names":false,"suffix":""},{"dropping-particle":"","family":"Lin","given":"Jun","non-dropping-particle":"","parse-names":false,"suffix":""}],"container-title":"Scientific Reports","id":"ITEM-1","issue":"1","issued":{"date-parts":[["2016","1","22"]]},"page":"1-10","publisher":"Nature Publishing Group","title":"Tsc1 deficiency impairs mammary development in mice by suppression of AKT, nuclear ERα, and cell-cycle-driving proteins","type":"article-journal","volume":"6"},"uris":["http://www.mendeley.com/documents/?uuid=1349d8a2-be09-3450-9c76-4e1c2ebefb37"]}],"mendeley":{"formattedCitation":"(19)","plainTextFormattedCitation":"(19)","previouslyFormattedCitation":"(19)"},"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(19)</w:t>
      </w:r>
      <w:r w:rsidR="00747AE1">
        <w:rPr>
          <w:rFonts w:ascii="Arial" w:hAnsi="Arial" w:cs="Arial"/>
          <w:color w:val="000000" w:themeColor="text1"/>
          <w:sz w:val="22"/>
          <w:szCs w:val="22"/>
        </w:rPr>
        <w:fldChar w:fldCharType="end"/>
      </w:r>
      <w:r w:rsidR="008A559B">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864192">
        <w:rPr>
          <w:rFonts w:ascii="Arial" w:hAnsi="Arial" w:cs="Arial"/>
          <w:color w:val="000000" w:themeColor="text1"/>
          <w:sz w:val="22"/>
          <w:szCs w:val="22"/>
        </w:rPr>
        <w:t xml:space="preserve">the </w:t>
      </w:r>
      <w:r w:rsidR="007F588F">
        <w:rPr>
          <w:rFonts w:ascii="Arial" w:hAnsi="Arial" w:cs="Arial"/>
          <w:color w:val="000000" w:themeColor="text1"/>
          <w:sz w:val="22"/>
          <w:szCs w:val="22"/>
        </w:rPr>
        <w:t>role</w:t>
      </w:r>
      <w:r w:rsidR="00EE05F8">
        <w:rPr>
          <w:rFonts w:ascii="Arial" w:hAnsi="Arial" w:cs="Arial"/>
          <w:color w:val="000000" w:themeColor="text1"/>
          <w:sz w:val="22"/>
          <w:szCs w:val="22"/>
        </w:rPr>
        <w:t xml:space="preserve"> </w:t>
      </w:r>
      <w:r w:rsidR="00864192">
        <w:rPr>
          <w:rFonts w:ascii="Arial" w:hAnsi="Arial" w:cs="Arial"/>
          <w:color w:val="000000" w:themeColor="text1"/>
          <w:sz w:val="22"/>
          <w:szCs w:val="22"/>
        </w:rPr>
        <w:t>of adipocyte mTOR</w:t>
      </w:r>
      <w:r w:rsidR="000F2F2B">
        <w:rPr>
          <w:rFonts w:ascii="Arial" w:hAnsi="Arial" w:cs="Arial"/>
          <w:color w:val="000000" w:themeColor="text1"/>
          <w:sz w:val="22"/>
          <w:szCs w:val="22"/>
        </w:rPr>
        <w:t>C1</w:t>
      </w:r>
      <w:r w:rsidR="00864192"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with respect to </w:t>
      </w:r>
      <w:r w:rsidR="00EE05F8" w:rsidRPr="00EF5551">
        <w:rPr>
          <w:rFonts w:ascii="Arial" w:hAnsi="Arial" w:cs="Arial"/>
          <w:color w:val="000000" w:themeColor="text1"/>
          <w:sz w:val="22"/>
          <w:szCs w:val="22"/>
        </w:rPr>
        <w:t xml:space="preserve">macronutrient synthesis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795006">
        <w:rPr>
          <w:rFonts w:ascii="Arial" w:hAnsi="Arial" w:cs="Arial"/>
          <w:color w:val="000000" w:themeColor="text1"/>
          <w:sz w:val="22"/>
          <w:szCs w:val="22"/>
        </w:rPr>
        <w:t>genetic</w:t>
      </w:r>
      <w:r w:rsidR="004818E3">
        <w:rPr>
          <w:rFonts w:ascii="Arial" w:hAnsi="Arial" w:cs="Arial"/>
          <w:color w:val="000000" w:themeColor="text1"/>
          <w:sz w:val="22"/>
          <w:szCs w:val="22"/>
        </w:rPr>
        <w:t xml:space="preserve"> </w:t>
      </w:r>
      <w:r w:rsidR="00C375C2">
        <w:rPr>
          <w:rFonts w:ascii="Arial" w:hAnsi="Arial" w:cs="Arial"/>
          <w:color w:val="000000" w:themeColor="text1"/>
          <w:sz w:val="22"/>
          <w:szCs w:val="22"/>
        </w:rPr>
        <w:t xml:space="preserve">adipocyte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adipocyte number and volume</w:t>
      </w:r>
      <w:r w:rsidR="001B30F7">
        <w:rPr>
          <w:rFonts w:ascii="Arial" w:hAnsi="Arial" w:cs="Arial"/>
          <w:color w:val="000000" w:themeColor="text1"/>
          <w:sz w:val="22"/>
          <w:szCs w:val="22"/>
        </w:rPr>
        <w:t xml:space="preserve"> in mammary glands</w:t>
      </w:r>
      <w:r w:rsidR="004818E3">
        <w:rPr>
          <w:rFonts w:ascii="Arial" w:hAnsi="Arial" w:cs="Arial"/>
          <w:color w:val="000000" w:themeColor="text1"/>
          <w:sz w:val="22"/>
          <w:szCs w:val="22"/>
        </w:rPr>
        <w:t xml:space="preserv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458F19D9" w:rsidR="00790E70" w:rsidRDefault="00790E70" w:rsidP="00C55AF5">
      <w:pPr>
        <w:pStyle w:val="Heading1"/>
        <w:rPr>
          <w:rFonts w:eastAsia="MS PMincho"/>
          <w:b/>
        </w:rPr>
      </w:pPr>
      <w:r w:rsidRPr="00EF5551">
        <w:rPr>
          <w:rFonts w:eastAsia="MS PMincho"/>
          <w:b/>
        </w:rPr>
        <w:t>Materials and Methods</w:t>
      </w:r>
    </w:p>
    <w:p w14:paraId="1DDF7C97" w14:textId="77777777" w:rsidR="00A45904" w:rsidRPr="00A45904" w:rsidRDefault="00A45904" w:rsidP="00A45904"/>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0C86E94" w:rsidR="00790E70" w:rsidRPr="002F27A1" w:rsidRDefault="005C3BBD" w:rsidP="00C55AF5">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r w:rsidR="005B3319" w:rsidRPr="008E6568">
        <w:rPr>
          <w:rFonts w:ascii="Arial" w:hAnsi="Arial" w:cs="Arial"/>
          <w:color w:val="000000" w:themeColor="text1"/>
          <w:sz w:val="22"/>
          <w:szCs w:val="22"/>
        </w:rPr>
        <w:t>(</w:t>
      </w:r>
      <w:r w:rsidR="008E6568" w:rsidRPr="008E6568">
        <w:rPr>
          <w:rFonts w:ascii="Arial" w:eastAsia="Times New Roman" w:hAnsi="Arial" w:cs="Arial"/>
          <w:color w:val="000000"/>
          <w:sz w:val="22"/>
          <w:szCs w:val="22"/>
          <w:shd w:val="clear" w:color="auto" w:fill="FFFFFF"/>
        </w:rPr>
        <w:t>Lab</w:t>
      </w:r>
      <w:r w:rsidR="005B3319" w:rsidRPr="008E6568">
        <w:rPr>
          <w:rFonts w:ascii="Arial" w:eastAsia="Times New Roman" w:hAnsi="Arial" w:cs="Arial"/>
          <w:color w:val="000000"/>
          <w:sz w:val="22"/>
          <w:szCs w:val="22"/>
          <w:shd w:val="clear" w:color="auto" w:fill="FFFFFF"/>
        </w:rPr>
        <w:t xml:space="preserve"> Rodent Diet</w:t>
      </w:r>
      <w:r w:rsidR="008E6568" w:rsidRPr="008E6568">
        <w:rPr>
          <w:rFonts w:ascii="Arial" w:eastAsia="Times New Roman" w:hAnsi="Arial" w:cs="Arial"/>
          <w:color w:val="000000"/>
          <w:sz w:val="22"/>
          <w:szCs w:val="22"/>
          <w:shd w:val="clear" w:color="auto" w:fill="FFFFFF"/>
        </w:rPr>
        <w:t xml:space="preserve">; </w:t>
      </w:r>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r w:rsidR="008D7FC0">
        <w:rPr>
          <w:rFonts w:ascii="Arial" w:hAnsi="Arial" w:cs="Arial"/>
          <w:color w:val="000000" w:themeColor="text1"/>
          <w:sz w:val="22"/>
          <w:szCs w:val="22"/>
        </w:rPr>
        <w:fldChar w:fldCharType="begin" w:fldLock="1"/>
      </w:r>
      <w:r w:rsidR="00747AE1">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(21)","plainTextFormattedCitation":"(21)","previouslyFormattedCitation":"(21)"},"properties":{"noteIndex":0},"schema":"https://github.com/citation-style-language/schema/raw/master/csl-citation.json"}</w:instrText>
      </w:r>
      <w:r w:rsidR="008D7FC0">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(21)</w:t>
      </w:r>
      <w:r w:rsidR="008D7FC0">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were crossed with </w:t>
      </w:r>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JAX </w:t>
      </w:r>
      <w:r w:rsidR="00F76F39" w:rsidRPr="00F76F39">
        <w:rPr>
          <w:rFonts w:ascii="Arial" w:hAnsi="Arial" w:cs="Arial"/>
          <w:color w:val="000000" w:themeColor="text1"/>
          <w:sz w:val="22"/>
          <w:szCs w:val="22"/>
        </w:rPr>
        <w:t xml:space="preserve">Stock </w:t>
      </w:r>
      <w:r w:rsidR="00F76F39">
        <w:rPr>
          <w:rFonts w:ascii="Arial" w:hAnsi="Arial" w:cs="Arial"/>
          <w:color w:val="000000" w:themeColor="text1"/>
          <w:sz w:val="22"/>
          <w:szCs w:val="22"/>
        </w:rPr>
        <w:t>#</w:t>
      </w:r>
      <w:r w:rsidR="00747AE1">
        <w:rPr>
          <w:rFonts w:ascii="Arial" w:hAnsi="Arial" w:cs="Arial"/>
          <w:color w:val="000000" w:themeColor="text1"/>
          <w:sz w:val="22"/>
          <w:szCs w:val="22"/>
        </w:rPr>
        <w:t>010803</w:t>
      </w:r>
      <w:r w:rsidR="00F76F39">
        <w:rPr>
          <w:rFonts w:ascii="Arial" w:hAnsi="Arial" w:cs="Arial"/>
          <w:color w:val="000000" w:themeColor="text1"/>
          <w:sz w:val="22"/>
          <w:szCs w:val="22"/>
        </w:rPr>
        <w:t>)</w:t>
      </w:r>
      <w:r w:rsidR="00747AE1">
        <w:rPr>
          <w:rFonts w:ascii="Arial" w:hAnsi="Arial" w:cs="Arial"/>
          <w:color w:val="000000" w:themeColor="text1"/>
          <w:sz w:val="22"/>
          <w:szCs w:val="22"/>
        </w:rPr>
        <w:t xml:space="preserve"> </w:t>
      </w:r>
      <w:r w:rsidR="00747AE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{"citationItems":[{"id":"ITEM-1","itemData":{"DOI":"10.1016/j.cmet.2011.02.005","ISSN":"15504131","PMID":"21356515","abstract":"Adipocytes store triglyceride during periods of nutritional affluence and release free fatty acids during fasting through coordinated cycles of lipogenesis and lipolysis. While much is known about the acute regulation of these processes during fasting and feeding, less is understood about the transcriptional basis by which adipocytes control lipid handling. Here, we show that interferon regulatory factor 4 (IRF4) is a critical determinant of the transcriptional response to nutrient availability in adipocytes. Fasting induces IRF4 in an insulin- and FoxO1-dependent manner. IRF4 is required for lipolysis, at least in part due to direct effects on the expression of adipocyte triglyceride lipase and hormone-sensitive lipase. Conversely, reduction of IRF4 enhances lipid synthesis. Mice lacking adipocyte IRF4 exhibit increased adiposity and deficient lipolysis. These studies establish a link between IRF4 and the disposition of calories in adipose tissue, with consequences for systemic metabolic homeostasis. © 2011 Elsevier Inc.","author":[{"dropping-particle":"","family":"Eguchi","given":"Jun","non-dropping-particle":"","parse-names":false,"suffix":""},{"dropping-particle":"","family":"Wang","given":"Xun","non-dropping-particle":"","parse-names":false,"suffix":""},{"dropping-particle":"","family":"Yu","given":"Songtao","non-dropping-particle":"","parse-names":false,"suffix":""},{"dropping-particle":"","family":"Kershaw","given":"Erin E.","non-dropping-particle":"","parse-names":false,"suffix":""},{"dropping-particle":"","family":"Chiu","given":"Patricia C.","non-dropping-particle":"","parse-names":false,"suffix":""},{"dropping-particle":"","family":"Dushay","given":"Joanne","non-dropping-particle":"","parse-names":false,"suffix":""},{"dropping-particle":"","family":"Estall","given":"Jennifer L.","non-dropping-particle":"","parse-names":false,"suffix":""},{"dropping-particle":"","family":"Klein","given":"Ulf","non-dropping-particle":"","parse-names":false,"suffix":""},{"dropping-particle":"","family":"Maratos-Flier","given":"Eleftheria","non-dropping-particle":"","parse-names":false,"suffix":""},{"dropping-particle":"","family":"Rosen","given":"Evan D.","non-dropping-particle":"","parse-names":false,"suffix":""}],"container-title":"Cell Metabolism","id":"ITEM-1","issue":"3","issued":{"date-parts":[["2011","3","2"]]},"page":"249-259","publisher":"NIH Public Access","title":"Transcriptional control of adipose lipid handling by IRF4","type":"article-journal","volume":"13"},"uris":["http://www.mendeley.com/documents/?uuid=491df1fc-3c8d-3843-b62a-bee44d1bf22e"]}],"mendeley":{"formattedCitation":"(22)","plainTextFormattedCitation":"(22)","previouslyFormattedCitation":"(22)"},"properties":{"noteIndex":0},"schema":"https://github.com/citation-style-language/schema/raw/master/csl-citation.json"}</w:instrText>
      </w:r>
      <w:r w:rsidR="00747AE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(22)</w:t>
      </w:r>
      <w:r w:rsidR="00747AE1">
        <w:rPr>
          <w:rFonts w:ascii="Arial" w:hAnsi="Arial" w:cs="Arial"/>
          <w:color w:val="000000" w:themeColor="text1"/>
          <w:sz w:val="22"/>
          <w:szCs w:val="22"/>
        </w:rPr>
        <w:fldChar w:fldCharType="end"/>
      </w:r>
      <w:r w:rsidR="00F76F39" w:rsidRPr="00F76F39">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w:t>
      </w:r>
      <w:r w:rsidR="00F757EE">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The parental strains (F</w:t>
      </w:r>
      <w:r w:rsidR="00790E70" w:rsidRPr="0090516C">
        <w:rPr>
          <w:rFonts w:ascii="Arial" w:hAnsi="Arial" w:cs="Arial"/>
          <w:color w:val="000000" w:themeColor="text1"/>
          <w:sz w:val="22"/>
          <w:szCs w:val="22"/>
        </w:rPr>
        <w:t>0</w:t>
      </w:r>
      <w:r w:rsidR="00790E70" w:rsidRPr="00EF5551">
        <w:rPr>
          <w:rFonts w:ascii="Arial" w:hAnsi="Arial" w:cs="Arial"/>
          <w:color w:val="000000" w:themeColor="text1"/>
          <w:sz w:val="22"/>
          <w:szCs w:val="22"/>
        </w:rPr>
        <w:t xml:space="preserve">) for this experiment were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male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or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crossed with </w:t>
      </w:r>
      <w:r w:rsidR="00D80713" w:rsidRPr="00EF5551">
        <w:rPr>
          <w:rFonts w:ascii="Arial" w:hAnsi="Arial" w:cs="Arial"/>
          <w:color w:val="000000" w:themeColor="text1"/>
          <w:sz w:val="22"/>
          <w:szCs w:val="22"/>
        </w:rPr>
        <w:t>6-8</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week</w:t>
      </w:r>
      <w:r w:rsidR="0090516C">
        <w:rPr>
          <w:rFonts w:ascii="Arial" w:hAnsi="Arial" w:cs="Arial"/>
          <w:color w:val="000000" w:themeColor="text1"/>
          <w:sz w:val="22"/>
          <w:szCs w:val="22"/>
        </w:rPr>
        <w:t>-</w:t>
      </w:r>
      <w:r w:rsidR="00D80713" w:rsidRPr="00EF5551">
        <w:rPr>
          <w:rFonts w:ascii="Arial" w:hAnsi="Arial" w:cs="Arial"/>
          <w:color w:val="000000" w:themeColor="text1"/>
          <w:sz w:val="22"/>
          <w:szCs w:val="22"/>
        </w:rPr>
        <w:t xml:space="preserve">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Tsc1</w:t>
      </w:r>
      <w:r w:rsidR="00790E70" w:rsidRPr="00EF5551">
        <w:rPr>
          <w:rFonts w:ascii="Arial" w:hAnsi="Arial" w:cs="Arial"/>
          <w:color w:val="000000" w:themeColor="text1"/>
          <w:sz w:val="22"/>
          <w:szCs w:val="22"/>
          <w:vertAlign w:val="superscript"/>
        </w:rPr>
        <w:t>fl/</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rPr>
        <w:t>;</w:t>
      </w:r>
      <w:r w:rsidR="00A41CA7">
        <w:rPr>
          <w:rFonts w:ascii="Arial" w:hAnsi="Arial" w:cs="Arial"/>
          <w:color w:val="000000" w:themeColor="text1"/>
          <w:sz w:val="22"/>
          <w:szCs w:val="22"/>
        </w:rPr>
        <w:t xml:space="preserve"> </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r w:rsidR="005A5D16">
        <w:rPr>
          <w:rFonts w:ascii="Arial" w:hAnsi="Arial" w:cs="Arial"/>
          <w:color w:val="000000" w:themeColor="text1"/>
          <w:sz w:val="22"/>
          <w:szCs w:val="22"/>
          <w:vertAlign w:val="superscript"/>
        </w:rPr>
        <w:t>Tg</w:t>
      </w:r>
      <w:proofErr w:type="spellEnd"/>
      <w:r w:rsidR="005A5D16">
        <w:rPr>
          <w:rFonts w:ascii="Arial" w:hAnsi="Arial" w:cs="Arial"/>
          <w:color w:val="000000" w:themeColor="text1"/>
          <w:sz w:val="22"/>
          <w:szCs w:val="22"/>
          <w:vertAlign w:val="superscript"/>
        </w:rPr>
        <w:t>/+</w:t>
      </w:r>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r w:rsidR="005A5D16" w:rsidRPr="00EF5551">
        <w:rPr>
          <w:rFonts w:ascii="Arial" w:hAnsi="Arial" w:cs="Arial"/>
          <w:i/>
          <w:color w:val="000000" w:themeColor="text1"/>
          <w:sz w:val="22"/>
          <w:szCs w:val="22"/>
        </w:rPr>
        <w:t>Tsc</w:t>
      </w:r>
      <w:r w:rsidR="005A5D16">
        <w:rPr>
          <w:rFonts w:ascii="Arial" w:hAnsi="Arial" w:cs="Arial"/>
          <w:i/>
          <w:color w:val="000000" w:themeColor="text1"/>
          <w:sz w:val="22"/>
          <w:szCs w:val="22"/>
        </w:rPr>
        <w:t>1</w:t>
      </w:r>
      <w:r w:rsidR="005A5D16" w:rsidRPr="00EF5551">
        <w:rPr>
          <w:rFonts w:ascii="Arial" w:hAnsi="Arial" w:cs="Arial"/>
          <w:color w:val="000000" w:themeColor="text1"/>
          <w:sz w:val="22"/>
          <w:szCs w:val="22"/>
          <w:vertAlign w:val="superscript"/>
        </w:rPr>
        <w:t>fl/</w:t>
      </w:r>
      <w:proofErr w:type="spellStart"/>
      <w:r w:rsidR="005A5D16" w:rsidRPr="00EF5551">
        <w:rPr>
          <w:rFonts w:ascii="Arial" w:hAnsi="Arial" w:cs="Arial"/>
          <w:color w:val="000000" w:themeColor="text1"/>
          <w:sz w:val="22"/>
          <w:szCs w:val="22"/>
          <w:vertAlign w:val="superscript"/>
        </w:rPr>
        <w:t>fl</w:t>
      </w:r>
      <w:proofErr w:type="spellEnd"/>
      <w:r w:rsidR="005A5D16">
        <w:rPr>
          <w:rFonts w:ascii="Arial" w:hAnsi="Arial" w:cs="Arial"/>
          <w:color w:val="000000" w:themeColor="text1"/>
          <w:sz w:val="22"/>
          <w:szCs w:val="22"/>
        </w:rPr>
        <w:t xml:space="preserve">; </w:t>
      </w:r>
      <w:proofErr w:type="spellStart"/>
      <w:r w:rsidR="005A5D16">
        <w:rPr>
          <w:rFonts w:ascii="Arial" w:hAnsi="Arial" w:cs="Arial"/>
          <w:color w:val="000000" w:themeColor="text1"/>
          <w:sz w:val="22"/>
          <w:szCs w:val="22"/>
        </w:rPr>
        <w:t>Cre</w:t>
      </w:r>
      <w:proofErr w:type="spellEnd"/>
      <w:r w:rsidR="005A5D16">
        <w:rPr>
          <w:rFonts w:ascii="Arial" w:hAnsi="Arial" w:cs="Arial"/>
          <w:color w:val="000000" w:themeColor="text1"/>
          <w:sz w:val="22"/>
          <w:szCs w:val="22"/>
          <w:vertAlign w:val="superscript"/>
        </w:rPr>
        <w:t>+/+</w:t>
      </w:r>
      <w:r w:rsidR="005A5D16">
        <w:rPr>
          <w:rFonts w:ascii="Arial" w:hAnsi="Arial" w:cs="Arial"/>
          <w:color w:val="000000" w:themeColor="text1"/>
          <w:sz w:val="22"/>
          <w:szCs w:val="22"/>
        </w:rPr>
        <w:t>)</w:t>
      </w:r>
      <w:r w:rsidR="0090516C">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r w:rsidR="008D7FC0"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r w:rsidR="008D7FC0"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(23, 24)</w:t>
      </w:r>
      <w:r w:rsidR="008D7FC0" w:rsidRPr="00EF5551">
        <w:rPr>
          <w:rFonts w:ascii="Arial" w:hAnsi="Arial" w:cs="Arial"/>
          <w:color w:val="000000" w:themeColor="text1"/>
          <w:sz w:val="22"/>
          <w:szCs w:val="22"/>
        </w:rPr>
        <w:fldChar w:fldCharType="end"/>
      </w:r>
      <w:r w:rsidR="00790E70" w:rsidRPr="00EF5551">
        <w:rPr>
          <w:rFonts w:ascii="Arial" w:hAnsi="Arial" w:cs="Arial"/>
          <w:color w:val="000000" w:themeColor="text1"/>
          <w:sz w:val="22"/>
          <w:szCs w:val="22"/>
        </w:rPr>
        <w:t xml:space="preserve">. </w:t>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w:t>
      </w:r>
      <w:r w:rsidR="00DE20BF">
        <w:rPr>
          <w:rFonts w:ascii="Arial" w:hAnsi="Arial" w:cs="Arial"/>
          <w:color w:val="000000" w:themeColor="text1"/>
          <w:sz w:val="22"/>
          <w:szCs w:val="22"/>
        </w:rPr>
        <w:lastRenderedPageBreak/>
        <w:t xml:space="preserve">driver that is specific to 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6F14A357" w:rsidR="00790E70"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05CB313A" w14:textId="77777777" w:rsidR="0090516C" w:rsidRPr="00EF5551" w:rsidRDefault="0090516C" w:rsidP="00C55AF5">
      <w:pPr>
        <w:rPr>
          <w:rFonts w:ascii="Arial" w:hAnsi="Arial" w:cs="Arial"/>
          <w:color w:val="000000" w:themeColor="text1"/>
          <w:sz w:val="22"/>
          <w:szCs w:val="22"/>
        </w:rPr>
      </w:pPr>
    </w:p>
    <w:p w14:paraId="1206CD85" w14:textId="3325FE8A" w:rsidR="00790E70" w:rsidRPr="00EF5551" w:rsidRDefault="0090516C" w:rsidP="00C55AF5">
      <w:pPr>
        <w:rPr>
          <w:rFonts w:ascii="Arial" w:hAnsi="Arial" w:cs="Arial"/>
          <w:color w:val="000000" w:themeColor="text1"/>
          <w:sz w:val="22"/>
          <w:szCs w:val="22"/>
        </w:rPr>
      </w:pPr>
      <w:r>
        <w:rPr>
          <w:rFonts w:ascii="Arial" w:hAnsi="Arial" w:cs="Arial"/>
          <w:color w:val="000000" w:themeColor="text1"/>
          <w:sz w:val="22"/>
          <w:szCs w:val="22"/>
        </w:rPr>
        <w:t>Litters</w:t>
      </w:r>
      <w:r w:rsidRPr="00EF5551">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were sexed </w:t>
      </w:r>
      <w:r w:rsidR="00AE5122">
        <w:rPr>
          <w:rFonts w:ascii="Arial" w:hAnsi="Arial" w:cs="Arial"/>
          <w:color w:val="000000" w:themeColor="text1"/>
          <w:sz w:val="22"/>
          <w:szCs w:val="22"/>
        </w:rPr>
        <w:t xml:space="preserve">by anogenital distance assessment </w:t>
      </w:r>
      <w:r w:rsidR="00CA4DA9">
        <w:rPr>
          <w:rFonts w:ascii="Arial" w:hAnsi="Arial" w:cs="Arial"/>
          <w:color w:val="000000" w:themeColor="text1"/>
          <w:sz w:val="22"/>
          <w:szCs w:val="22"/>
        </w:rPr>
        <w:t>and</w:t>
      </w:r>
      <w:r w:rsidR="00790E70" w:rsidRPr="00EF5551">
        <w:rPr>
          <w:rFonts w:ascii="Arial" w:hAnsi="Arial" w:cs="Arial"/>
          <w:color w:val="000000" w:themeColor="text1"/>
          <w:sz w:val="22"/>
          <w:szCs w:val="22"/>
        </w:rPr>
        <w:t xml:space="preserve"> culled to four animals (2 females and 2 males, when possible) at PND2.5. The offspring were weighed at PND0.5, 7.5, 14.5, </w:t>
      </w:r>
      <w:r>
        <w:rPr>
          <w:rFonts w:ascii="Arial" w:hAnsi="Arial" w:cs="Arial"/>
          <w:color w:val="000000" w:themeColor="text1"/>
          <w:sz w:val="22"/>
          <w:szCs w:val="22"/>
        </w:rPr>
        <w:t xml:space="preserve">and </w:t>
      </w:r>
      <w:r w:rsidR="00790E70" w:rsidRPr="00EF5551">
        <w:rPr>
          <w:rFonts w:ascii="Arial" w:hAnsi="Arial" w:cs="Arial"/>
          <w:color w:val="000000" w:themeColor="text1"/>
          <w:sz w:val="22"/>
          <w:szCs w:val="22"/>
        </w:rPr>
        <w:t xml:space="preserve">16.5. The pups underwent body composition </w:t>
      </w:r>
      <w:r w:rsidR="009E0A7F">
        <w:rPr>
          <w:rFonts w:ascii="Arial" w:hAnsi="Arial" w:cs="Arial"/>
          <w:color w:val="000000" w:themeColor="text1"/>
          <w:sz w:val="22"/>
          <w:szCs w:val="22"/>
        </w:rPr>
        <w:t>assessment</w:t>
      </w:r>
      <w:r w:rsidR="00790E70"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via </w:t>
      </w:r>
      <w:r w:rsidR="00360CE5">
        <w:rPr>
          <w:rFonts w:ascii="Arial" w:hAnsi="Arial" w:cs="Arial"/>
          <w:color w:val="000000" w:themeColor="text1"/>
          <w:sz w:val="22"/>
          <w:szCs w:val="22"/>
        </w:rPr>
        <w:t xml:space="preserve">magnetic resonance imaging </w:t>
      </w:r>
      <w:r w:rsidR="00360CE5" w:rsidRPr="00EF5551">
        <w:rPr>
          <w:rFonts w:ascii="Arial" w:hAnsi="Arial" w:cs="Arial"/>
          <w:bCs/>
          <w:color w:val="000000" w:themeColor="text1"/>
          <w:sz w:val="22"/>
          <w:szCs w:val="22"/>
        </w:rPr>
        <w:t>(</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xml:space="preserve"> 1100, </w:t>
      </w:r>
      <w:proofErr w:type="spellStart"/>
      <w:r w:rsidR="00360CE5" w:rsidRPr="00EF5551">
        <w:rPr>
          <w:rFonts w:ascii="Arial" w:hAnsi="Arial" w:cs="Arial"/>
          <w:bCs/>
          <w:color w:val="000000" w:themeColor="text1"/>
          <w:sz w:val="22"/>
          <w:szCs w:val="22"/>
        </w:rPr>
        <w:t>EchoMRI</w:t>
      </w:r>
      <w:proofErr w:type="spellEnd"/>
      <w:r w:rsidR="00360CE5" w:rsidRPr="00EF5551">
        <w:rPr>
          <w:rFonts w:ascii="Arial" w:hAnsi="Arial" w:cs="Arial"/>
          <w:bCs/>
          <w:color w:val="000000" w:themeColor="text1"/>
          <w:sz w:val="22"/>
          <w:szCs w:val="22"/>
        </w:rPr>
        <w:t>, Houston, TX)</w:t>
      </w:r>
      <w:r w:rsidR="00360CE5">
        <w:rPr>
          <w:rFonts w:ascii="Arial" w:hAnsi="Arial" w:cs="Arial"/>
          <w:bCs/>
          <w:color w:val="000000" w:themeColor="text1"/>
          <w:sz w:val="22"/>
          <w:szCs w:val="22"/>
        </w:rPr>
        <w:t xml:space="preserve"> </w:t>
      </w:r>
      <w:r w:rsidR="00790E70" w:rsidRPr="00EF5551">
        <w:rPr>
          <w:rFonts w:ascii="Arial" w:hAnsi="Arial" w:cs="Arial"/>
          <w:color w:val="000000" w:themeColor="text1"/>
          <w:sz w:val="22"/>
          <w:szCs w:val="22"/>
        </w:rPr>
        <w:t xml:space="preserve">at PND16.5 </w:t>
      </w:r>
      <w:r w:rsidR="00E94E29">
        <w:rPr>
          <w:rFonts w:ascii="Arial" w:hAnsi="Arial" w:cs="Arial"/>
          <w:color w:val="000000" w:themeColor="text1"/>
          <w:sz w:val="22"/>
          <w:szCs w:val="22"/>
        </w:rPr>
        <w:t xml:space="preserve">and were </w:t>
      </w:r>
      <w:r w:rsidR="00CA4DA9">
        <w:rPr>
          <w:rFonts w:ascii="Arial" w:hAnsi="Arial" w:cs="Arial"/>
          <w:color w:val="000000" w:themeColor="text1"/>
          <w:sz w:val="22"/>
          <w:szCs w:val="22"/>
        </w:rPr>
        <w:t xml:space="preserve">immediately </w:t>
      </w:r>
      <w:r w:rsidR="00864192">
        <w:rPr>
          <w:rFonts w:ascii="Arial" w:hAnsi="Arial" w:cs="Arial"/>
          <w:color w:val="000000" w:themeColor="text1"/>
          <w:sz w:val="22"/>
          <w:szCs w:val="22"/>
        </w:rPr>
        <w:t>euthanized</w:t>
      </w:r>
      <w:r w:rsidR="00790E70"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0D855D10" w:rsidR="00790E70" w:rsidRPr="00EF5551" w:rsidRDefault="00790E70" w:rsidP="00C55AF5">
      <w:pPr>
        <w:pStyle w:val="Heading2"/>
        <w:rPr>
          <w:rFonts w:eastAsia="MS PMincho"/>
        </w:rPr>
      </w:pPr>
      <w:r w:rsidRPr="00EF5551">
        <w:rPr>
          <w:rFonts w:eastAsia="MS PMincho"/>
        </w:rPr>
        <w:t>Body Composition</w:t>
      </w:r>
    </w:p>
    <w:p w14:paraId="55C94CF2" w14:textId="3D11615A" w:rsidR="00360CE5"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Mice were weighed by dynamic weighing to capture accurate </w:t>
      </w:r>
      <w:r w:rsidR="00360CE5">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using a digital scale</w:t>
      </w:r>
      <w:r w:rsidR="00491ECB">
        <w:rPr>
          <w:rFonts w:ascii="Arial" w:hAnsi="Arial" w:cs="Arial"/>
          <w:color w:val="000000" w:themeColor="text1"/>
          <w:sz w:val="22"/>
          <w:szCs w:val="22"/>
        </w:rPr>
        <w:t xml:space="preserve"> (Mettler Toled</w:t>
      </w:r>
      <w:r w:rsidR="00FD4C10">
        <w:rPr>
          <w:rFonts w:ascii="Arial" w:hAnsi="Arial" w:cs="Arial"/>
          <w:color w:val="000000" w:themeColor="text1"/>
          <w:sz w:val="22"/>
          <w:szCs w:val="22"/>
        </w:rPr>
        <w:t>o, ML6001T</w:t>
      </w:r>
      <w:r w:rsidR="00491ECB">
        <w:rPr>
          <w:rFonts w:ascii="Arial" w:hAnsi="Arial" w:cs="Arial"/>
          <w:color w:val="000000" w:themeColor="text1"/>
          <w:sz w:val="22"/>
          <w:szCs w:val="22"/>
        </w:rPr>
        <w:t>)</w:t>
      </w:r>
      <w:r w:rsidRPr="00EF5551">
        <w:rPr>
          <w:rFonts w:ascii="Arial" w:hAnsi="Arial" w:cs="Arial"/>
          <w:color w:val="000000" w:themeColor="text1"/>
          <w:sz w:val="22"/>
          <w:szCs w:val="22"/>
        </w:rPr>
        <w:t>. The weight</w:t>
      </w:r>
      <w:r w:rsidR="00491ECB">
        <w:rPr>
          <w:rFonts w:ascii="Arial" w:hAnsi="Arial" w:cs="Arial"/>
          <w:color w:val="000000" w:themeColor="text1"/>
          <w:sz w:val="22"/>
          <w:szCs w:val="22"/>
        </w:rPr>
        <w:t>s of each individual</w:t>
      </w:r>
      <w:r w:rsidR="00360CE5">
        <w:rPr>
          <w:rFonts w:ascii="Arial" w:hAnsi="Arial" w:cs="Arial"/>
          <w:color w:val="000000" w:themeColor="text1"/>
          <w:sz w:val="22"/>
          <w:szCs w:val="22"/>
        </w:rPr>
        <w:t xml:space="preserve"> mouse</w:t>
      </w:r>
      <w:r w:rsidRPr="00EF5551">
        <w:rPr>
          <w:rFonts w:ascii="Arial" w:hAnsi="Arial" w:cs="Arial"/>
          <w:color w:val="000000" w:themeColor="text1"/>
          <w:sz w:val="22"/>
          <w:szCs w:val="22"/>
        </w:rPr>
        <w:t xml:space="preserve"> </w:t>
      </w:r>
      <w:r w:rsidR="00491ECB">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recorded. The mouse was then placed in the MRI tube </w:t>
      </w:r>
      <w:r w:rsidR="00491ECB">
        <w:rPr>
          <w:rFonts w:ascii="Arial" w:hAnsi="Arial" w:cs="Arial"/>
          <w:color w:val="000000" w:themeColor="text1"/>
          <w:sz w:val="22"/>
          <w:szCs w:val="22"/>
        </w:rPr>
        <w:t xml:space="preserve">and </w:t>
      </w:r>
      <w:r w:rsidR="00D80713" w:rsidRPr="00EF5551">
        <w:rPr>
          <w:rFonts w:ascii="Arial" w:hAnsi="Arial" w:cs="Arial"/>
          <w:color w:val="000000" w:themeColor="text1"/>
          <w:sz w:val="22"/>
          <w:szCs w:val="22"/>
        </w:rPr>
        <w:t xml:space="preserve">restrained </w:t>
      </w:r>
      <w:r w:rsidRPr="00EF5551">
        <w:rPr>
          <w:rFonts w:ascii="Arial" w:hAnsi="Arial" w:cs="Arial"/>
          <w:color w:val="000000" w:themeColor="text1"/>
          <w:sz w:val="22"/>
          <w:szCs w:val="22"/>
        </w:rPr>
        <w:t>during the measurement. Fat, lean, free water</w:t>
      </w:r>
      <w:r w:rsidR="00360CE5">
        <w:rPr>
          <w:rFonts w:ascii="Arial" w:hAnsi="Arial" w:cs="Arial"/>
          <w:color w:val="000000" w:themeColor="text1"/>
          <w:sz w:val="22"/>
          <w:szCs w:val="22"/>
        </w:rPr>
        <w:t xml:space="preserve">, </w:t>
      </w:r>
      <w:r w:rsidRPr="00EF5551">
        <w:rPr>
          <w:rFonts w:ascii="Arial" w:hAnsi="Arial" w:cs="Arial"/>
          <w:color w:val="000000" w:themeColor="text1"/>
          <w:sz w:val="22"/>
          <w:szCs w:val="22"/>
        </w:rPr>
        <w:t>and total water mass (g) w</w:t>
      </w:r>
      <w:r w:rsidR="00D80713" w:rsidRPr="00EF5551">
        <w:rPr>
          <w:rFonts w:ascii="Arial" w:hAnsi="Arial" w:cs="Arial"/>
          <w:color w:val="000000" w:themeColor="text1"/>
          <w:sz w:val="22"/>
          <w:szCs w:val="22"/>
        </w:rPr>
        <w:t xml:space="preserve">ere </w:t>
      </w:r>
      <w:r w:rsidRPr="00EF5551">
        <w:rPr>
          <w:rFonts w:ascii="Arial" w:hAnsi="Arial" w:cs="Arial"/>
          <w:color w:val="000000" w:themeColor="text1"/>
          <w:sz w:val="22"/>
          <w:szCs w:val="22"/>
        </w:rPr>
        <w:t>recorded for each animal.</w:t>
      </w:r>
    </w:p>
    <w:p w14:paraId="5ED08645" w14:textId="77777777" w:rsidR="00763350" w:rsidRDefault="00763350" w:rsidP="00C55AF5">
      <w:pPr>
        <w:rPr>
          <w:rFonts w:ascii="Arial" w:hAnsi="Arial" w:cs="Arial"/>
          <w:color w:val="000000" w:themeColor="text1"/>
          <w:sz w:val="22"/>
          <w:szCs w:val="22"/>
        </w:rPr>
      </w:pPr>
    </w:p>
    <w:p w14:paraId="049AE064" w14:textId="00005357" w:rsidR="00360CE5" w:rsidRPr="00EF5551" w:rsidRDefault="00360CE5" w:rsidP="00C55AF5">
      <w:pPr>
        <w:rPr>
          <w:rFonts w:ascii="Arial" w:hAnsi="Arial" w:cs="Arial"/>
          <w:color w:val="000000" w:themeColor="text1"/>
          <w:sz w:val="22"/>
          <w:szCs w:val="22"/>
        </w:rPr>
      </w:pPr>
      <w:r>
        <w:rPr>
          <w:rFonts w:ascii="Arial" w:hAnsi="Arial" w:cs="Arial"/>
          <w:color w:val="000000" w:themeColor="text1"/>
          <w:sz w:val="22"/>
          <w:szCs w:val="22"/>
        </w:rPr>
        <w:t>Dams in all groups</w:t>
      </w:r>
      <w:r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were weighed and underwent body composition assessment via magnetic resonance imaging (MRI) </w:t>
      </w:r>
      <w:r w:rsidRPr="00EF5551">
        <w:rPr>
          <w:rFonts w:ascii="Arial" w:hAnsi="Arial" w:cs="Arial"/>
          <w:color w:val="000000" w:themeColor="text1"/>
          <w:sz w:val="22"/>
          <w:szCs w:val="22"/>
        </w:rPr>
        <w:t>three times a week during pregnancy and lactation</w:t>
      </w:r>
      <w:r>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Pr>
          <w:rFonts w:ascii="Arial" w:hAnsi="Arial" w:cs="Arial"/>
          <w:color w:val="000000" w:themeColor="text1"/>
          <w:sz w:val="22"/>
          <w:szCs w:val="22"/>
        </w:rPr>
        <w:t>O</w:t>
      </w:r>
      <w:r w:rsidRPr="00EF5551">
        <w:rPr>
          <w:rFonts w:ascii="Arial" w:hAnsi="Arial" w:cs="Arial"/>
          <w:color w:val="000000" w:themeColor="text1"/>
          <w:sz w:val="22"/>
          <w:szCs w:val="22"/>
        </w:rPr>
        <w:t>n the day of delivery</w:t>
      </w:r>
      <w:r>
        <w:rPr>
          <w:rFonts w:ascii="Arial" w:hAnsi="Arial" w:cs="Arial"/>
          <w:color w:val="000000" w:themeColor="text1"/>
          <w:sz w:val="22"/>
          <w:szCs w:val="22"/>
        </w:rPr>
        <w:t>, dams were weighed and their body composition was assessed via MRI.</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5EF67CB8" w:rsidR="00790E70" w:rsidRPr="008D7FC0" w:rsidRDefault="00864192" w:rsidP="00C55AF5">
      <w:pPr>
        <w:pStyle w:val="Heading2"/>
      </w:pPr>
      <w:r>
        <w:t>Euthanasia</w:t>
      </w:r>
      <w:r w:rsidRPr="008D7FC0">
        <w:t xml:space="preserve"> </w:t>
      </w:r>
      <w:r w:rsidR="00790E70" w:rsidRPr="008D7FC0">
        <w:t>and Tissue Collection</w:t>
      </w:r>
    </w:p>
    <w:p w14:paraId="19630FD8" w14:textId="4161A4BA"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w:t>
      </w:r>
      <w:r w:rsidR="00C532BA">
        <w:rPr>
          <w:rFonts w:ascii="Arial" w:hAnsi="Arial" w:cs="Arial"/>
          <w:color w:val="000000" w:themeColor="text1"/>
          <w:sz w:val="22"/>
          <w:szCs w:val="22"/>
        </w:rPr>
        <w:t xml:space="preserve"> via</w:t>
      </w:r>
      <w:r w:rsidRPr="00EF5551">
        <w:rPr>
          <w:rFonts w:ascii="Arial" w:hAnsi="Arial" w:cs="Arial"/>
          <w:color w:val="000000" w:themeColor="text1"/>
          <w:sz w:val="22"/>
          <w:szCs w:val="22"/>
        </w:rPr>
        <w:t xml:space="preserve"> drop jar) at PND16</w:t>
      </w:r>
      <w:r w:rsidR="00AE5122">
        <w:rPr>
          <w:rFonts w:ascii="Arial" w:hAnsi="Arial" w:cs="Arial"/>
          <w:color w:val="000000" w:themeColor="text1"/>
          <w:sz w:val="22"/>
          <w:szCs w:val="22"/>
        </w:rPr>
        <w:t>.5</w:t>
      </w:r>
      <w:r w:rsidR="007058E5">
        <w:rPr>
          <w:rFonts w:ascii="Arial" w:hAnsi="Arial" w:cs="Arial"/>
          <w:color w:val="000000" w:themeColor="text1"/>
          <w:sz w:val="22"/>
          <w:szCs w:val="22"/>
        </w:rPr>
        <w:t xml:space="preserve"> after milk collection</w:t>
      </w:r>
      <w:r w:rsidRPr="00EF5551">
        <w:rPr>
          <w:rFonts w:ascii="Arial" w:hAnsi="Arial" w:cs="Arial"/>
          <w:color w:val="000000" w:themeColor="text1"/>
          <w:sz w:val="22"/>
          <w:szCs w:val="22"/>
        </w:rPr>
        <w:t xml:space="preserve">. The mice were pinned on a dissection board in a supine position. </w:t>
      </w:r>
      <w:r w:rsidR="003F46B5">
        <w:rPr>
          <w:rFonts w:ascii="Arial" w:hAnsi="Arial" w:cs="Arial"/>
          <w:color w:val="000000" w:themeColor="text1"/>
          <w:sz w:val="22"/>
          <w:szCs w:val="22"/>
        </w:rPr>
        <w:t>Dams were</w:t>
      </w:r>
      <w:r w:rsidRPr="00EF5551">
        <w:rPr>
          <w:rFonts w:ascii="Arial" w:hAnsi="Arial" w:cs="Arial"/>
          <w:color w:val="000000" w:themeColor="text1"/>
          <w:sz w:val="22"/>
          <w:szCs w:val="22"/>
        </w:rPr>
        <w:t xml:space="preserve"> dissected by a midline incision of the skin from the rectum to the diaphragm</w:t>
      </w:r>
      <w:r w:rsidR="003F46B5">
        <w:rPr>
          <w:rFonts w:ascii="Arial" w:hAnsi="Arial" w:cs="Arial"/>
          <w:color w:val="000000" w:themeColor="text1"/>
          <w:sz w:val="22"/>
          <w:szCs w:val="22"/>
        </w:rPr>
        <w:t xml:space="preserve">. We </w:t>
      </w:r>
      <w:r w:rsidRPr="00EF5551">
        <w:rPr>
          <w:rFonts w:ascii="Arial" w:hAnsi="Arial" w:cs="Arial"/>
          <w:color w:val="000000" w:themeColor="text1"/>
          <w:sz w:val="22"/>
          <w:szCs w:val="22"/>
        </w:rPr>
        <w:t>extracted thoracic, abdominal</w:t>
      </w:r>
      <w:r w:rsidR="003F46B5">
        <w:rPr>
          <w:rFonts w:ascii="Arial" w:hAnsi="Arial" w:cs="Arial"/>
          <w:color w:val="000000" w:themeColor="text1"/>
          <w:sz w:val="22"/>
          <w:szCs w:val="22"/>
        </w:rPr>
        <w:t>,</w:t>
      </w:r>
      <w:r w:rsidRPr="00EF5551">
        <w:rPr>
          <w:rFonts w:ascii="Arial" w:hAnsi="Arial" w:cs="Arial"/>
          <w:color w:val="000000" w:themeColor="text1"/>
          <w:sz w:val="22"/>
          <w:szCs w:val="22"/>
        </w:rPr>
        <w:t xml:space="preserve"> and inguinal mammary glands. Briefly, the peritoneum was pulled </w:t>
      </w:r>
      <w:r w:rsidR="00C532BA">
        <w:rPr>
          <w:rFonts w:ascii="Arial" w:hAnsi="Arial" w:cs="Arial"/>
          <w:color w:val="000000" w:themeColor="text1"/>
          <w:sz w:val="22"/>
          <w:szCs w:val="22"/>
        </w:rPr>
        <w:t>away</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and</w:t>
      </w:r>
      <w:r w:rsidR="00C532BA"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C532BA">
        <w:rPr>
          <w:rFonts w:ascii="Arial" w:hAnsi="Arial" w:cs="Arial"/>
          <w:color w:val="000000" w:themeColor="text1"/>
          <w:sz w:val="22"/>
          <w:szCs w:val="22"/>
        </w:rPr>
        <w:t xml:space="preserve">fixed in </w:t>
      </w:r>
      <w:r w:rsidR="00AE5122">
        <w:rPr>
          <w:rFonts w:ascii="Arial" w:hAnsi="Arial" w:cs="Arial"/>
          <w:color w:val="000000" w:themeColor="text1"/>
          <w:sz w:val="22"/>
          <w:szCs w:val="22"/>
        </w:rPr>
        <w:t xml:space="preserve">10% </w:t>
      </w:r>
      <w:r w:rsidR="00C532BA">
        <w:rPr>
          <w:rFonts w:ascii="Arial" w:hAnsi="Arial" w:cs="Arial"/>
          <w:color w:val="000000" w:themeColor="text1"/>
          <w:sz w:val="22"/>
          <w:szCs w:val="22"/>
        </w:rPr>
        <w:t xml:space="preserve">formalin, dehydrated in 70% ethanol, and later </w:t>
      </w:r>
      <w:r w:rsidRPr="00EF5551">
        <w:rPr>
          <w:rFonts w:ascii="Arial" w:hAnsi="Arial" w:cs="Arial"/>
          <w:color w:val="000000" w:themeColor="text1"/>
          <w:sz w:val="22"/>
          <w:szCs w:val="22"/>
        </w:rPr>
        <w:t>embedded in paraffin for histology</w:t>
      </w:r>
      <w:r w:rsidR="000926AF">
        <w:rPr>
          <w:rFonts w:ascii="Arial" w:hAnsi="Arial" w:cs="Arial"/>
          <w:color w:val="000000" w:themeColor="text1"/>
          <w:sz w:val="22"/>
          <w:szCs w:val="22"/>
        </w:rPr>
        <w:t>.</w:t>
      </w:r>
      <w:r w:rsidR="003F46B5">
        <w:rPr>
          <w:rFonts w:ascii="Arial" w:hAnsi="Arial" w:cs="Arial"/>
          <w:color w:val="000000" w:themeColor="text1"/>
          <w:sz w:val="22"/>
          <w:szCs w:val="22"/>
        </w:rPr>
        <w:t xml:space="preserve"> </w:t>
      </w:r>
      <w:r w:rsidR="000926AF">
        <w:rPr>
          <w:rFonts w:ascii="Arial" w:hAnsi="Arial" w:cs="Arial"/>
          <w:color w:val="000000" w:themeColor="text1"/>
          <w:sz w:val="22"/>
          <w:szCs w:val="22"/>
        </w:rPr>
        <w:t>The</w:t>
      </w:r>
      <w:r w:rsidRPr="00EF5551">
        <w:rPr>
          <w:rFonts w:ascii="Arial" w:hAnsi="Arial" w:cs="Arial"/>
          <w:color w:val="000000" w:themeColor="text1"/>
          <w:sz w:val="22"/>
          <w:szCs w:val="22"/>
        </w:rPr>
        <w:t xml:space="preserv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000926AF">
        <w:rPr>
          <w:rFonts w:ascii="Arial" w:hAnsi="Arial" w:cs="Arial"/>
          <w:color w:val="000000" w:themeColor="text1"/>
          <w:sz w:val="22"/>
          <w:szCs w:val="22"/>
        </w:rPr>
        <w:t xml:space="preserve"> Eppendorf</w:t>
      </w:r>
      <w:r w:rsidRPr="00EF5551">
        <w:rPr>
          <w:rFonts w:ascii="Arial" w:hAnsi="Arial" w:cs="Arial"/>
          <w:color w:val="000000" w:themeColor="text1"/>
          <w:sz w:val="22"/>
          <w:szCs w:val="22"/>
        </w:rPr>
        <w:t xml:space="preserve"> tubes</w:t>
      </w:r>
      <w:r w:rsidR="000926AF">
        <w:rPr>
          <w:rFonts w:ascii="Arial" w:hAnsi="Arial" w:cs="Arial"/>
          <w:color w:val="000000" w:themeColor="text1"/>
          <w:sz w:val="22"/>
          <w:szCs w:val="22"/>
        </w:rPr>
        <w:t xml:space="preserve">, </w:t>
      </w:r>
      <w:r w:rsidRPr="00EF5551">
        <w:rPr>
          <w:rFonts w:ascii="Arial" w:hAnsi="Arial" w:cs="Arial"/>
          <w:color w:val="000000" w:themeColor="text1"/>
          <w:sz w:val="22"/>
          <w:szCs w:val="22"/>
        </w:rPr>
        <w:t>snap frozen in liquid nitrogen</w:t>
      </w:r>
      <w:r w:rsidR="000926AF">
        <w:rPr>
          <w:rFonts w:ascii="Arial" w:hAnsi="Arial" w:cs="Arial"/>
          <w:color w:val="000000" w:themeColor="text1"/>
          <w:sz w:val="22"/>
          <w:szCs w:val="22"/>
        </w:rPr>
        <w:t>,</w:t>
      </w:r>
      <w:r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 xml:space="preserve">C for molecular </w:t>
      </w:r>
      <w:r w:rsidR="000926AF">
        <w:rPr>
          <w:rFonts w:ascii="Arial" w:hAnsi="Arial" w:cs="Arial"/>
          <w:color w:val="000000" w:themeColor="text1"/>
          <w:sz w:val="22"/>
          <w:szCs w:val="22"/>
        </w:rPr>
        <w:t>assays</w:t>
      </w:r>
      <w:r w:rsidRPr="00EF5551">
        <w:rPr>
          <w:rFonts w:ascii="Arial" w:hAnsi="Arial" w:cs="Arial"/>
          <w:color w:val="000000" w:themeColor="text1"/>
          <w:sz w:val="22"/>
          <w:szCs w:val="22"/>
        </w:rPr>
        <w:t xml:space="preserve">. Offspring of dams were sacrificed without tissue extraction at </w:t>
      </w:r>
      <w:commentRangeStart w:id="4"/>
      <w:commentRangeStart w:id="5"/>
      <w:r w:rsidRPr="00EF5551">
        <w:rPr>
          <w:rFonts w:ascii="Arial" w:hAnsi="Arial" w:cs="Arial"/>
          <w:color w:val="000000" w:themeColor="text1"/>
          <w:sz w:val="22"/>
          <w:szCs w:val="22"/>
        </w:rPr>
        <w:t>PND16</w:t>
      </w:r>
      <w:r w:rsidR="00AE5122">
        <w:rPr>
          <w:rFonts w:ascii="Arial" w:hAnsi="Arial" w:cs="Arial"/>
          <w:color w:val="000000" w:themeColor="text1"/>
          <w:sz w:val="22"/>
          <w:szCs w:val="22"/>
        </w:rPr>
        <w:t>.5</w:t>
      </w:r>
      <w:r w:rsidR="00FA0F66" w:rsidRPr="00EF5551">
        <w:rPr>
          <w:rFonts w:ascii="Arial" w:hAnsi="Arial" w:cs="Arial"/>
          <w:color w:val="000000" w:themeColor="text1"/>
          <w:sz w:val="22"/>
          <w:szCs w:val="22"/>
        </w:rPr>
        <w:t xml:space="preserve"> </w:t>
      </w:r>
      <w:commentRangeEnd w:id="4"/>
      <w:r w:rsidR="00AE5122">
        <w:rPr>
          <w:rStyle w:val="CommentReference"/>
        </w:rPr>
        <w:commentReference w:id="4"/>
      </w:r>
      <w:commentRangeEnd w:id="5"/>
      <w:r w:rsidR="005552EE">
        <w:rPr>
          <w:rStyle w:val="CommentReference"/>
        </w:rPr>
        <w:commentReference w:id="5"/>
      </w:r>
      <w:r w:rsidR="00FA0F66" w:rsidRPr="00EF5551">
        <w:rPr>
          <w:rFonts w:ascii="Arial" w:hAnsi="Arial" w:cs="Arial"/>
          <w:color w:val="000000" w:themeColor="text1"/>
          <w:sz w:val="22"/>
          <w:szCs w:val="22"/>
        </w:rPr>
        <w:t>after body</w:t>
      </w:r>
      <w:r w:rsidR="000926AF">
        <w:rPr>
          <w:rFonts w:ascii="Arial" w:hAnsi="Arial" w:cs="Arial"/>
          <w:color w:val="000000" w:themeColor="text1"/>
          <w:sz w:val="22"/>
          <w:szCs w:val="22"/>
        </w:rPr>
        <w:t xml:space="preserve"> weight and</w:t>
      </w:r>
      <w:r w:rsidR="00FA0F66" w:rsidRPr="00EF5551">
        <w:rPr>
          <w:rFonts w:ascii="Arial" w:hAnsi="Arial" w:cs="Arial"/>
          <w:color w:val="000000" w:themeColor="text1"/>
          <w:sz w:val="22"/>
          <w:szCs w:val="22"/>
        </w:rPr>
        <w:t xml:space="preserve"> </w:t>
      </w:r>
      <w:r w:rsidR="000926AF">
        <w:rPr>
          <w:rFonts w:ascii="Arial" w:hAnsi="Arial" w:cs="Arial"/>
          <w:color w:val="000000" w:themeColor="text1"/>
          <w:sz w:val="22"/>
          <w:szCs w:val="22"/>
        </w:rPr>
        <w:t>composition</w:t>
      </w:r>
      <w:r w:rsidR="000926AF" w:rsidRPr="00EF5551">
        <w:rPr>
          <w:rFonts w:ascii="Arial" w:hAnsi="Arial" w:cs="Arial"/>
          <w:color w:val="000000" w:themeColor="text1"/>
          <w:sz w:val="22"/>
          <w:szCs w:val="22"/>
        </w:rPr>
        <w:t xml:space="preserve"> </w:t>
      </w:r>
      <w:r w:rsidR="00FA0F66" w:rsidRPr="00EF5551">
        <w:rPr>
          <w:rFonts w:ascii="Arial" w:hAnsi="Arial" w:cs="Arial"/>
          <w:color w:val="000000" w:themeColor="text1"/>
          <w:sz w:val="22"/>
          <w:szCs w:val="22"/>
        </w:rPr>
        <w:t>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5449B452"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(25)","plainTextFormattedCitation":"(25)","previouslyFormattedCitation":"(25)"},"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(25)</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WT and KO dams. To determine milk volume, we used the weigh-suckle-weigh technique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(26)","plainTextFormattedCitation":"(26)","previouslyFormattedCitation":"(26)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000926AF">
        <w:rPr>
          <w:rFonts w:ascii="Arial" w:hAnsi="Arial" w:cs="Arial"/>
          <w:color w:val="000000" w:themeColor="text1"/>
          <w:sz w:val="22"/>
          <w:szCs w:val="22"/>
        </w:rPr>
        <w:t>and the pups in aggregate</w:t>
      </w:r>
      <w:r w:rsidRPr="00EF5551">
        <w:rPr>
          <w:rFonts w:ascii="Arial" w:hAnsi="Arial" w:cs="Arial"/>
          <w:color w:val="000000" w:themeColor="text1"/>
          <w:sz w:val="22"/>
          <w:szCs w:val="22"/>
        </w:rPr>
        <w:t>.</w:t>
      </w:r>
      <w:r w:rsidR="0004723C">
        <w:rPr>
          <w:rFonts w:ascii="Arial" w:hAnsi="Arial" w:cs="Arial"/>
          <w:color w:val="000000" w:themeColor="text1"/>
          <w:sz w:val="22"/>
          <w:szCs w:val="22"/>
        </w:rPr>
        <w:t xml:space="preserve"> </w:t>
      </w:r>
      <w:r w:rsidRPr="00EF5551">
        <w:rPr>
          <w:rFonts w:ascii="Arial" w:hAnsi="Arial" w:cs="Arial"/>
          <w:color w:val="000000" w:themeColor="text1"/>
          <w:sz w:val="22"/>
          <w:szCs w:val="22"/>
        </w:rPr>
        <w:t>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and the aggregate weight of the pups was measured</w:t>
      </w:r>
      <w:r w:rsidR="000926AF">
        <w:rPr>
          <w:rFonts w:ascii="Arial" w:hAnsi="Arial" w:cs="Arial"/>
          <w:color w:val="000000" w:themeColor="text1"/>
          <w:sz w:val="22"/>
          <w:szCs w:val="22"/>
        </w:rPr>
        <w:t>, each for a second time</w:t>
      </w:r>
      <w:r w:rsidRPr="00EF5551">
        <w:rPr>
          <w:rFonts w:ascii="Arial" w:hAnsi="Arial" w:cs="Arial"/>
          <w:color w:val="000000" w:themeColor="text1"/>
          <w:sz w:val="22"/>
          <w:szCs w:val="22"/>
        </w:rPr>
        <w:t xml:space="preserve">.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w:t>
      </w:r>
      <w:r w:rsidR="000926AF">
        <w:rPr>
          <w:rFonts w:ascii="Arial" w:hAnsi="Arial" w:cs="Arial"/>
          <w:color w:val="000000" w:themeColor="text1"/>
          <w:sz w:val="22"/>
          <w:szCs w:val="22"/>
        </w:rPr>
        <w:t>home</w:t>
      </w:r>
      <w:r w:rsidR="000926A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cage and were allowed to nurse for one hour undisturbed. At the end of the nursing </w:t>
      </w:r>
      <w:r w:rsidR="000926AF">
        <w:rPr>
          <w:rFonts w:ascii="Arial" w:hAnsi="Arial" w:cs="Arial"/>
          <w:color w:val="000000" w:themeColor="text1"/>
          <w:sz w:val="22"/>
          <w:szCs w:val="22"/>
        </w:rPr>
        <w:t>period</w:t>
      </w:r>
      <w:r w:rsidRPr="00EF5551">
        <w:rPr>
          <w:rFonts w:ascii="Arial" w:hAnsi="Arial" w:cs="Arial"/>
          <w:color w:val="000000" w:themeColor="text1"/>
          <w:sz w:val="22"/>
          <w:szCs w:val="22"/>
        </w:rPr>
        <w:t xml:space="preserve">, the dam was weighed again and the aggregate </w:t>
      </w:r>
      <w:r w:rsidRPr="00EF5551">
        <w:rPr>
          <w:rFonts w:ascii="Arial" w:hAnsi="Arial" w:cs="Arial"/>
          <w:color w:val="000000" w:themeColor="text1"/>
          <w:sz w:val="22"/>
          <w:szCs w:val="22"/>
        </w:rPr>
        <w:lastRenderedPageBreak/>
        <w:t xml:space="preserve">weight of the pups was </w:t>
      </w:r>
      <w:r w:rsidR="00D73217">
        <w:rPr>
          <w:rFonts w:ascii="Arial" w:hAnsi="Arial" w:cs="Arial"/>
          <w:color w:val="000000" w:themeColor="text1"/>
          <w:sz w:val="22"/>
          <w:szCs w:val="22"/>
        </w:rPr>
        <w:t>measured</w:t>
      </w:r>
      <w:r w:rsidR="0004723C">
        <w:rPr>
          <w:rFonts w:ascii="Arial" w:hAnsi="Arial" w:cs="Arial"/>
          <w:color w:val="000000" w:themeColor="text1"/>
          <w:sz w:val="22"/>
          <w:szCs w:val="22"/>
        </w:rPr>
        <w:t xml:space="preserve"> </w:t>
      </w:r>
      <w:r w:rsidR="000926AF">
        <w:rPr>
          <w:rFonts w:ascii="Arial" w:hAnsi="Arial" w:cs="Arial"/>
          <w:color w:val="000000" w:themeColor="text1"/>
          <w:sz w:val="22"/>
          <w:szCs w:val="22"/>
        </w:rPr>
        <w:t>for a third time</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40FB2342" w:rsidR="00FC4AA9"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w:t>
      </w:r>
      <w:r w:rsidR="00AE5122">
        <w:rPr>
          <w:rFonts w:ascii="Arial" w:hAnsi="Arial" w:cs="Arial"/>
          <w:color w:val="000000" w:themeColor="text1"/>
          <w:sz w:val="22"/>
          <w:szCs w:val="22"/>
        </w:rPr>
        <w:t>muscular</w:t>
      </w:r>
      <w:r w:rsidRPr="00EF5551">
        <w:rPr>
          <w:rFonts w:ascii="Arial" w:hAnsi="Arial" w:cs="Arial"/>
          <w:color w:val="000000" w:themeColor="text1"/>
          <w:sz w:val="22"/>
          <w:szCs w:val="22"/>
        </w:rPr>
        <w:t xml:space="preserve"> injection of Ketamine</w:t>
      </w:r>
      <w:r w:rsidR="000926AF">
        <w:rPr>
          <w:rFonts w:ascii="Arial" w:hAnsi="Arial" w:cs="Arial"/>
          <w:color w:val="000000" w:themeColor="text1"/>
          <w:sz w:val="22"/>
          <w:szCs w:val="22"/>
        </w:rPr>
        <w:t>/</w:t>
      </w:r>
      <w:r w:rsidR="00C223F9">
        <w:rPr>
          <w:rFonts w:ascii="Arial" w:hAnsi="Arial" w:cs="Arial"/>
          <w:color w:val="000000" w:themeColor="text1"/>
          <w:sz w:val="22"/>
          <w:szCs w:val="22"/>
        </w:rPr>
        <w:t>X</w:t>
      </w:r>
      <w:r w:rsidR="000926AF">
        <w:rPr>
          <w:rFonts w:ascii="Arial" w:hAnsi="Arial" w:cs="Arial"/>
          <w:color w:val="000000" w:themeColor="text1"/>
          <w:sz w:val="22"/>
          <w:szCs w:val="22"/>
        </w:rPr>
        <w:t>ylazine</w:t>
      </w:r>
      <w:r w:rsidRPr="00EF5551">
        <w:rPr>
          <w:rFonts w:ascii="Arial" w:hAnsi="Arial" w:cs="Arial"/>
          <w:color w:val="000000" w:themeColor="text1"/>
          <w:sz w:val="22"/>
          <w:szCs w:val="22"/>
        </w:rPr>
        <w:t xml:space="preserve"> (0.1275g/kg body weight). We then inject</w:t>
      </w:r>
      <w:r w:rsidR="000926AF">
        <w:rPr>
          <w:rFonts w:ascii="Arial" w:hAnsi="Arial" w:cs="Arial"/>
          <w:color w:val="000000" w:themeColor="text1"/>
          <w:sz w:val="22"/>
          <w:szCs w:val="22"/>
        </w:rPr>
        <w:t>ed</w:t>
      </w:r>
      <w:r w:rsidRPr="00EF5551">
        <w:rPr>
          <w:rFonts w:ascii="Arial" w:hAnsi="Arial" w:cs="Arial"/>
          <w:color w:val="000000" w:themeColor="text1"/>
          <w:sz w:val="22"/>
          <w:szCs w:val="22"/>
        </w:rPr>
        <w:t xml:space="preserve"> oxytocin</w:t>
      </w:r>
      <w:r w:rsidR="00A270A9">
        <w:rPr>
          <w:rFonts w:ascii="Arial" w:hAnsi="Arial" w:cs="Arial"/>
          <w:color w:val="000000" w:themeColor="text1"/>
          <w:sz w:val="22"/>
          <w:szCs w:val="22"/>
        </w:rPr>
        <w:t xml:space="preserve"> intramuscularly</w:t>
      </w:r>
      <w:r w:rsidRPr="00EF5551">
        <w:rPr>
          <w:rFonts w:ascii="Arial" w:hAnsi="Arial" w:cs="Arial"/>
          <w:color w:val="000000" w:themeColor="text1"/>
          <w:sz w:val="22"/>
          <w:szCs w:val="22"/>
        </w:rPr>
        <w:t xml:space="preserve"> into the forelimb (</w:t>
      </w:r>
      <w:commentRangeStart w:id="6"/>
      <w:commentRangeStart w:id="7"/>
      <w:commentRangeStart w:id="8"/>
      <w:r w:rsidRPr="00EF5551">
        <w:rPr>
          <w:rFonts w:ascii="Arial" w:hAnsi="Arial" w:cs="Arial"/>
          <w:color w:val="000000" w:themeColor="text1"/>
          <w:sz w:val="22"/>
          <w:szCs w:val="22"/>
        </w:rPr>
        <w:t>2U</w:t>
      </w:r>
      <w:commentRangeEnd w:id="6"/>
      <w:r w:rsidR="008D493D">
        <w:rPr>
          <w:rStyle w:val="CommentReference"/>
        </w:rPr>
        <w:commentReference w:id="6"/>
      </w:r>
      <w:commentRangeEnd w:id="7"/>
      <w:r w:rsidR="009629D6">
        <w:rPr>
          <w:rStyle w:val="CommentReference"/>
        </w:rPr>
        <w:commentReference w:id="7"/>
      </w:r>
      <w:commentRangeEnd w:id="8"/>
      <w:r w:rsidR="00BC1D78">
        <w:rPr>
          <w:rStyle w:val="CommentReference"/>
        </w:rPr>
        <w:commentReference w:id="8"/>
      </w:r>
      <w:r w:rsidRPr="00EF5551">
        <w:rPr>
          <w:rFonts w:ascii="Arial" w:hAnsi="Arial" w:cs="Arial"/>
          <w:color w:val="000000" w:themeColor="text1"/>
          <w:sz w:val="22"/>
          <w:szCs w:val="22"/>
        </w:rPr>
        <w:t>/dam) to induce milk</w:t>
      </w:r>
      <w:r w:rsidR="00C375C2">
        <w:rPr>
          <w:rFonts w:ascii="Arial" w:hAnsi="Arial" w:cs="Arial"/>
          <w:color w:val="000000" w:themeColor="text1"/>
          <w:sz w:val="22"/>
          <w:szCs w:val="22"/>
        </w:rPr>
        <w:t xml:space="preserve"> </w:t>
      </w:r>
      <w:r w:rsidR="00A270A9">
        <w:rPr>
          <w:rFonts w:ascii="Arial" w:hAnsi="Arial" w:cs="Arial"/>
          <w:color w:val="000000" w:themeColor="text1"/>
          <w:sz w:val="22"/>
          <w:szCs w:val="22"/>
        </w:rPr>
        <w:t>let</w:t>
      </w:r>
      <w:r w:rsidR="007058E5">
        <w:rPr>
          <w:rFonts w:ascii="Arial" w:hAnsi="Arial" w:cs="Arial"/>
          <w:color w:val="000000" w:themeColor="text1"/>
          <w:sz w:val="22"/>
          <w:szCs w:val="22"/>
        </w:rPr>
        <w:t>-</w:t>
      </w:r>
      <w:r w:rsidR="00A270A9">
        <w:rPr>
          <w:rFonts w:ascii="Arial" w:hAnsi="Arial" w:cs="Arial"/>
          <w:color w:val="000000" w:themeColor="text1"/>
          <w:sz w:val="22"/>
          <w:szCs w:val="22"/>
        </w:rPr>
        <w:t>down</w:t>
      </w:r>
      <w:r w:rsidRPr="00EF5551">
        <w:rPr>
          <w:rFonts w:ascii="Arial" w:hAnsi="Arial" w:cs="Arial"/>
          <w:color w:val="000000" w:themeColor="text1"/>
          <w:sz w:val="22"/>
          <w:szCs w:val="22"/>
        </w:rPr>
        <w:t>. The dam’s nipples were manually squeezed to promote milk let</w:t>
      </w:r>
      <w:r w:rsidR="007058E5">
        <w:rPr>
          <w:rFonts w:ascii="Arial" w:hAnsi="Arial" w:cs="Arial"/>
          <w:color w:val="000000" w:themeColor="text1"/>
          <w:sz w:val="22"/>
          <w:szCs w:val="22"/>
        </w:rPr>
        <w:t>-</w:t>
      </w:r>
      <w:r w:rsidRPr="00EF5551">
        <w:rPr>
          <w:rFonts w:ascii="Arial" w:hAnsi="Arial" w:cs="Arial"/>
          <w:color w:val="000000" w:themeColor="text1"/>
          <w:sz w:val="22"/>
          <w:szCs w:val="22"/>
        </w:rPr>
        <w: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w:t>
      </w:r>
      <w:r w:rsidR="00C223F9">
        <w:rPr>
          <w:rFonts w:ascii="Arial" w:hAnsi="Arial" w:cs="Arial"/>
          <w:color w:val="000000" w:themeColor="text1"/>
          <w:sz w:val="22"/>
          <w:szCs w:val="22"/>
        </w:rPr>
        <w:t>euthanized</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using isoflurane. We then dissected the dam </w:t>
      </w:r>
      <w:r w:rsidR="00C223F9">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extracted </w:t>
      </w:r>
      <w:r w:rsidR="007058E5">
        <w:rPr>
          <w:rFonts w:ascii="Arial" w:hAnsi="Arial" w:cs="Arial"/>
          <w:color w:val="000000" w:themeColor="text1"/>
          <w:sz w:val="22"/>
          <w:szCs w:val="22"/>
        </w:rPr>
        <w:t>the</w:t>
      </w:r>
      <w:r w:rsidRPr="00EF5551">
        <w:rPr>
          <w:rFonts w:ascii="Arial" w:hAnsi="Arial" w:cs="Arial"/>
          <w:color w:val="000000" w:themeColor="text1"/>
          <w:sz w:val="22"/>
          <w:szCs w:val="22"/>
        </w:rPr>
        <w:t xml:space="preserve"> mammary glands. The </w:t>
      </w:r>
      <w:r w:rsidR="009629D6">
        <w:rPr>
          <w:rFonts w:ascii="Arial" w:hAnsi="Arial" w:cs="Arial"/>
          <w:color w:val="000000" w:themeColor="text1"/>
          <w:sz w:val="22"/>
          <w:szCs w:val="22"/>
        </w:rPr>
        <w:t xml:space="preserve">left and right </w:t>
      </w:r>
      <w:r w:rsidRPr="00EF5551">
        <w:rPr>
          <w:rFonts w:ascii="Arial" w:hAnsi="Arial" w:cs="Arial"/>
          <w:color w:val="000000" w:themeColor="text1"/>
          <w:sz w:val="22"/>
          <w:szCs w:val="22"/>
        </w:rPr>
        <w:t>lower mammary gland pads were weighed.</w:t>
      </w:r>
    </w:p>
    <w:p w14:paraId="40EC8C8E" w14:textId="77777777" w:rsidR="00FC4AA9" w:rsidRDefault="00FC4AA9" w:rsidP="00C55AF5">
      <w:pPr>
        <w:rPr>
          <w:rFonts w:ascii="Arial" w:hAnsi="Arial" w:cs="Arial"/>
          <w:color w:val="000000" w:themeColor="text1"/>
          <w:sz w:val="22"/>
          <w:szCs w:val="22"/>
        </w:rPr>
      </w:pPr>
    </w:p>
    <w:p w14:paraId="20E85C9E" w14:textId="6CDCB7BC" w:rsidR="00FC4AA9" w:rsidRDefault="00CE0941"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 </w:t>
      </w:r>
      <w:r w:rsidRPr="00EF5551">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(27)","plainTextFormattedCitation":"(27)","previouslyFormattedCitation":"(27)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(27)</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Four fold d</w:t>
      </w:r>
      <w:r w:rsidRPr="00EF5551">
        <w:rPr>
          <w:rFonts w:ascii="Arial" w:hAnsi="Arial" w:cs="Arial"/>
          <w:color w:val="000000" w:themeColor="text1"/>
          <w:sz w:val="22"/>
          <w:szCs w:val="22"/>
        </w:rPr>
        <w:t xml:space="preserve">iluted samples were transferred into </w:t>
      </w:r>
      <w:commentRangeStart w:id="9"/>
      <w:commentRangeStart w:id="10"/>
      <w:commentRangeStart w:id="11"/>
      <w:r w:rsidRPr="00EF5551">
        <w:rPr>
          <w:rFonts w:ascii="Arial" w:hAnsi="Arial" w:cs="Arial"/>
          <w:color w:val="000000" w:themeColor="text1"/>
          <w:sz w:val="22"/>
          <w:szCs w:val="22"/>
        </w:rPr>
        <w:t>plain</w:t>
      </w:r>
      <w:commentRangeEnd w:id="9"/>
      <w:r w:rsidR="00A270A9">
        <w:rPr>
          <w:rStyle w:val="CommentReference"/>
        </w:rPr>
        <w:commentReference w:id="9"/>
      </w:r>
      <w:commentRangeEnd w:id="10"/>
      <w:r w:rsidR="009004FA">
        <w:rPr>
          <w:rStyle w:val="CommentReference"/>
        </w:rPr>
        <w:commentReference w:id="10"/>
      </w:r>
      <w:commentRangeEnd w:id="11"/>
      <w:r w:rsidR="000465AE">
        <w:rPr>
          <w:rStyle w:val="CommentReference"/>
        </w:rPr>
        <w:commentReference w:id="11"/>
      </w:r>
      <w:r w:rsidRPr="00EF5551">
        <w:rPr>
          <w:rFonts w:ascii="Arial" w:hAnsi="Arial" w:cs="Arial"/>
          <w:color w:val="000000" w:themeColor="text1"/>
          <w:sz w:val="22"/>
          <w:szCs w:val="22"/>
        </w:rPr>
        <w:t xml:space="preserve"> micro-hematocrit glass capillary tubes. The tubes were sealed from one end using </w:t>
      </w:r>
      <w:proofErr w:type="spellStart"/>
      <w:r w:rsidRPr="00EF5551">
        <w:rPr>
          <w:rFonts w:ascii="Arial" w:hAnsi="Arial" w:cs="Arial"/>
          <w:color w:val="000000" w:themeColor="text1"/>
          <w:sz w:val="22"/>
          <w:szCs w:val="22"/>
        </w:rPr>
        <w:t>Critoseal</w:t>
      </w:r>
      <w:proofErr w:type="spellEnd"/>
      <w:r w:rsidRPr="00EF5551">
        <w:rPr>
          <w:rFonts w:ascii="Arial" w:hAnsi="Arial" w:cs="Arial"/>
          <w:color w:val="000000" w:themeColor="text1"/>
          <w:sz w:val="22"/>
          <w:szCs w:val="22"/>
        </w:rPr>
        <w:t>.</w:t>
      </w:r>
      <w:r w:rsidR="009004FA">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 tubes were later placed in </w:t>
      </w:r>
      <w:r w:rsidR="00C223F9">
        <w:rPr>
          <w:rFonts w:ascii="Arial" w:hAnsi="Arial" w:cs="Arial"/>
          <w:color w:val="000000" w:themeColor="text1"/>
          <w:sz w:val="22"/>
          <w:szCs w:val="22"/>
        </w:rPr>
        <w:t xml:space="preserve">a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120 seconds per cycle </w:t>
      </w:r>
      <w:r w:rsidR="00C223F9">
        <w:rPr>
          <w:rFonts w:ascii="Arial" w:hAnsi="Arial" w:cs="Arial"/>
          <w:color w:val="000000" w:themeColor="text1"/>
          <w:sz w:val="22"/>
          <w:szCs w:val="22"/>
        </w:rPr>
        <w:t xml:space="preserve">for </w:t>
      </w:r>
      <w:r w:rsidR="00C223F9" w:rsidRPr="00EF5551">
        <w:rPr>
          <w:rFonts w:ascii="Arial" w:hAnsi="Arial" w:cs="Arial"/>
          <w:color w:val="000000" w:themeColor="text1"/>
          <w:sz w:val="22"/>
          <w:szCs w:val="22"/>
        </w:rPr>
        <w:t xml:space="preserve">8 cycles </w:t>
      </w:r>
      <w:r w:rsidRPr="00EF5551">
        <w:rPr>
          <w:rFonts w:ascii="Arial" w:hAnsi="Arial" w:cs="Arial"/>
          <w:color w:val="000000" w:themeColor="text1"/>
          <w:sz w:val="22"/>
          <w:szCs w:val="22"/>
        </w:rPr>
        <w:t xml:space="preserve">for a total spin time of 16 minutes. The capillary formed layers of white fat and non-fat milk. The </w:t>
      </w:r>
      <w:r w:rsidR="00C223F9">
        <w:rPr>
          <w:rFonts w:ascii="Arial" w:hAnsi="Arial" w:cs="Arial"/>
          <w:color w:val="000000" w:themeColor="text1"/>
          <w:sz w:val="22"/>
          <w:szCs w:val="22"/>
        </w:rPr>
        <w:t>length</w:t>
      </w:r>
      <w:r w:rsidR="00C223F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of the fat layer was measured using a 150 mm dial caliper (General Tools and Instruments 6” Dial Caliper). The total volume of milk (fat + non-fat milk) was also measured in mm. Percentage of fat was determined with respect to the total milk volume.</w:t>
      </w:r>
      <w:r>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68D4F4D5" w14:textId="4F2225E4" w:rsidR="00C375C2" w:rsidRDefault="00790E70" w:rsidP="00C375C2">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w:t>
      </w:r>
      <w:r w:rsidR="00763350">
        <w:rPr>
          <w:rFonts w:ascii="Arial" w:hAnsi="Arial" w:cs="Arial"/>
          <w:color w:val="000000" w:themeColor="text1"/>
          <w:sz w:val="22"/>
          <w:szCs w:val="22"/>
        </w:rPr>
        <w:t xml:space="preserve"> (</w:t>
      </w:r>
      <w:r w:rsidR="00763350" w:rsidRPr="00763350">
        <w:rPr>
          <w:rFonts w:ascii="Arial" w:hAnsi="Arial" w:cs="Arial"/>
          <w:color w:val="000000" w:themeColor="text1"/>
          <w:sz w:val="22"/>
          <w:szCs w:val="22"/>
        </w:rPr>
        <w:t xml:space="preserve">Invitrogen by </w:t>
      </w:r>
      <w:proofErr w:type="spellStart"/>
      <w:r w:rsidR="00763350" w:rsidRPr="00763350">
        <w:rPr>
          <w:rFonts w:ascii="Arial" w:hAnsi="Arial" w:cs="Arial"/>
          <w:color w:val="000000" w:themeColor="text1"/>
          <w:sz w:val="22"/>
          <w:szCs w:val="22"/>
        </w:rPr>
        <w:t>ThermoFisher</w:t>
      </w:r>
      <w:proofErr w:type="spellEnd"/>
      <w:r w:rsidR="00763350" w:rsidRPr="00763350">
        <w:rPr>
          <w:rFonts w:ascii="Arial" w:hAnsi="Arial" w:cs="Arial"/>
          <w:color w:val="000000" w:themeColor="text1"/>
          <w:sz w:val="22"/>
          <w:szCs w:val="22"/>
        </w:rPr>
        <w:t xml:space="preserve"> Scientific </w:t>
      </w:r>
      <w:r w:rsidR="00521A0A">
        <w:rPr>
          <w:rFonts w:ascii="Arial" w:hAnsi="Arial" w:cs="Arial"/>
          <w:color w:val="000000" w:themeColor="text1"/>
          <w:sz w:val="22"/>
          <w:szCs w:val="22"/>
        </w:rPr>
        <w:t xml:space="preserve">catalog </w:t>
      </w:r>
      <w:r w:rsidR="00277E87">
        <w:rPr>
          <w:rFonts w:ascii="Arial" w:hAnsi="Arial" w:cs="Arial"/>
          <w:color w:val="000000" w:themeColor="text1"/>
          <w:sz w:val="22"/>
          <w:szCs w:val="22"/>
        </w:rPr>
        <w:t>#</w:t>
      </w:r>
      <w:r w:rsidR="00763350" w:rsidRPr="00763350">
        <w:rPr>
          <w:rFonts w:ascii="Arial" w:hAnsi="Arial" w:cs="Arial"/>
          <w:color w:val="000000" w:themeColor="text1"/>
          <w:sz w:val="22"/>
          <w:szCs w:val="22"/>
        </w:rPr>
        <w:t>12183025</w:t>
      </w:r>
      <w:r w:rsidR="00763350">
        <w:rPr>
          <w:rFonts w:ascii="Arial" w:hAnsi="Arial" w:cs="Arial"/>
          <w:color w:val="000000" w:themeColor="text1"/>
          <w:sz w:val="22"/>
          <w:szCs w:val="22"/>
        </w:rPr>
        <w:t xml:space="preserve">). </w:t>
      </w:r>
      <w:r w:rsidRPr="00CE0941">
        <w:rPr>
          <w:rFonts w:ascii="Arial" w:hAnsi="Arial" w:cs="Arial"/>
          <w:color w:val="000000" w:themeColor="text1"/>
          <w:sz w:val="22"/>
          <w:szCs w:val="22"/>
        </w:rPr>
        <w:t xml:space="preserve">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then homogenized and treated to collect purified RNA.</w:t>
      </w:r>
      <w:r w:rsidR="00521A0A">
        <w:rPr>
          <w:rFonts w:ascii="Arial" w:hAnsi="Arial" w:cs="Arial"/>
          <w:color w:val="000000" w:themeColor="text1"/>
          <w:sz w:val="22"/>
          <w:szCs w:val="22"/>
        </w:rPr>
        <w:t xml:space="preserve"> </w:t>
      </w:r>
      <w:r w:rsidRPr="00CE0941">
        <w:rPr>
          <w:rFonts w:ascii="Arial" w:hAnsi="Arial" w:cs="Arial"/>
          <w:color w:val="000000" w:themeColor="text1"/>
          <w:sz w:val="22"/>
          <w:szCs w:val="22"/>
        </w:rPr>
        <w:t>The RNA was quantified using a nanodrop</w:t>
      </w:r>
      <w:r w:rsidR="00521A0A">
        <w:rPr>
          <w:rFonts w:ascii="Arial" w:hAnsi="Arial" w:cs="Arial"/>
          <w:color w:val="000000" w:themeColor="text1"/>
          <w:sz w:val="22"/>
          <w:szCs w:val="22"/>
        </w:rPr>
        <w:t>,</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w:t>
      </w:r>
      <w:r w:rsidR="00521A0A">
        <w:rPr>
          <w:rFonts w:ascii="Arial" w:hAnsi="Arial" w:cs="Arial"/>
          <w:color w:val="000000" w:themeColor="text1"/>
          <w:sz w:val="22"/>
          <w:szCs w:val="22"/>
        </w:rPr>
        <w:t xml:space="preserve"> </w:t>
      </w:r>
      <w:r w:rsidR="00B64188" w:rsidRPr="00CE0941">
        <w:rPr>
          <w:rFonts w:ascii="Arial" w:hAnsi="Arial" w:cs="Arial"/>
          <w:color w:val="000000" w:themeColor="text1"/>
          <w:sz w:val="22"/>
          <w:szCs w:val="22"/>
        </w:rPr>
        <w:t>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r w:rsidR="00521A0A">
        <w:rPr>
          <w:rFonts w:ascii="Arial" w:hAnsi="Arial" w:cs="Arial"/>
          <w:sz w:val="22"/>
          <w:szCs w:val="22"/>
        </w:rPr>
        <w:t xml:space="preserve">6000 </w:t>
      </w:r>
      <w:r w:rsidR="0000462A" w:rsidRPr="0000462A">
        <w:rPr>
          <w:rFonts w:ascii="Arial" w:eastAsia="Times New Roman" w:hAnsi="Arial" w:cs="Arial"/>
          <w:sz w:val="22"/>
          <w:szCs w:val="22"/>
        </w:rPr>
        <w:t>(S4)</w:t>
      </w:r>
      <w:r w:rsidR="00A47D44" w:rsidRPr="0000462A">
        <w:rPr>
          <w:rFonts w:ascii="Arial" w:hAnsi="Arial" w:cs="Arial"/>
          <w:sz w:val="22"/>
          <w:szCs w:val="22"/>
        </w:rPr>
        <w:t>.</w:t>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(28)","plainTextFormattedCitation":"(28)","previouslyFormattedCitation":"(28)"},"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(28)</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Mapping efficiency was 54.8% (sample range 53-56.6%).</w:t>
      </w:r>
      <w:r w:rsidR="00521A0A">
        <w:rPr>
          <w:rFonts w:ascii="Arial" w:hAnsi="Arial" w:cs="Arial"/>
          <w:sz w:val="22"/>
          <w:szCs w:val="22"/>
        </w:rPr>
        <w:t xml:space="preserve">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(29)","plainTextFormattedCitation":"(29)","previouslyFormattedCitation":"(29)"},"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(29)</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(30)","plainTextFormattedCitation":"(30)","previouslyFormattedCitation":"(30)"},"properties":{"noteIndex":0},"schema":"https://github.com/citation-style-language/schema/raw/master/csl-citation.json"}</w:instrText>
      </w:r>
      <w:r w:rsidR="00BD0A0D" w:rsidRPr="009629D6">
        <w:rPr>
          <w:rFonts w:ascii="Arial" w:hAnsi="Arial" w:cs="Arial"/>
          <w:sz w:val="22"/>
          <w:szCs w:val="22"/>
        </w:rPr>
        <w:fldChar w:fldCharType="separate"/>
      </w:r>
      <w:r w:rsidR="00747AE1" w:rsidRPr="00747AE1">
        <w:rPr>
          <w:rFonts w:ascii="Arial" w:hAnsi="Arial" w:cs="Arial"/>
          <w:noProof/>
          <w:sz w:val="22"/>
          <w:szCs w:val="22"/>
        </w:rPr>
        <w:t>(30)</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430636">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(31)","plainTextFormattedCitation":"(31)","previouslyFormattedCitation":"(31)"},"properties":{"noteIndex":0},"schema":"https://github.com/citation-style-language/schema/raw/master/csl-citation.json"}</w:instrText>
      </w:r>
      <w:r w:rsidR="000300D1" w:rsidRPr="009629D6">
        <w:rPr>
          <w:rFonts w:ascii="Arial" w:hAnsi="Arial" w:cs="Arial"/>
          <w:sz w:val="22"/>
          <w:szCs w:val="22"/>
        </w:rPr>
        <w:fldChar w:fldCharType="separate"/>
      </w:r>
      <w:r w:rsidR="00747AE1" w:rsidRPr="00747AE1">
        <w:rPr>
          <w:rFonts w:ascii="Arial" w:hAnsi="Arial" w:cs="Arial"/>
          <w:noProof/>
          <w:sz w:val="22"/>
          <w:szCs w:val="22"/>
        </w:rPr>
        <w:t>(31)</w:t>
      </w:r>
      <w:r w:rsidR="000300D1" w:rsidRPr="009629D6">
        <w:rPr>
          <w:rFonts w:ascii="Arial" w:hAnsi="Arial" w:cs="Arial"/>
          <w:sz w:val="22"/>
          <w:szCs w:val="22"/>
        </w:rPr>
        <w:fldChar w:fldCharType="end"/>
      </w:r>
      <w:r w:rsidR="00A47D44" w:rsidRPr="009629D6">
        <w:rPr>
          <w:rFonts w:ascii="Arial" w:hAnsi="Arial" w:cs="Arial"/>
          <w:sz w:val="22"/>
          <w:szCs w:val="22"/>
        </w:rPr>
        <w:t>.</w:t>
      </w:r>
      <w:r w:rsidR="00521A0A">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w:t>
      </w:r>
      <w:r w:rsidR="009876BD">
        <w:rPr>
          <w:rFonts w:ascii="Arial" w:hAnsi="Arial" w:cs="Arial"/>
          <w:sz w:val="22"/>
          <w:szCs w:val="22"/>
        </w:rPr>
        <w:t>ly</w:t>
      </w:r>
      <w:r w:rsidR="00A47D44" w:rsidRPr="009629D6">
        <w:rPr>
          <w:rFonts w:ascii="Arial" w:hAnsi="Arial" w:cs="Arial"/>
          <w:sz w:val="22"/>
          <w:szCs w:val="22"/>
        </w:rPr>
        <w:t xml:space="preserve"> </w:t>
      </w:r>
      <w:r w:rsidR="000300D1" w:rsidRPr="009629D6">
        <w:rPr>
          <w:rFonts w:ascii="Arial" w:hAnsi="Arial" w:cs="Arial"/>
          <w:sz w:val="22"/>
          <w:szCs w:val="22"/>
        </w:rPr>
        <w:t>expressed genes</w:t>
      </w:r>
      <w:r w:rsidR="00AC714A">
        <w:rPr>
          <w:rFonts w:ascii="Arial" w:hAnsi="Arial" w:cs="Arial"/>
          <w:sz w:val="22"/>
          <w:szCs w:val="22"/>
        </w:rPr>
        <w:t xml:space="preserve"> (DEGs)</w:t>
      </w:r>
      <w:r w:rsidR="009876BD">
        <w:rPr>
          <w:rFonts w:ascii="Arial" w:hAnsi="Arial" w:cs="Arial"/>
          <w:sz w:val="22"/>
          <w:szCs w:val="22"/>
        </w:rPr>
        <w:t>,</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xml:space="preserve">, identifying 265 </w:t>
      </w:r>
      <w:r w:rsidR="00572314">
        <w:rPr>
          <w:rFonts w:ascii="Arial" w:hAnsi="Arial" w:cs="Arial"/>
          <w:sz w:val="22"/>
          <w:szCs w:val="22"/>
        </w:rPr>
        <w:t>DEGs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w:t>
      </w:r>
      <w:r w:rsidR="005F2606" w:rsidRPr="009629D6">
        <w:rPr>
          <w:rFonts w:ascii="Arial" w:hAnsi="Arial" w:cs="Arial"/>
          <w:sz w:val="22"/>
          <w:szCs w:val="22"/>
        </w:rPr>
        <w:lastRenderedPageBreak/>
        <w:t>between enriched gene sets were calculated by Jaccard distances</w:t>
      </w:r>
      <w:r w:rsidR="00A47D44" w:rsidRPr="009629D6">
        <w:rPr>
          <w:rFonts w:ascii="Arial" w:hAnsi="Arial" w:cs="Arial"/>
          <w:sz w:val="22"/>
          <w:szCs w:val="22"/>
        </w:rPr>
        <w:t>. Gene set enrichment results are presented in Supplementary Table 2. Data are available from GEO at accession number</w:t>
      </w:r>
      <w:r w:rsidR="00C375C2">
        <w:rPr>
          <w:rFonts w:ascii="Arial" w:hAnsi="Arial" w:cs="Arial"/>
          <w:sz w:val="22"/>
          <w:szCs w:val="22"/>
        </w:rPr>
        <w:t xml:space="preserve"> GSE175620.</w:t>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2AC5A095" w:rsidR="009D5728" w:rsidRPr="00E8617F" w:rsidRDefault="00CE0941" w:rsidP="00C55AF5">
      <w:pPr>
        <w:rPr>
          <w:rFonts w:ascii="Arial" w:eastAsia="Times New Roman" w:hAnsi="Arial" w:cs="Arial"/>
          <w:color w:val="000000"/>
          <w:sz w:val="22"/>
          <w:szCs w:val="22"/>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w:t>
      </w:r>
      <w:r w:rsidR="009876BD">
        <w:rPr>
          <w:rFonts w:ascii="Arial" w:hAnsi="Arial" w:cs="Arial"/>
          <w:color w:val="000000" w:themeColor="text1"/>
          <w:sz w:val="22"/>
          <w:szCs w:val="22"/>
        </w:rPr>
        <w:t xml:space="preserve"> Core</w:t>
      </w:r>
      <w:r w:rsidRPr="00EF5551">
        <w:rPr>
          <w:rFonts w:ascii="Arial" w:hAnsi="Arial" w:cs="Arial"/>
          <w:color w:val="000000" w:themeColor="text1"/>
          <w:sz w:val="22"/>
          <w:szCs w:val="22"/>
        </w:rPr>
        <w:t xml:space="preserve">. Slides </w:t>
      </w:r>
      <w:r w:rsidRPr="00FA4FC3">
        <w:rPr>
          <w:rFonts w:ascii="Arial" w:hAnsi="Arial" w:cs="Arial"/>
          <w:color w:val="000000" w:themeColor="text1"/>
          <w:sz w:val="22"/>
          <w:szCs w:val="22"/>
        </w:rPr>
        <w:t xml:space="preserve">were blindly assessed for adipocyte size and </w:t>
      </w:r>
      <w:r w:rsidR="009876BD" w:rsidRPr="00FA4FC3">
        <w:rPr>
          <w:rFonts w:ascii="Arial" w:hAnsi="Arial" w:cs="Arial"/>
          <w:color w:val="000000" w:themeColor="text1"/>
          <w:sz w:val="22"/>
          <w:szCs w:val="22"/>
        </w:rPr>
        <w:t>number using</w:t>
      </w:r>
      <w:r w:rsidRPr="00FA4FC3">
        <w:rPr>
          <w:rFonts w:ascii="Arial" w:hAnsi="Arial" w:cs="Arial"/>
          <w:color w:val="000000" w:themeColor="text1"/>
          <w:sz w:val="22"/>
          <w:szCs w:val="22"/>
        </w:rPr>
        <w:t xml:space="preserve"> one slide per mouse.</w:t>
      </w:r>
      <w:r w:rsidRPr="00FA4FC3">
        <w:rPr>
          <w:rFonts w:ascii="Arial" w:eastAsia="Times New Roman" w:hAnsi="Arial" w:cs="Arial"/>
          <w:color w:val="000000"/>
          <w:sz w:val="22"/>
          <w:szCs w:val="22"/>
        </w:rPr>
        <w:t xml:space="preserve"> </w:t>
      </w:r>
      <w:r w:rsidR="004B6823" w:rsidRPr="00FA4FC3">
        <w:rPr>
          <w:rFonts w:ascii="Arial" w:eastAsia="Times New Roman" w:hAnsi="Arial" w:cs="Arial"/>
          <w:color w:val="000000"/>
          <w:sz w:val="22"/>
          <w:szCs w:val="22"/>
        </w:rPr>
        <w:t xml:space="preserve">Using </w:t>
      </w:r>
      <w:r w:rsidR="00B119B7" w:rsidRPr="00FA4FC3">
        <w:rPr>
          <w:rFonts w:ascii="Arial" w:eastAsia="Times New Roman" w:hAnsi="Arial" w:cs="Arial"/>
          <w:color w:val="000000"/>
          <w:sz w:val="22"/>
          <w:szCs w:val="22"/>
        </w:rPr>
        <w:t>an EVOS</w:t>
      </w:r>
      <w:r w:rsidR="002B552F" w:rsidRPr="00FA4FC3">
        <w:rPr>
          <w:rFonts w:ascii="Arial" w:eastAsia="Times New Roman" w:hAnsi="Arial" w:cs="Arial"/>
          <w:color w:val="000000"/>
          <w:sz w:val="22"/>
          <w:szCs w:val="22"/>
        </w:rPr>
        <w:t xml:space="preserve"> XL</w:t>
      </w:r>
      <w:r w:rsidR="009876BD" w:rsidRPr="00FA4FC3">
        <w:rPr>
          <w:rFonts w:ascii="Arial" w:eastAsia="Times New Roman" w:hAnsi="Arial" w:cs="Arial"/>
          <w:color w:val="000000"/>
          <w:sz w:val="22"/>
          <w:szCs w:val="22"/>
        </w:rPr>
        <w:t xml:space="preserve"> </w:t>
      </w:r>
      <w:r w:rsidR="00E8617F" w:rsidRPr="00FA4FC3">
        <w:rPr>
          <w:rFonts w:ascii="Arial" w:eastAsia="Times New Roman" w:hAnsi="Arial" w:cs="Arial"/>
          <w:color w:val="000000"/>
          <w:sz w:val="22"/>
          <w:szCs w:val="22"/>
        </w:rPr>
        <w:t xml:space="preserve">Imaging System </w:t>
      </w:r>
      <w:r w:rsidR="00B119B7" w:rsidRPr="00FA4FC3">
        <w:rPr>
          <w:rFonts w:ascii="Arial" w:eastAsia="Times New Roman" w:hAnsi="Arial" w:cs="Arial"/>
          <w:color w:val="000000"/>
          <w:sz w:val="22"/>
          <w:szCs w:val="22"/>
        </w:rPr>
        <w:t>inverted fluorescent microscope</w:t>
      </w:r>
      <w:r w:rsidR="009876BD" w:rsidRPr="00FA4FC3">
        <w:rPr>
          <w:rFonts w:ascii="Arial" w:eastAsia="Times New Roman" w:hAnsi="Arial" w:cs="Arial"/>
          <w:color w:val="000000"/>
          <w:sz w:val="22"/>
          <w:szCs w:val="22"/>
        </w:rPr>
        <w:t xml:space="preserve"> </w:t>
      </w:r>
      <w:commentRangeStart w:id="12"/>
      <w:r w:rsidR="009876BD" w:rsidRPr="00FA4FC3">
        <w:rPr>
          <w:rFonts w:ascii="Arial" w:eastAsia="Times New Roman" w:hAnsi="Arial" w:cs="Arial"/>
          <w:color w:val="000000"/>
          <w:sz w:val="22"/>
          <w:szCs w:val="22"/>
        </w:rPr>
        <w:t>(</w:t>
      </w:r>
      <w:r w:rsidR="00FA4FC3" w:rsidRPr="00FA4FC3">
        <w:rPr>
          <w:rFonts w:ascii="Arial" w:eastAsia="Times New Roman" w:hAnsi="Arial" w:cs="Arial"/>
          <w:color w:val="000000"/>
          <w:sz w:val="22"/>
          <w:szCs w:val="22"/>
        </w:rPr>
        <w:t xml:space="preserve">Invitrogen by </w:t>
      </w:r>
      <w:proofErr w:type="spellStart"/>
      <w:r w:rsidR="00E8617F" w:rsidRPr="00FA4FC3">
        <w:rPr>
          <w:rFonts w:ascii="Arial" w:eastAsia="Times New Roman" w:hAnsi="Arial" w:cs="Arial"/>
          <w:color w:val="000000"/>
          <w:sz w:val="22"/>
          <w:szCs w:val="22"/>
        </w:rPr>
        <w:t>ThermoFisher</w:t>
      </w:r>
      <w:proofErr w:type="spellEnd"/>
      <w:r w:rsidR="00E8617F" w:rsidRPr="00FA4FC3">
        <w:rPr>
          <w:rFonts w:ascii="Arial" w:eastAsia="Times New Roman" w:hAnsi="Arial" w:cs="Arial"/>
          <w:color w:val="000000"/>
          <w:sz w:val="22"/>
          <w:szCs w:val="22"/>
        </w:rPr>
        <w:t xml:space="preserve"> Scientific catalog #</w:t>
      </w:r>
      <w:r w:rsidR="00FA4FC3" w:rsidRPr="00FA4FC3">
        <w:rPr>
          <w:rFonts w:ascii="Arial" w:eastAsia="Times New Roman" w:hAnsi="Arial" w:cs="Arial"/>
          <w:color w:val="222222"/>
          <w:sz w:val="22"/>
          <w:szCs w:val="22"/>
          <w:shd w:val="clear" w:color="auto" w:fill="FFFFFF"/>
        </w:rPr>
        <w:t xml:space="preserve"> </w:t>
      </w:r>
      <w:r w:rsidR="00FA4FC3" w:rsidRPr="00FA4FC3">
        <w:rPr>
          <w:rFonts w:ascii="Arial" w:eastAsia="Times New Roman" w:hAnsi="Arial" w:cs="Arial"/>
          <w:color w:val="000000"/>
          <w:sz w:val="22"/>
          <w:szCs w:val="22"/>
        </w:rPr>
        <w:t>AME3300</w:t>
      </w:r>
      <w:r w:rsidR="009876BD" w:rsidRPr="00FA4FC3">
        <w:rPr>
          <w:rFonts w:ascii="Arial" w:eastAsia="Times New Roman" w:hAnsi="Arial" w:cs="Arial"/>
          <w:color w:val="000000"/>
          <w:sz w:val="22"/>
          <w:szCs w:val="22"/>
        </w:rPr>
        <w:t>)</w:t>
      </w:r>
      <w:commentRangeEnd w:id="12"/>
      <w:r w:rsidR="0018175C" w:rsidRPr="00FA4FC3">
        <w:rPr>
          <w:rStyle w:val="CommentReference"/>
          <w:rFonts w:ascii="Arial" w:hAnsi="Arial" w:cs="Arial"/>
          <w:sz w:val="22"/>
          <w:szCs w:val="22"/>
        </w:rPr>
        <w:commentReference w:id="12"/>
      </w:r>
      <w:r w:rsidR="00B119B7" w:rsidRPr="00FA4FC3">
        <w:rPr>
          <w:rFonts w:ascii="Arial" w:eastAsia="Times New Roman" w:hAnsi="Arial" w:cs="Arial"/>
          <w:color w:val="000000"/>
          <w:sz w:val="22"/>
          <w:szCs w:val="22"/>
        </w:rPr>
        <w:t xml:space="preserve">, eight representative </w:t>
      </w:r>
      <w:r w:rsidR="003A51B3" w:rsidRPr="00FA4FC3">
        <w:rPr>
          <w:rFonts w:ascii="Arial" w:eastAsia="Times New Roman" w:hAnsi="Arial" w:cs="Arial"/>
          <w:color w:val="000000"/>
          <w:sz w:val="22"/>
          <w:szCs w:val="22"/>
        </w:rPr>
        <w:t xml:space="preserve">pictures </w:t>
      </w:r>
      <w:r w:rsidR="00B119B7" w:rsidRPr="00FA4FC3">
        <w:rPr>
          <w:rFonts w:ascii="Arial" w:eastAsia="Times New Roman" w:hAnsi="Arial" w:cs="Arial"/>
          <w:color w:val="000000"/>
          <w:sz w:val="22"/>
          <w:szCs w:val="22"/>
        </w:rPr>
        <w:t>per slide</w:t>
      </w:r>
      <w:r w:rsidR="003A51B3" w:rsidRPr="00FA4FC3">
        <w:rPr>
          <w:rFonts w:ascii="Arial" w:eastAsia="Times New Roman" w:hAnsi="Arial" w:cs="Arial"/>
          <w:color w:val="000000"/>
          <w:sz w:val="22"/>
          <w:szCs w:val="22"/>
        </w:rPr>
        <w:t>, covering the entire tissue area,</w:t>
      </w:r>
      <w:r w:rsidR="00B119B7" w:rsidRPr="00FA4FC3">
        <w:rPr>
          <w:rFonts w:ascii="Arial" w:eastAsia="Times New Roman" w:hAnsi="Arial" w:cs="Arial"/>
          <w:color w:val="000000"/>
          <w:sz w:val="22"/>
          <w:szCs w:val="22"/>
        </w:rPr>
        <w:t xml:space="preserve"> were taken at 10x. </w:t>
      </w:r>
      <w:r w:rsidR="009D5728" w:rsidRPr="00FA4FC3">
        <w:rPr>
          <w:rFonts w:ascii="Arial" w:eastAsia="Times New Roman" w:hAnsi="Arial" w:cs="Arial"/>
          <w:color w:val="000000"/>
          <w:sz w:val="22"/>
          <w:szCs w:val="22"/>
        </w:rPr>
        <w:t>Mammary gland adipocytes were quantified using ImageJ</w:t>
      </w:r>
      <w:r w:rsidRPr="00FA4FC3">
        <w:rPr>
          <w:rFonts w:ascii="Arial" w:eastAsia="Times New Roman" w:hAnsi="Arial" w:cs="Arial"/>
          <w:color w:val="000000"/>
          <w:sz w:val="22"/>
          <w:szCs w:val="22"/>
        </w:rPr>
        <w:t xml:space="preserve"> </w:t>
      </w:r>
      <w:r w:rsidR="003A51B3" w:rsidRPr="00FA4FC3">
        <w:rPr>
          <w:rFonts w:ascii="Arial" w:eastAsia="Times New Roman" w:hAnsi="Arial" w:cs="Arial"/>
          <w:color w:val="000000"/>
          <w:sz w:val="22"/>
          <w:szCs w:val="22"/>
        </w:rPr>
        <w:t>with</w:t>
      </w:r>
      <w:r w:rsidR="003A51B3" w:rsidRPr="00FA4FC3">
        <w:rPr>
          <w:rFonts w:ascii="Arial" w:hAnsi="Arial" w:cs="Arial"/>
          <w:bCs/>
          <w:color w:val="000000" w:themeColor="text1"/>
          <w:sz w:val="22"/>
          <w:szCs w:val="22"/>
        </w:rPr>
        <w:t xml:space="preserve"> </w:t>
      </w:r>
      <w:r w:rsidR="00B119B7" w:rsidRPr="00FA4FC3">
        <w:rPr>
          <w:rFonts w:ascii="Arial" w:eastAsia="Times New Roman" w:hAnsi="Arial" w:cs="Arial"/>
          <w:color w:val="000000"/>
          <w:sz w:val="22"/>
          <w:szCs w:val="22"/>
        </w:rPr>
        <w:t>A</w:t>
      </w:r>
      <w:r w:rsidR="009D5728" w:rsidRPr="00FA4FC3">
        <w:rPr>
          <w:rFonts w:ascii="Arial" w:eastAsia="Times New Roman" w:hAnsi="Arial" w:cs="Arial"/>
          <w:color w:val="000000"/>
          <w:sz w:val="22"/>
          <w:szCs w:val="22"/>
        </w:rPr>
        <w:t xml:space="preserve">dipocyte </w:t>
      </w:r>
      <w:r w:rsidR="00B119B7" w:rsidRPr="00FA4FC3">
        <w:rPr>
          <w:rFonts w:ascii="Arial" w:eastAsia="Times New Roman" w:hAnsi="Arial" w:cs="Arial"/>
          <w:color w:val="000000"/>
          <w:sz w:val="22"/>
          <w:szCs w:val="22"/>
        </w:rPr>
        <w:t>T</w:t>
      </w:r>
      <w:r w:rsidR="009D5728" w:rsidRPr="00FA4FC3">
        <w:rPr>
          <w:rFonts w:ascii="Arial" w:eastAsia="Times New Roman" w:hAnsi="Arial" w:cs="Arial"/>
          <w:color w:val="000000"/>
          <w:sz w:val="22"/>
          <w:szCs w:val="22"/>
        </w:rPr>
        <w:t xml:space="preserve">ools </w:t>
      </w:r>
      <w:r w:rsidR="00B119B7" w:rsidRPr="00FA4FC3">
        <w:rPr>
          <w:rFonts w:ascii="Arial" w:eastAsia="Times New Roman" w:hAnsi="Arial" w:cs="Arial"/>
          <w:color w:val="000000"/>
          <w:sz w:val="22"/>
          <w:szCs w:val="22"/>
        </w:rPr>
        <w:t xml:space="preserve">Macros </w:t>
      </w:r>
      <w:r w:rsidRPr="00FA4FC3">
        <w:rPr>
          <w:rFonts w:ascii="Arial" w:eastAsia="Times New Roman" w:hAnsi="Arial" w:cs="Arial"/>
          <w:color w:val="000000"/>
          <w:sz w:val="22"/>
          <w:szCs w:val="22"/>
        </w:rPr>
        <w:t>Plugin</w:t>
      </w:r>
      <w:r w:rsidR="0000462A" w:rsidRPr="00FA4FC3">
        <w:rPr>
          <w:rFonts w:ascii="Arial" w:eastAsia="Times New Roman" w:hAnsi="Arial" w:cs="Arial"/>
          <w:color w:val="000000"/>
          <w:sz w:val="22"/>
          <w:szCs w:val="22"/>
        </w:rPr>
        <w:t xml:space="preserve"> </w:t>
      </w:r>
      <w:r w:rsidR="0000462A" w:rsidRPr="00FA4FC3">
        <w:rPr>
          <w:rFonts w:ascii="Arial" w:eastAsia="Times New Roman" w:hAnsi="Arial" w:cs="Arial"/>
          <w:color w:val="000000"/>
          <w:sz w:val="22"/>
          <w:szCs w:val="22"/>
        </w:rPr>
        <w:fldChar w:fldCharType="begin" w:fldLock="1"/>
      </w:r>
      <w:r w:rsidR="00430636" w:rsidRPr="00FA4FC3">
        <w:rPr>
          <w:rFonts w:ascii="Arial" w:eastAsia="Times New Roman" w:hAnsi="Arial" w:cs="Arial"/>
          <w:color w:val="000000"/>
          <w:sz w:val="22"/>
          <w:szCs w:val="22"/>
        </w:rPr>
        <w:instrText>ADDIN CSL_CITATION {"citationItems":[{"id":"ITEM-1","itemData":{"author":[{"dropping-particle":"","family":"MontpellierRessourcesImagerie","given":"","non-dropping-particle":"","parse-names":false,"suffix":""}],"id":"ITEM-1","issued":{"date-parts":[["2020"]]},"title":"Adipocytes Tools","type":"webpage"},"uris":["http://www.mendeley.com/documents/?uuid=c2fb7662-eedc-4a69-98d1-2ba221733b2c"]}],"mendeley":{"formattedCitation":"(32)","plainTextFormattedCitation":"(32)","previouslyFormattedCitation":"(32)"},"properties":{"noteIndex":0},"schema":"https://github.com/citation-style-language/schema/raw/master/csl-citation.json"}</w:instrText>
      </w:r>
      <w:r w:rsidR="0000462A" w:rsidRPr="00FA4FC3">
        <w:rPr>
          <w:rFonts w:ascii="Arial" w:eastAsia="Times New Roman" w:hAnsi="Arial" w:cs="Arial"/>
          <w:color w:val="000000"/>
          <w:sz w:val="22"/>
          <w:szCs w:val="22"/>
        </w:rPr>
        <w:fldChar w:fldCharType="separate"/>
      </w:r>
      <w:r w:rsidR="00747AE1" w:rsidRPr="00FA4FC3">
        <w:rPr>
          <w:rFonts w:ascii="Arial" w:eastAsia="Times New Roman" w:hAnsi="Arial" w:cs="Arial"/>
          <w:noProof/>
          <w:color w:val="000000"/>
          <w:sz w:val="22"/>
          <w:szCs w:val="22"/>
        </w:rPr>
        <w:t>(32)</w:t>
      </w:r>
      <w:r w:rsidR="0000462A" w:rsidRPr="00FA4FC3">
        <w:rPr>
          <w:rFonts w:ascii="Arial" w:eastAsia="Times New Roman" w:hAnsi="Arial" w:cs="Arial"/>
          <w:color w:val="000000"/>
          <w:sz w:val="22"/>
          <w:szCs w:val="22"/>
        </w:rPr>
        <w:fldChar w:fldCharType="end"/>
      </w:r>
      <w:r w:rsidR="0000462A"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In analyzing our images</w:t>
      </w:r>
      <w:r w:rsidR="003A51B3" w:rsidRPr="00FA4FC3">
        <w:rPr>
          <w:rFonts w:ascii="Arial" w:eastAsia="Times New Roman" w:hAnsi="Arial" w:cs="Arial"/>
          <w:color w:val="000000"/>
          <w:sz w:val="22"/>
          <w:szCs w:val="22"/>
        </w:rPr>
        <w:t>,</w:t>
      </w:r>
      <w:r w:rsidR="009D5728" w:rsidRPr="00FA4FC3">
        <w:rPr>
          <w:rFonts w:ascii="Arial" w:eastAsia="Times New Roman" w:hAnsi="Arial" w:cs="Arial"/>
          <w:color w:val="000000"/>
          <w:sz w:val="22"/>
          <w:szCs w:val="22"/>
        </w:rPr>
        <w:t xml:space="preserve"> the parameter</w:t>
      </w:r>
      <w:r w:rsidR="005F64D4" w:rsidRPr="00FA4FC3">
        <w:rPr>
          <w:rFonts w:ascii="Arial" w:eastAsia="Times New Roman" w:hAnsi="Arial" w:cs="Arial"/>
          <w:color w:val="000000"/>
          <w:sz w:val="22"/>
          <w:szCs w:val="22"/>
        </w:rPr>
        <w:t xml:space="preserve"> filters</w:t>
      </w:r>
      <w:r w:rsidR="009D5728" w:rsidRPr="00FA4FC3">
        <w:rPr>
          <w:rFonts w:ascii="Arial" w:eastAsia="Times New Roman" w:hAnsi="Arial" w:cs="Arial"/>
          <w:color w:val="000000"/>
          <w:sz w:val="22"/>
          <w:szCs w:val="22"/>
        </w:rPr>
        <w:t xml:space="preserve"> for </w:t>
      </w:r>
      <w:r w:rsidRPr="00FA4FC3">
        <w:rPr>
          <w:rFonts w:ascii="Arial" w:eastAsia="Times New Roman" w:hAnsi="Arial" w:cs="Arial"/>
          <w:color w:val="000000"/>
          <w:sz w:val="22"/>
          <w:szCs w:val="22"/>
        </w:rPr>
        <w:t xml:space="preserve">adipocytes </w:t>
      </w:r>
      <w:r w:rsidR="009C1150" w:rsidRPr="00FA4FC3">
        <w:rPr>
          <w:rFonts w:ascii="Arial" w:eastAsia="Times New Roman" w:hAnsi="Arial" w:cs="Arial"/>
          <w:color w:val="000000"/>
          <w:sz w:val="22"/>
          <w:szCs w:val="22"/>
        </w:rPr>
        <w:t>using the processing option</w:t>
      </w:r>
      <w:r w:rsidR="004C6AE5" w:rsidRPr="00FA4FC3">
        <w:rPr>
          <w:rFonts w:ascii="Arial" w:eastAsia="Times New Roman" w:hAnsi="Arial" w:cs="Arial"/>
          <w:color w:val="000000"/>
          <w:sz w:val="22"/>
          <w:szCs w:val="22"/>
        </w:rPr>
        <w:t>s</w:t>
      </w:r>
      <w:r w:rsidR="0018175C">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and</w:t>
      </w:r>
      <w:r>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30</w:t>
      </w:r>
      <w:r w:rsidR="0000462A">
        <w:rPr>
          <w:rFonts w:ascii="Arial" w:eastAsia="Times New Roman" w:hAnsi="Arial" w:cs="Arial"/>
          <w:color w:val="000000"/>
          <w:sz w:val="22"/>
          <w:szCs w:val="22"/>
        </w:rPr>
        <w:t xml:space="preserve"> dilates</w:t>
      </w:r>
      <w:r w:rsidR="003A51B3">
        <w:rPr>
          <w:rFonts w:ascii="Arial" w:eastAsia="Times New Roman" w:hAnsi="Arial" w:cs="Arial"/>
          <w:color w:val="000000"/>
          <w:sz w:val="22"/>
          <w:szCs w:val="22"/>
        </w:rPr>
        <w:t>.</w:t>
      </w:r>
      <w:r w:rsidR="009D5728" w:rsidRPr="009D5728">
        <w:rPr>
          <w:rFonts w:ascii="Arial" w:eastAsia="Times New Roman" w:hAnsi="Arial" w:cs="Arial"/>
          <w:color w:val="000000"/>
          <w:sz w:val="22"/>
          <w:szCs w:val="22"/>
        </w:rPr>
        <w:t xml:space="preserve"> </w:t>
      </w:r>
      <w:r w:rsidR="003A51B3">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parameters 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w:t>
      </w:r>
      <w:r w:rsidR="003A51B3">
        <w:rPr>
          <w:rFonts w:ascii="Arial" w:eastAsia="Times New Roman" w:hAnsi="Arial" w:cs="Arial"/>
          <w:color w:val="000000"/>
          <w:sz w:val="22"/>
          <w:szCs w:val="22"/>
        </w:rPr>
        <w:t>-</w:t>
      </w:r>
      <w:r w:rsidR="00ED7393">
        <w:rPr>
          <w:rFonts w:ascii="Arial" w:eastAsia="Times New Roman" w:hAnsi="Arial" w:cs="Arial"/>
          <w:color w:val="000000"/>
          <w:sz w:val="22"/>
          <w:szCs w:val="22"/>
        </w:rPr>
        <w:t>pixel threshold were excluded from the assessment</w:t>
      </w:r>
      <w:r w:rsidR="002B13D9">
        <w:rPr>
          <w:rFonts w:ascii="Arial" w:eastAsia="Times New Roman" w:hAnsi="Arial" w:cs="Arial"/>
          <w:color w:val="000000"/>
          <w:sz w:val="22"/>
          <w:szCs w:val="22"/>
        </w:rPr>
        <w:t xml:space="preserve"> to maintain accurate measurements</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Once these two parameters were set on the image, manual addition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and deletion</w:t>
      </w:r>
      <w:r w:rsidR="003A51B3">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using the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3E40BC70" w14:textId="77777777" w:rsidR="00521A0A" w:rsidRDefault="00790E70" w:rsidP="00521A0A">
      <w:pPr>
        <w:pStyle w:val="Heading2"/>
      </w:pPr>
      <w:r w:rsidRPr="009C1150">
        <w:t>Statistical Analys</w:t>
      </w:r>
      <w:r w:rsidR="00A25BC4" w:rsidRPr="009C1150">
        <w:t>e</w:t>
      </w:r>
      <w:r w:rsidRPr="009C1150">
        <w:t>s</w:t>
      </w:r>
    </w:p>
    <w:p w14:paraId="150991C8" w14:textId="47B02B4B" w:rsidR="008B3CA4" w:rsidRPr="00521A0A" w:rsidRDefault="00A25BC4" w:rsidP="00521A0A">
      <w:pPr>
        <w:pStyle w:val="Heading2"/>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4.0</w:t>
      </w:r>
      <w:r w:rsidR="008755E1">
        <w:rPr>
          <w:rFonts w:ascii="Arial" w:hAnsi="Arial" w:cs="Arial"/>
          <w:color w:val="000000" w:themeColor="text1"/>
          <w:sz w:val="22"/>
          <w:szCs w:val="22"/>
        </w:rPr>
        <w:t>.2</w:t>
      </w:r>
      <w:r w:rsidR="00810DFD">
        <w:rPr>
          <w:rFonts w:ascii="Arial" w:hAnsi="Arial" w:cs="Arial"/>
          <w:color w:val="000000" w:themeColor="text1"/>
          <w:sz w:val="22"/>
          <w:szCs w:val="22"/>
        </w:rPr>
        <w:t xml:space="preserve"> </w:t>
      </w:r>
      <w:r w:rsidR="00810DFD">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{"citationItems":[{"id":"ITEM-1","itemData":{"URL":"https://www.r-project.org/","accessed":{"date-parts":[["2021","5","12"]]},"id":"ITEM-1","issued":{"date-parts":[["0"]]},"title":"R: The R Project for Statistical Computing","type":"webpage"},"uris":["http://www.mendeley.com/documents/?uuid=9fc8e131-0117-3ee5-bd22-db63ccb88803"]}],"mendeley":{"formattedCitation":"(33)","plainTextFormattedCitation":"(33)","previouslyFormattedCitation":"(33)"},"properties":{"noteIndex":0},"schema":"https://github.com/citation-style-language/schema/raw/master/csl-citation.json"}</w:instrText>
      </w:r>
      <w:r w:rsidR="00810DFD">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(33)</w:t>
      </w:r>
      <w:r w:rsidR="00810DFD">
        <w:rPr>
          <w:rFonts w:ascii="Arial" w:hAnsi="Arial" w:cs="Arial"/>
          <w:color w:val="000000" w:themeColor="text1"/>
          <w:sz w:val="22"/>
          <w:szCs w:val="22"/>
        </w:rPr>
        <w:fldChar w:fldCharType="end"/>
      </w:r>
      <w:r w:rsidR="0000462A">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r w:rsidR="009C1150">
        <w:rPr>
          <w:rFonts w:ascii="Arial" w:hAnsi="Arial" w:cs="Arial"/>
          <w:color w:val="000000" w:themeColor="text1"/>
          <w:sz w:val="22"/>
          <w:szCs w:val="22"/>
        </w:rPr>
        <w:t xml:space="preserve"> </w:t>
      </w:r>
      <w:r w:rsidR="00DD6D83">
        <w:rPr>
          <w:rFonts w:ascii="Arial" w:hAnsi="Arial" w:cs="Arial"/>
          <w:color w:val="000000" w:themeColor="text1"/>
          <w:sz w:val="22"/>
          <w:szCs w:val="22"/>
        </w:rPr>
        <w:t>1.1-2</w:t>
      </w:r>
      <w:r w:rsidR="008755E1">
        <w:rPr>
          <w:rFonts w:ascii="Arial" w:hAnsi="Arial" w:cs="Arial"/>
          <w:color w:val="000000" w:themeColor="text1"/>
          <w:sz w:val="22"/>
          <w:szCs w:val="22"/>
        </w:rPr>
        <w:t>5</w:t>
      </w:r>
      <w:r w:rsidR="00DD6D83">
        <w:rPr>
          <w:rFonts w:ascii="Arial" w:hAnsi="Arial" w:cs="Arial"/>
          <w:b/>
          <w:bCs/>
          <w:color w:val="000000" w:themeColor="text1"/>
          <w:sz w:val="22"/>
          <w:szCs w:val="22"/>
        </w:rPr>
        <w:t xml:space="preserve"> </w:t>
      </w:r>
      <w:r w:rsidR="00DD6D83">
        <w:rPr>
          <w:rFonts w:ascii="Arial" w:hAnsi="Arial" w:cs="Arial"/>
          <w:b/>
          <w:bCs/>
          <w:color w:val="000000" w:themeColor="text1"/>
          <w:sz w:val="22"/>
          <w:szCs w:val="22"/>
        </w:rPr>
        <w:fldChar w:fldCharType="begin" w:fldLock="1"/>
      </w:r>
      <w:r w:rsidR="00430636">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eviously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747AE1" w:rsidRPr="00747AE1">
        <w:rPr>
          <w:rFonts w:ascii="Arial" w:hAnsi="Arial" w:cs="Arial"/>
          <w:bCs/>
          <w:noProof/>
          <w:color w:val="000000" w:themeColor="text1"/>
          <w:sz w:val="22"/>
          <w:szCs w:val="22"/>
        </w:rPr>
        <w:t>(34)</w:t>
      </w:r>
      <w:r w:rsidR="00DD6D83">
        <w:rPr>
          <w:rFonts w:ascii="Arial" w:hAnsi="Arial" w:cs="Arial"/>
          <w:b/>
          <w:bCs/>
          <w:color w:val="000000" w:themeColor="text1"/>
          <w:sz w:val="22"/>
          <w:szCs w:val="22"/>
        </w:rPr>
        <w:fldChar w:fldCharType="end"/>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w:t>
      </w:r>
      <w:r w:rsidR="0018175C">
        <w:rPr>
          <w:rFonts w:ascii="Arial" w:hAnsi="Arial" w:cs="Arial"/>
          <w:color w:val="000000" w:themeColor="text1"/>
          <w:sz w:val="22"/>
          <w:szCs w:val="22"/>
        </w:rPr>
        <w:t xml:space="preserve"> </w:t>
      </w:r>
      <w:r>
        <w:rPr>
          <w:rFonts w:ascii="Arial" w:hAnsi="Arial" w:cs="Arial"/>
          <w:color w:val="000000" w:themeColor="text1"/>
          <w:sz w:val="22"/>
          <w:szCs w:val="22"/>
        </w:rPr>
        <w:t>followed by homoscedasticity using Levene’s test. Pending these results, appropriate parametric or non-parametric tests were done. All raw data, statistical analyses</w:t>
      </w:r>
      <w:r w:rsidR="0018175C">
        <w:rPr>
          <w:rFonts w:ascii="Arial" w:hAnsi="Arial" w:cs="Arial"/>
          <w:color w:val="000000" w:themeColor="text1"/>
          <w:sz w:val="22"/>
          <w:szCs w:val="22"/>
        </w:rPr>
        <w:t>,</w:t>
      </w:r>
      <w:r>
        <w:rPr>
          <w:rFonts w:ascii="Arial" w:hAnsi="Arial" w:cs="Arial"/>
          <w:color w:val="000000" w:themeColor="text1"/>
          <w:sz w:val="22"/>
          <w:szCs w:val="22"/>
        </w:rPr>
        <w:t xml:space="preserve">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2433E1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To understand how activation of mTORC1 in adipocytes affects lactation</w:t>
      </w:r>
      <w:r w:rsidR="00FD4C10">
        <w:rPr>
          <w:rFonts w:ascii="Arial" w:eastAsia="MS PMincho" w:hAnsi="Arial" w:cs="Arial"/>
          <w:bCs/>
          <w:color w:val="000000" w:themeColor="text1"/>
          <w:sz w:val="22"/>
          <w:szCs w:val="22"/>
        </w:rPr>
        <w:t>,</w:t>
      </w:r>
      <w:r>
        <w:rPr>
          <w:rFonts w:ascii="Arial" w:eastAsia="MS PMincho" w:hAnsi="Arial" w:cs="Arial"/>
          <w:bCs/>
          <w:color w:val="000000" w:themeColor="text1"/>
          <w:sz w:val="22"/>
          <w:szCs w:val="22"/>
        </w:rPr>
        <w:t xml:space="preserve">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w:t>
      </w:r>
      <w:r w:rsidR="00FD4C10">
        <w:rPr>
          <w:rFonts w:ascii="Arial" w:eastAsia="MS PMincho" w:hAnsi="Arial" w:cs="Arial"/>
          <w:bCs/>
          <w:i/>
          <w:color w:val="000000" w:themeColor="text1"/>
          <w:sz w:val="22"/>
          <w:szCs w:val="22"/>
        </w:rPr>
        <w:t>Cre</w:t>
      </w:r>
      <w:proofErr w:type="spellEnd"/>
      <w:r w:rsidR="00FD4C10">
        <w:rPr>
          <w:rFonts w:ascii="Arial" w:eastAsia="MS PMincho" w:hAnsi="Arial" w:cs="Arial"/>
          <w:bCs/>
          <w:i/>
          <w:color w:val="000000" w:themeColor="text1"/>
          <w:sz w:val="22"/>
          <w:szCs w:val="22"/>
          <w:vertAlign w:val="superscript"/>
        </w:rPr>
        <w:t>+</w:t>
      </w:r>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F757EE">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3649C7FF" w:rsidR="008B3CA4" w:rsidRPr="000E1113" w:rsidRDefault="008B3CA4" w:rsidP="00C55AF5">
      <w:pPr>
        <w:pStyle w:val="Heading2"/>
      </w:pPr>
      <w:commentRangeStart w:id="13"/>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w:t>
      </w:r>
      <w:r w:rsidR="0025257E" w:rsidRPr="000E1113">
        <w:t xml:space="preserve">in Adipocyte </w:t>
      </w:r>
      <w:r w:rsidR="0025257E" w:rsidRPr="00B47D35">
        <w:rPr>
          <w:i/>
        </w:rPr>
        <w:t>Tsc1</w:t>
      </w:r>
      <w:r w:rsidR="0025257E" w:rsidRPr="000E1113">
        <w:t xml:space="preserve"> Knockout </w:t>
      </w:r>
      <w:r w:rsidR="002E461C">
        <w:t xml:space="preserve">and Wild-Type </w:t>
      </w:r>
      <w:r w:rsidR="0025257E" w:rsidRPr="000E1113">
        <w:t>Mice</w:t>
      </w:r>
      <w:r w:rsidR="00A45904" w:rsidRPr="00A45904">
        <w:t xml:space="preserve"> </w:t>
      </w:r>
      <w:r w:rsidR="00A45904" w:rsidRPr="000E1113">
        <w:t>during Pregnancy and Lactation</w:t>
      </w:r>
      <w:commentRangeEnd w:id="13"/>
      <w:r w:rsidR="00CD317C">
        <w:rPr>
          <w:rStyle w:val="CommentReference"/>
          <w:rFonts w:asciiTheme="minorHAnsi" w:eastAsiaTheme="minorHAnsi" w:hAnsiTheme="minorHAnsi" w:cstheme="minorBidi"/>
          <w:color w:val="auto"/>
        </w:rPr>
        <w:commentReference w:id="13"/>
      </w:r>
    </w:p>
    <w:p w14:paraId="67E00897" w14:textId="6711BEA7"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w:t>
      </w:r>
      <w:commentRangeStart w:id="14"/>
      <w:commentRangeStart w:id="15"/>
      <w:r w:rsidRPr="00EF5551">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commentRangeEnd w:id="14"/>
      <w:r w:rsidR="002E461C">
        <w:rPr>
          <w:rStyle w:val="CommentReference"/>
        </w:rPr>
        <w:commentReference w:id="14"/>
      </w:r>
      <w:commentRangeEnd w:id="15"/>
      <w:r w:rsidR="00624373">
        <w:rPr>
          <w:rStyle w:val="CommentReference"/>
        </w:rPr>
        <w:commentReference w:id="15"/>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w:t>
      </w:r>
      <w:r w:rsidR="00CF0074">
        <w:rPr>
          <w:rFonts w:ascii="Arial" w:hAnsi="Arial" w:cs="Arial"/>
          <w:color w:val="000000" w:themeColor="text1"/>
          <w:sz w:val="22"/>
          <w:szCs w:val="22"/>
        </w:rPr>
        <w:t>KO</w:t>
      </w:r>
      <w:r w:rsidR="00713921" w:rsidRPr="00262598">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w:t>
      </w:r>
      <w:commentRangeStart w:id="16"/>
      <w:commentRangeStart w:id="17"/>
      <w:r w:rsidRPr="00EF5551">
        <w:rPr>
          <w:rFonts w:ascii="Arial" w:hAnsi="Arial" w:cs="Arial"/>
          <w:color w:val="000000" w:themeColor="text1"/>
          <w:sz w:val="22"/>
          <w:szCs w:val="22"/>
        </w:rPr>
        <w:t>KO dams had a slightly 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t>
      </w:r>
      <w:commentRangeEnd w:id="16"/>
      <w:r w:rsidR="00AC714A">
        <w:rPr>
          <w:rStyle w:val="CommentReference"/>
        </w:rPr>
        <w:commentReference w:id="16"/>
      </w:r>
      <w:commentRangeEnd w:id="17"/>
      <w:r w:rsidR="00624373">
        <w:rPr>
          <w:rStyle w:val="CommentReference"/>
        </w:rPr>
        <w:commentReference w:id="17"/>
      </w:r>
      <w:r w:rsidRPr="00EF5551">
        <w:rPr>
          <w:rFonts w:ascii="Arial" w:hAnsi="Arial" w:cs="Arial"/>
          <w:color w:val="000000" w:themeColor="text1"/>
          <w:sz w:val="22"/>
          <w:szCs w:val="22"/>
        </w:rPr>
        <w:t xml:space="preserve">While WT dams lost fat mass during lactation, KO dams gained </w:t>
      </w:r>
      <w:r w:rsidR="0063716F" w:rsidRPr="00AF1420">
        <w:rPr>
          <w:rFonts w:ascii="Arial" w:hAnsi="Arial" w:cs="Arial"/>
          <w:color w:val="000000" w:themeColor="text1"/>
          <w:sz w:val="22"/>
          <w:szCs w:val="22"/>
        </w:rPr>
        <w:t>71% more fat mass</w:t>
      </w:r>
      <w:r w:rsidR="00CF0074">
        <w:rPr>
          <w:rFonts w:ascii="Arial" w:hAnsi="Arial" w:cs="Arial"/>
          <w:color w:val="000000" w:themeColor="text1"/>
          <w:sz w:val="22"/>
          <w:szCs w:val="22"/>
        </w:rPr>
        <w:t>,</w:t>
      </w:r>
      <w:r w:rsidR="00624373">
        <w:rPr>
          <w:rFonts w:ascii="Arial" w:hAnsi="Arial" w:cs="Arial"/>
          <w:color w:val="000000" w:themeColor="text1"/>
          <w:sz w:val="22"/>
          <w:szCs w:val="22"/>
        </w:rPr>
        <w:t xml:space="preserve"> i</w:t>
      </w:r>
      <w:r w:rsidR="00CF0074">
        <w:rPr>
          <w:rFonts w:ascii="Arial" w:hAnsi="Arial" w:cs="Arial"/>
          <w:color w:val="000000" w:themeColor="text1"/>
          <w:sz w:val="22"/>
          <w:szCs w:val="22"/>
        </w:rPr>
        <w:t>n the same period,</w:t>
      </w:r>
      <w:r w:rsidR="0063716F" w:rsidRPr="00AF1420">
        <w:rPr>
          <w:rFonts w:ascii="Arial" w:hAnsi="Arial" w:cs="Arial"/>
          <w:color w:val="000000" w:themeColor="text1"/>
          <w:sz w:val="22"/>
          <w:szCs w:val="22"/>
        </w:rPr>
        <w:t xml:space="preserve"> compared to WT dams</w:t>
      </w:r>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lastRenderedPageBreak/>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624373">
        <w:rPr>
          <w:rFonts w:ascii="Arial" w:hAnsi="Arial" w:cs="Arial"/>
          <w:color w:val="000000" w:themeColor="text1"/>
          <w:sz w:val="22"/>
          <w:szCs w:val="22"/>
        </w:rPr>
        <w:t xml:space="preserve"> </w:t>
      </w:r>
      <w:commentRangeStart w:id="18"/>
      <w:r w:rsidR="00DB2E8D">
        <w:rPr>
          <w:rFonts w:ascii="Arial" w:hAnsi="Arial" w:cs="Arial"/>
          <w:color w:val="000000" w:themeColor="text1"/>
          <w:sz w:val="22"/>
          <w:szCs w:val="22"/>
        </w:rPr>
        <w:t>This was not explained by differences in food intake</w:t>
      </w:r>
      <w:r w:rsidR="00CF0074">
        <w:rPr>
          <w:rFonts w:ascii="Arial" w:hAnsi="Arial" w:cs="Arial"/>
          <w:color w:val="000000" w:themeColor="text1"/>
          <w:sz w:val="22"/>
          <w:szCs w:val="22"/>
        </w:rPr>
        <w:t>,</w:t>
      </w:r>
      <w:r w:rsidR="00DB2E8D">
        <w:rPr>
          <w:rFonts w:ascii="Arial" w:hAnsi="Arial" w:cs="Arial"/>
          <w:color w:val="000000" w:themeColor="text1"/>
          <w:sz w:val="22"/>
          <w:szCs w:val="22"/>
        </w:rPr>
        <w:t xml:space="preserv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w:t>
      </w:r>
      <w:commentRangeEnd w:id="18"/>
      <w:r w:rsidR="00D9436A">
        <w:rPr>
          <w:rStyle w:val="CommentReference"/>
        </w:rPr>
        <w:commentReference w:id="18"/>
      </w:r>
      <w:r w:rsidR="008521C3">
        <w:rPr>
          <w:rFonts w:ascii="Arial" w:hAnsi="Arial" w:cs="Arial"/>
          <w:color w:val="000000" w:themeColor="text1"/>
          <w:sz w:val="22"/>
          <w:szCs w:val="22"/>
        </w:rPr>
        <w:t xml:space="preserve">(Figure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107E27E0" w:rsidR="0031147B" w:rsidRPr="000E1113" w:rsidRDefault="00B47D35" w:rsidP="00C55AF5">
      <w:pPr>
        <w:pStyle w:val="Heading2"/>
      </w:pPr>
      <w:commentRangeStart w:id="19"/>
      <w:r>
        <w:t>Adipocyte</w:t>
      </w:r>
      <w:commentRangeEnd w:id="19"/>
      <w:r w:rsidR="00A10C19">
        <w:rPr>
          <w:rStyle w:val="CommentReference"/>
          <w:rFonts w:asciiTheme="minorHAnsi" w:eastAsiaTheme="minorHAnsi" w:hAnsiTheme="minorHAnsi" w:cstheme="minorBidi"/>
          <w:color w:val="auto"/>
        </w:rPr>
        <w:commentReference w:id="19"/>
      </w:r>
      <w:r>
        <w:t xml:space="preserve"> </w:t>
      </w:r>
      <w:r>
        <w:rPr>
          <w:i/>
        </w:rPr>
        <w:t xml:space="preserve">Tsc1 </w:t>
      </w:r>
      <w:r>
        <w:t>Knockout Mice Have Smaller</w:t>
      </w:r>
      <w:r w:rsidR="0031147B" w:rsidRPr="000E1113">
        <w:t xml:space="preserve"> </w:t>
      </w:r>
      <w:r>
        <w:t xml:space="preserve">Mammary Glands </w:t>
      </w:r>
      <w:commentRangeStart w:id="20"/>
      <w:commentRangeStart w:id="21"/>
      <w:r>
        <w:t xml:space="preserve">but More </w:t>
      </w:r>
      <w:r w:rsidR="0060425F">
        <w:t xml:space="preserve">and Larger </w:t>
      </w:r>
      <w:r>
        <w:t>Adipocytes</w:t>
      </w:r>
      <w:r w:rsidR="00CA544A">
        <w:t xml:space="preserve"> </w:t>
      </w:r>
      <w:r w:rsidR="00CF0074">
        <w:t>within the</w:t>
      </w:r>
      <w:r w:rsidR="00CA544A">
        <w:t xml:space="preserve"> Glands</w:t>
      </w:r>
      <w:commentRangeEnd w:id="20"/>
      <w:r w:rsidR="007C51C1">
        <w:rPr>
          <w:rStyle w:val="CommentReference"/>
          <w:rFonts w:asciiTheme="minorHAnsi" w:eastAsiaTheme="minorHAnsi" w:hAnsiTheme="minorHAnsi" w:cstheme="minorBidi"/>
          <w:color w:val="auto"/>
        </w:rPr>
        <w:commentReference w:id="20"/>
      </w:r>
      <w:commentRangeEnd w:id="21"/>
      <w:r w:rsidR="00CF0074">
        <w:rPr>
          <w:rStyle w:val="CommentReference"/>
          <w:rFonts w:asciiTheme="minorHAnsi" w:eastAsiaTheme="minorHAnsi" w:hAnsiTheme="minorHAnsi" w:cstheme="minorBidi"/>
          <w:color w:val="auto"/>
        </w:rPr>
        <w:commentReference w:id="21"/>
      </w:r>
    </w:p>
    <w:p w14:paraId="6ECEA9DD" w14:textId="552F4D1F"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w:t>
      </w:r>
      <w:r w:rsidR="00E76D48">
        <w:rPr>
          <w:rFonts w:ascii="Arial" w:hAnsi="Arial" w:cs="Arial"/>
          <w:color w:val="000000" w:themeColor="text1"/>
          <w:sz w:val="22"/>
          <w:szCs w:val="22"/>
        </w:rPr>
        <w:t xml:space="preserve"> </w:t>
      </w:r>
      <w:r w:rsidR="008C489C">
        <w:rPr>
          <w:rFonts w:ascii="Arial" w:hAnsi="Arial" w:cs="Arial"/>
          <w:color w:val="000000" w:themeColor="text1"/>
          <w:sz w:val="22"/>
          <w:szCs w:val="22"/>
        </w:rPr>
        <w:t>o</w:t>
      </w:r>
      <w:r w:rsidR="00E76D48">
        <w:rPr>
          <w:rFonts w:ascii="Arial" w:hAnsi="Arial" w:cs="Arial"/>
          <w:color w:val="000000" w:themeColor="text1"/>
          <w:sz w:val="22"/>
          <w:szCs w:val="22"/>
        </w:rPr>
        <w:t>n PND16.5,</w:t>
      </w:r>
      <w:r>
        <w:rPr>
          <w:rFonts w:ascii="Arial" w:hAnsi="Arial" w:cs="Arial"/>
          <w:color w:val="000000" w:themeColor="text1"/>
          <w:sz w:val="22"/>
          <w:szCs w:val="22"/>
        </w:rPr>
        <w:t xml:space="preserv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knockout dams.</w:t>
      </w:r>
      <w:r w:rsidR="00A2352F">
        <w:rPr>
          <w:rFonts w:ascii="Arial" w:hAnsi="Arial" w:cs="Arial"/>
          <w:color w:val="000000" w:themeColor="text1"/>
          <w:sz w:val="22"/>
          <w:szCs w:val="22"/>
        </w:rPr>
        <w:t xml:space="preserve">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3A7670DC"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of adipocytes</w:t>
      </w:r>
      <w:r w:rsidR="00264FA5">
        <w:rPr>
          <w:rFonts w:ascii="Arial" w:hAnsi="Arial" w:cs="Arial"/>
          <w:color w:val="000000" w:themeColor="text1"/>
          <w:sz w:val="22"/>
          <w:szCs w:val="22"/>
        </w:rPr>
        <w:t xml:space="preserve"> </w:t>
      </w:r>
      <w:r w:rsidR="00CF0074">
        <w:rPr>
          <w:rFonts w:ascii="Arial" w:hAnsi="Arial" w:cs="Arial"/>
          <w:color w:val="000000" w:themeColor="text1"/>
          <w:sz w:val="22"/>
          <w:szCs w:val="22"/>
        </w:rPr>
        <w:t xml:space="preserve">in the WT and KO dams </w:t>
      </w:r>
      <w:r w:rsidR="00264FA5">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6042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knockout, adipocytes occupied </w:t>
      </w:r>
      <w:commentRangeStart w:id="22"/>
      <w:commentRangeStart w:id="23"/>
      <w:r>
        <w:rPr>
          <w:rFonts w:ascii="Arial" w:hAnsi="Arial" w:cs="Arial"/>
          <w:color w:val="000000" w:themeColor="text1"/>
          <w:sz w:val="22"/>
          <w:szCs w:val="22"/>
        </w:rPr>
        <w:t xml:space="preserve">nearly twice </w:t>
      </w:r>
      <w:commentRangeEnd w:id="22"/>
      <w:r w:rsidR="0060425F">
        <w:rPr>
          <w:rStyle w:val="CommentReference"/>
        </w:rPr>
        <w:commentReference w:id="22"/>
      </w:r>
      <w:commentRangeEnd w:id="23"/>
      <w:r w:rsidR="008C489C">
        <w:rPr>
          <w:rStyle w:val="CommentReference"/>
        </w:rPr>
        <w:commentReference w:id="23"/>
      </w:r>
      <w:r>
        <w:rPr>
          <w:rFonts w:ascii="Arial" w:hAnsi="Arial" w:cs="Arial"/>
          <w:color w:val="000000" w:themeColor="text1"/>
          <w:sz w:val="22"/>
          <w:szCs w:val="22"/>
        </w:rPr>
        <w:t xml:space="preserve">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3F99BF4A"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w:t>
      </w:r>
      <w:r w:rsidR="00467399">
        <w:t xml:space="preserve">Knockout </w:t>
      </w:r>
      <w:r w:rsidR="00AD6BBC" w:rsidRPr="000E1113">
        <w:t>Dams are Heavier During Peak Lactation</w:t>
      </w:r>
    </w:p>
    <w:p w14:paraId="15660FD8" w14:textId="0BB8305E" w:rsidR="00D21277" w:rsidRDefault="00A10C19" w:rsidP="00C55AF5">
      <w:pPr>
        <w:rPr>
          <w:rFonts w:ascii="Arial" w:hAnsi="Arial" w:cs="Arial"/>
          <w:color w:val="000000" w:themeColor="text1"/>
          <w:sz w:val="22"/>
          <w:szCs w:val="22"/>
        </w:rPr>
      </w:pPr>
      <w:r>
        <w:rPr>
          <w:rFonts w:ascii="Arial" w:hAnsi="Arial" w:cs="Arial"/>
          <w:color w:val="000000" w:themeColor="text1"/>
          <w:sz w:val="22"/>
          <w:szCs w:val="22"/>
        </w:rPr>
        <w:t>The</w:t>
      </w:r>
      <w:r w:rsidR="00EC6E5F">
        <w:rPr>
          <w:rFonts w:ascii="Arial" w:hAnsi="Arial" w:cs="Arial"/>
          <w:color w:val="000000" w:themeColor="text1"/>
          <w:sz w:val="22"/>
          <w:szCs w:val="22"/>
        </w:rPr>
        <w:t xml:space="preserv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w:t>
      </w:r>
      <w:r w:rsidR="00CA1D62">
        <w:rPr>
          <w:rFonts w:ascii="Arial" w:hAnsi="Arial" w:cs="Arial"/>
          <w:color w:val="000000" w:themeColor="text1"/>
          <w:sz w:val="22"/>
          <w:szCs w:val="22"/>
        </w:rPr>
        <w:t xml:space="preserve">Litters </w:t>
      </w:r>
      <w:r w:rsidR="00EC6E5F">
        <w:rPr>
          <w:rFonts w:ascii="Arial" w:hAnsi="Arial" w:cs="Arial"/>
          <w:color w:val="000000" w:themeColor="text1"/>
          <w:sz w:val="22"/>
          <w:szCs w:val="22"/>
        </w:rPr>
        <w:t>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knockout </w:t>
      </w:r>
      <w:r w:rsidR="00EE1DFC">
        <w:rPr>
          <w:rFonts w:ascii="Arial" w:hAnsi="Arial" w:cs="Arial"/>
          <w:color w:val="000000" w:themeColor="text1"/>
          <w:sz w:val="22"/>
          <w:szCs w:val="22"/>
        </w:rPr>
        <w:t xml:space="preserve">dams </w:t>
      </w:r>
      <w:r w:rsidR="00430636">
        <w:rPr>
          <w:rFonts w:ascii="Arial" w:hAnsi="Arial" w:cs="Arial"/>
          <w:color w:val="000000" w:themeColor="text1"/>
          <w:sz w:val="22"/>
          <w:szCs w:val="22"/>
        </w:rPr>
        <w:t>were 7%</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9C6571">
        <w:rPr>
          <w:rFonts w:ascii="Arial" w:hAnsi="Arial" w:cs="Arial"/>
          <w:color w:val="000000" w:themeColor="text1"/>
          <w:sz w:val="22"/>
          <w:szCs w:val="22"/>
        </w:rPr>
        <w:t>0</w:t>
      </w:r>
      <w:r w:rsidR="00EE1DFC">
        <w:rPr>
          <w:rFonts w:ascii="Arial" w:hAnsi="Arial" w:cs="Arial"/>
          <w:color w:val="000000" w:themeColor="text1"/>
          <w:sz w:val="22"/>
          <w:szCs w:val="22"/>
        </w:rPr>
        <w:t>).</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w:t>
      </w:r>
      <w:r w:rsidR="00430636">
        <w:rPr>
          <w:rFonts w:ascii="Arial" w:hAnsi="Arial" w:cs="Arial"/>
          <w:color w:val="000000" w:themeColor="text1"/>
          <w:sz w:val="22"/>
          <w:szCs w:val="22"/>
        </w:rPr>
        <w:t>. W</w:t>
      </w:r>
      <w:r w:rsidR="008B3CA4" w:rsidRPr="00EF5551">
        <w:rPr>
          <w:rFonts w:ascii="Arial" w:hAnsi="Arial" w:cs="Arial"/>
          <w:color w:val="000000" w:themeColor="text1"/>
          <w:sz w:val="22"/>
          <w:szCs w:val="22"/>
        </w:rPr>
        <w:t xml:space="preserve">eights of males born to KO </w:t>
      </w:r>
      <w:r w:rsidR="009C6571">
        <w:rPr>
          <w:rFonts w:ascii="Arial" w:hAnsi="Arial" w:cs="Arial"/>
          <w:color w:val="000000" w:themeColor="text1"/>
          <w:sz w:val="22"/>
          <w:szCs w:val="22"/>
        </w:rPr>
        <w:t xml:space="preserve">were 5% heavier </w:t>
      </w:r>
      <w:r w:rsidR="00430636">
        <w:rPr>
          <w:rFonts w:ascii="Arial" w:hAnsi="Arial" w:cs="Arial"/>
          <w:color w:val="000000" w:themeColor="text1"/>
          <w:sz w:val="22"/>
          <w:szCs w:val="22"/>
        </w:rPr>
        <w:t>although</w:t>
      </w:r>
      <w:r w:rsidR="009C6571">
        <w:rPr>
          <w:rFonts w:ascii="Arial" w:hAnsi="Arial" w:cs="Arial"/>
          <w:color w:val="000000" w:themeColor="text1"/>
          <w:sz w:val="22"/>
          <w:szCs w:val="22"/>
        </w:rPr>
        <w:t xml:space="preserve"> this was </w:t>
      </w:r>
      <w:r w:rsidR="008B3CA4" w:rsidRPr="00EF5551">
        <w:rPr>
          <w:rFonts w:ascii="Arial" w:hAnsi="Arial" w:cs="Arial"/>
          <w:color w:val="000000" w:themeColor="text1"/>
          <w:sz w:val="22"/>
          <w:szCs w:val="22"/>
        </w:rPr>
        <w:t xml:space="preserve">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9C6571">
        <w:rPr>
          <w:rFonts w:ascii="Arial" w:hAnsi="Arial" w:cs="Arial"/>
          <w:color w:val="000000" w:themeColor="text1"/>
          <w:sz w:val="22"/>
          <w:szCs w:val="22"/>
        </w:rPr>
        <w:t>, p=0.142</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(Supplementary Figure </w:t>
      </w:r>
      <w:r w:rsidR="00E40D80">
        <w:rPr>
          <w:rFonts w:ascii="Arial" w:hAnsi="Arial" w:cs="Arial"/>
          <w:color w:val="000000" w:themeColor="text1"/>
          <w:sz w:val="22"/>
          <w:szCs w:val="22"/>
        </w:rPr>
        <w:t>1B</w:t>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p>
    <w:p w14:paraId="6B27D3C2" w14:textId="77777777" w:rsidR="008B3CA4" w:rsidRPr="00EF5551" w:rsidRDefault="008B3CA4" w:rsidP="00C55AF5">
      <w:pPr>
        <w:rPr>
          <w:rFonts w:ascii="Arial" w:hAnsi="Arial" w:cs="Arial"/>
          <w:color w:val="000000" w:themeColor="text1"/>
          <w:sz w:val="22"/>
          <w:szCs w:val="22"/>
        </w:rPr>
      </w:pPr>
    </w:p>
    <w:p w14:paraId="71F3A718" w14:textId="1B67A51F" w:rsidR="008B3CA4" w:rsidRPr="000E1113" w:rsidRDefault="00AD6BBC" w:rsidP="00C55AF5">
      <w:pPr>
        <w:pStyle w:val="Heading2"/>
      </w:pPr>
      <w:r w:rsidRPr="000E1113">
        <w:t xml:space="preserve">Adipocyte </w:t>
      </w:r>
      <w:r w:rsidRPr="00E5598D">
        <w:rPr>
          <w:i/>
        </w:rPr>
        <w:t>Tsc1</w:t>
      </w:r>
      <w:r w:rsidRPr="000E1113">
        <w:t xml:space="preserve"> </w:t>
      </w:r>
      <w:r w:rsidR="00467399">
        <w:t xml:space="preserve">Knockout </w:t>
      </w:r>
      <w:r w:rsidRPr="000E1113">
        <w:t xml:space="preserve">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1842EE9E" w14:textId="77777777" w:rsidR="002B7909" w:rsidRDefault="00CA1D62" w:rsidP="00C55AF5">
      <w:pPr>
        <w:rPr>
          <w:rFonts w:ascii="Arial" w:hAnsi="Arial" w:cs="Arial"/>
          <w:b/>
          <w:color w:val="000000" w:themeColor="text1"/>
          <w:sz w:val="22"/>
          <w:szCs w:val="22"/>
        </w:rPr>
      </w:pPr>
      <w:r>
        <w:rPr>
          <w:rFonts w:ascii="Arial" w:hAnsi="Arial" w:cs="Arial"/>
          <w:color w:val="000000" w:themeColor="text1"/>
          <w:sz w:val="22"/>
          <w:szCs w:val="22"/>
        </w:rPr>
        <w:t>Due to the differences</w:t>
      </w:r>
      <w:r w:rsidR="00AD6BBC">
        <w:rPr>
          <w:rFonts w:ascii="Arial" w:hAnsi="Arial" w:cs="Arial"/>
          <w:color w:val="000000" w:themeColor="text1"/>
          <w:sz w:val="22"/>
          <w:szCs w:val="22"/>
        </w:rPr>
        <w:t xml:space="preserve"> in offspring weight </w:t>
      </w:r>
      <w:r w:rsidR="008C177E">
        <w:rPr>
          <w:rFonts w:ascii="Arial" w:hAnsi="Arial" w:cs="Arial"/>
          <w:color w:val="000000" w:themeColor="text1"/>
          <w:sz w:val="22"/>
          <w:szCs w:val="22"/>
        </w:rPr>
        <w:t>and mammary gland size and histology</w:t>
      </w:r>
      <w:r w:rsidR="00AD6BBC">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sidR="00AD6BBC">
        <w:rPr>
          <w:rFonts w:ascii="Arial" w:hAnsi="Arial" w:cs="Arial"/>
          <w:color w:val="000000" w:themeColor="text1"/>
          <w:sz w:val="22"/>
          <w:szCs w:val="22"/>
        </w:rPr>
        <w:t>.</w:t>
      </w:r>
      <w:r w:rsidR="00DB7DD8">
        <w:rPr>
          <w:rFonts w:ascii="Arial" w:hAnsi="Arial" w:cs="Arial"/>
          <w:color w:val="000000" w:themeColor="text1"/>
          <w:sz w:val="22"/>
          <w:szCs w:val="22"/>
        </w:rPr>
        <w:t xml:space="preserve"> </w:t>
      </w:r>
      <w:r w:rsidR="00AD6BBC">
        <w:rPr>
          <w:rFonts w:ascii="Arial" w:hAnsi="Arial" w:cs="Arial"/>
          <w:color w:val="000000" w:themeColor="text1"/>
          <w:sz w:val="22"/>
          <w:szCs w:val="22"/>
        </w:rPr>
        <w:t xml:space="preserve">This was calculated by </w:t>
      </w:r>
      <w:r>
        <w:rPr>
          <w:rFonts w:ascii="Arial" w:hAnsi="Arial" w:cs="Arial"/>
          <w:color w:val="000000" w:themeColor="text1"/>
          <w:sz w:val="22"/>
          <w:szCs w:val="22"/>
        </w:rPr>
        <w:t>the weigh-suckle-weigh method outlined above</w:t>
      </w:r>
      <w:r w:rsidR="00AD6BBC">
        <w:rPr>
          <w:rFonts w:ascii="Arial" w:hAnsi="Arial" w:cs="Arial"/>
          <w:color w:val="000000" w:themeColor="text1"/>
          <w:sz w:val="22"/>
          <w:szCs w:val="22"/>
        </w:rPr>
        <w:t xml:space="preserve">. </w:t>
      </w:r>
      <w:r>
        <w:rPr>
          <w:rFonts w:ascii="Arial" w:hAnsi="Arial" w:cs="Arial"/>
          <w:color w:val="000000" w:themeColor="text1"/>
          <w:sz w:val="22"/>
          <w:szCs w:val="22"/>
        </w:rPr>
        <w:t>Pup weight gain</w:t>
      </w:r>
      <w:r w:rsidR="00AD7CBC">
        <w:rPr>
          <w:rFonts w:ascii="Arial" w:hAnsi="Arial" w:cs="Arial"/>
          <w:color w:val="000000" w:themeColor="text1"/>
          <w:sz w:val="22"/>
          <w:szCs w:val="22"/>
        </w:rPr>
        <w:t xml:space="preserve">, and by extension milk </w:t>
      </w:r>
      <w:r w:rsidR="002B7909">
        <w:rPr>
          <w:rFonts w:ascii="Arial" w:hAnsi="Arial" w:cs="Arial"/>
          <w:color w:val="000000" w:themeColor="text1"/>
          <w:sz w:val="22"/>
          <w:szCs w:val="22"/>
        </w:rPr>
        <w:t>output</w:t>
      </w:r>
      <w:r w:rsidR="00AD7CBC">
        <w:rPr>
          <w:rFonts w:ascii="Arial" w:hAnsi="Arial" w:cs="Arial"/>
          <w:color w:val="000000" w:themeColor="text1"/>
          <w:sz w:val="22"/>
          <w:szCs w:val="22"/>
        </w:rPr>
        <w:t>,</w:t>
      </w:r>
      <w:r>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xml:space="preserve">, milk was </w:t>
      </w:r>
      <w:r w:rsidR="002B7909">
        <w:rPr>
          <w:rFonts w:ascii="Arial" w:hAnsi="Arial" w:cs="Arial"/>
          <w:color w:val="000000" w:themeColor="text1"/>
          <w:sz w:val="22"/>
          <w:szCs w:val="22"/>
        </w:rPr>
        <w:t>collected</w:t>
      </w:r>
      <w:r w:rsidR="0034722F">
        <w:rPr>
          <w:rFonts w:ascii="Arial" w:hAnsi="Arial" w:cs="Arial"/>
          <w:color w:val="000000" w:themeColor="text1"/>
          <w:sz w:val="22"/>
          <w:szCs w:val="22"/>
        </w:rPr>
        <w:t xml:space="preserve">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p>
    <w:p w14:paraId="137E940E" w14:textId="77777777" w:rsidR="002B7909" w:rsidRDefault="002B7909" w:rsidP="00C55AF5">
      <w:pPr>
        <w:rPr>
          <w:rFonts w:ascii="Arial" w:hAnsi="Arial" w:cs="Arial"/>
          <w:color w:val="000000" w:themeColor="text1"/>
          <w:sz w:val="22"/>
          <w:szCs w:val="22"/>
        </w:rPr>
      </w:pPr>
    </w:p>
    <w:p w14:paraId="6EC06374" w14:textId="7DB545C7" w:rsidR="00677B79" w:rsidRPr="002B7909" w:rsidRDefault="005A53FC" w:rsidP="00C55AF5">
      <w:pPr>
        <w:rPr>
          <w:rFonts w:ascii="Arial" w:hAnsi="Arial" w:cs="Arial"/>
          <w:b/>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commentRangeStart w:id="24"/>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commentRangeEnd w:id="24"/>
      <w:r w:rsidR="002B7909">
        <w:rPr>
          <w:rStyle w:val="CommentReference"/>
        </w:rPr>
        <w:commentReference w:id="24"/>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28461C">
        <w:rPr>
          <w:rFonts w:ascii="Arial" w:hAnsi="Arial" w:cs="Arial"/>
          <w:color w:val="000000" w:themeColor="text1"/>
          <w:sz w:val="22"/>
          <w:szCs w:val="22"/>
        </w:rPr>
        <w:t xml:space="preserve">showed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SFA,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higher monounsaturated fatty</w:t>
      </w:r>
      <w:r w:rsidR="00EF17DE">
        <w:rPr>
          <w:rFonts w:ascii="Arial" w:hAnsi="Arial" w:cs="Arial"/>
          <w:color w:val="000000" w:themeColor="text1"/>
          <w:sz w:val="22"/>
          <w:szCs w:val="22"/>
        </w:rPr>
        <w:t xml:space="preserve"> acids</w:t>
      </w:r>
      <w:r w:rsidR="00F66797" w:rsidRPr="00262598">
        <w:rPr>
          <w:rFonts w:ascii="Arial" w:hAnsi="Arial" w:cs="Arial"/>
          <w:color w:val="000000" w:themeColor="text1"/>
          <w:sz w:val="22"/>
          <w:szCs w:val="22"/>
        </w:rPr>
        <w:t xml:space="preserve"> (</w:t>
      </w:r>
      <w:r w:rsidR="00EF17DE">
        <w:rPr>
          <w:rFonts w:ascii="Arial" w:hAnsi="Arial" w:cs="Arial"/>
          <w:color w:val="000000" w:themeColor="text1"/>
          <w:sz w:val="22"/>
          <w:szCs w:val="22"/>
        </w:rPr>
        <w:t xml:space="preserve">MUFA,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EF17DE">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w:t>
      </w:r>
      <w:r w:rsidR="00EF17DE">
        <w:rPr>
          <w:rFonts w:ascii="Arial" w:hAnsi="Arial" w:cs="Arial"/>
          <w:color w:val="000000" w:themeColor="text1"/>
          <w:sz w:val="22"/>
          <w:szCs w:val="22"/>
        </w:rPr>
        <w:t xml:space="preserve">PUFA, </w:t>
      </w:r>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w:t>
      </w:r>
      <w:r w:rsidR="00EF17DE">
        <w:rPr>
          <w:rFonts w:ascii="Arial" w:hAnsi="Arial" w:cs="Arial"/>
          <w:color w:val="000000" w:themeColor="text1"/>
          <w:sz w:val="22"/>
          <w:szCs w:val="22"/>
        </w:rPr>
        <w:t>that the knockout had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44FFE5B1"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C70B80">
        <w:rPr>
          <w:rFonts w:ascii="Arial" w:hAnsi="Arial" w:cs="Arial"/>
          <w:color w:val="000000" w:themeColor="text1"/>
          <w:sz w:val="22"/>
          <w:szCs w:val="22"/>
        </w:rPr>
        <w:t xml:space="preserve">, </w:t>
      </w:r>
      <w:commentRangeStart w:id="25"/>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commentRangeEnd w:id="25"/>
      <w:r w:rsidR="00BD6FDC">
        <w:rPr>
          <w:rStyle w:val="CommentReference"/>
        </w:rPr>
        <w:commentReference w:id="25"/>
      </w:r>
      <w:r w:rsidR="00704322" w:rsidRPr="00D66383">
        <w:rPr>
          <w:rFonts w:ascii="Arial" w:hAnsi="Arial" w:cs="Arial"/>
          <w:color w:val="000000" w:themeColor="text1"/>
          <w:sz w:val="22"/>
          <w:szCs w:val="22"/>
        </w:rPr>
        <w:t>)</w:t>
      </w:r>
      <w:r w:rsidR="00C95521" w:rsidRPr="00D66383">
        <w:rPr>
          <w:rFonts w:ascii="Arial" w:hAnsi="Arial" w:cs="Arial"/>
          <w:color w:val="000000" w:themeColor="text1"/>
          <w:sz w:val="22"/>
          <w:szCs w:val="22"/>
        </w:rPr>
        <w:t>.</w:t>
      </w:r>
      <w:r w:rsidR="004A3C9F">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differed between groups</w:t>
      </w:r>
      <w:ins w:id="26" w:author="Redd, JeAnna" w:date="2021-06-02T13:06:00Z">
        <w:r w:rsidR="00BD6FDC">
          <w:rPr>
            <w:rFonts w:ascii="Arial" w:hAnsi="Arial" w:cs="Arial"/>
            <w:color w:val="000000" w:themeColor="text1"/>
            <w:sz w:val="22"/>
            <w:szCs w:val="22"/>
          </w:rPr>
          <w:t xml:space="preserve"> (Supplemental Figure 4</w:t>
        </w:r>
      </w:ins>
      <w:ins w:id="27" w:author="Redd, JeAnna" w:date="2021-06-02T13:07:00Z">
        <w:r w:rsidR="00BD6FDC">
          <w:rPr>
            <w:rFonts w:ascii="Arial" w:hAnsi="Arial" w:cs="Arial"/>
            <w:color w:val="000000" w:themeColor="text1"/>
            <w:sz w:val="22"/>
            <w:szCs w:val="22"/>
          </w:rPr>
          <w:t>)</w:t>
        </w:r>
      </w:ins>
      <w:r w:rsidR="00A0360B">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Interestingly, the upstream precursors of DHA including </w:t>
      </w:r>
      <w:r w:rsidR="00C70B80">
        <w:rPr>
          <w:rFonts w:ascii="Arial" w:hAnsi="Arial" w:cs="Arial"/>
          <w:color w:val="000000" w:themeColor="text1"/>
          <w:sz w:val="22"/>
          <w:szCs w:val="22"/>
        </w:rPr>
        <w:t>alpha-linolenic acid (</w:t>
      </w:r>
      <w:r w:rsidRPr="00D66383">
        <w:rPr>
          <w:rFonts w:ascii="Arial" w:hAnsi="Arial" w:cs="Arial"/>
          <w:color w:val="000000" w:themeColor="text1"/>
          <w:sz w:val="22"/>
          <w:szCs w:val="22"/>
        </w:rPr>
        <w:t>ALA</w:t>
      </w:r>
      <w:r w:rsidR="00C70B80">
        <w:rPr>
          <w:rFonts w:ascii="Arial" w:hAnsi="Arial" w:cs="Arial"/>
          <w:color w:val="000000" w:themeColor="text1"/>
          <w:sz w:val="22"/>
          <w:szCs w:val="22"/>
        </w:rPr>
        <w:t>)</w:t>
      </w:r>
      <w:r w:rsidRPr="00D66383">
        <w:rPr>
          <w:rFonts w:ascii="Arial" w:hAnsi="Arial" w:cs="Arial"/>
          <w:color w:val="000000" w:themeColor="text1"/>
          <w:sz w:val="22"/>
          <w:szCs w:val="22"/>
        </w:rPr>
        <w:t xml:space="preserve"> and </w:t>
      </w:r>
      <w:r w:rsidR="00C70B80">
        <w:rPr>
          <w:rFonts w:ascii="Arial" w:hAnsi="Arial" w:cs="Arial"/>
          <w:color w:val="000000" w:themeColor="text1"/>
          <w:sz w:val="22"/>
          <w:szCs w:val="22"/>
        </w:rPr>
        <w:t>eicosapentaenoic acid (</w:t>
      </w:r>
      <w:r w:rsidRPr="00D66383">
        <w:rPr>
          <w:rFonts w:ascii="Arial" w:hAnsi="Arial" w:cs="Arial"/>
          <w:color w:val="000000" w:themeColor="text1"/>
          <w:sz w:val="22"/>
          <w:szCs w:val="22"/>
        </w:rPr>
        <w:t>EPA</w:t>
      </w:r>
      <w:r w:rsidR="00C70B80">
        <w:rPr>
          <w:rFonts w:ascii="Arial" w:hAnsi="Arial" w:cs="Arial"/>
          <w:color w:val="000000" w:themeColor="text1"/>
          <w:sz w:val="22"/>
          <w:szCs w:val="22"/>
        </w:rPr>
        <w:t>)</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w:t>
      </w:r>
      <w:r w:rsidR="00426914">
        <w:rPr>
          <w:rFonts w:ascii="Arial" w:hAnsi="Arial" w:cs="Arial"/>
          <w:color w:val="000000" w:themeColor="text1"/>
          <w:sz w:val="22"/>
          <w:szCs w:val="22"/>
        </w:rPr>
        <w:t>docosapentaenoic acid (</w:t>
      </w:r>
      <w:r w:rsidR="00A0360B">
        <w:rPr>
          <w:rFonts w:ascii="Arial" w:hAnsi="Arial" w:cs="Arial"/>
          <w:color w:val="000000" w:themeColor="text1"/>
          <w:sz w:val="22"/>
          <w:szCs w:val="22"/>
        </w:rPr>
        <w:t>DPA</w:t>
      </w:r>
      <w:r w:rsidR="00426914">
        <w:rPr>
          <w:rFonts w:ascii="Arial" w:hAnsi="Arial" w:cs="Arial"/>
          <w:color w:val="000000" w:themeColor="text1"/>
          <w:sz w:val="22"/>
          <w:szCs w:val="22"/>
        </w:rPr>
        <w:t>)</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 xml:space="preserve">may be </w:t>
      </w:r>
      <w:commentRangeStart w:id="28"/>
      <w:r w:rsidR="00A0360B">
        <w:rPr>
          <w:rFonts w:ascii="Arial" w:hAnsi="Arial" w:cs="Arial"/>
          <w:color w:val="000000" w:themeColor="text1"/>
          <w:sz w:val="22"/>
          <w:szCs w:val="22"/>
        </w:rPr>
        <w:t xml:space="preserve">increased </w:t>
      </w:r>
      <w:commentRangeEnd w:id="28"/>
      <w:r w:rsidR="00426914">
        <w:rPr>
          <w:rStyle w:val="CommentReference"/>
        </w:rPr>
        <w:commentReference w:id="28"/>
      </w:r>
      <w:r w:rsidR="00A0360B">
        <w:rPr>
          <w:rFonts w:ascii="Arial" w:hAnsi="Arial" w:cs="Arial"/>
          <w:color w:val="000000" w:themeColor="text1"/>
          <w:sz w:val="22"/>
          <w:szCs w:val="22"/>
        </w:rPr>
        <w:t>(</w:t>
      </w:r>
      <w:r>
        <w:rPr>
          <w:rFonts w:ascii="Arial" w:hAnsi="Arial" w:cs="Arial"/>
          <w:color w:val="000000" w:themeColor="text1"/>
          <w:sz w:val="22"/>
          <w:szCs w:val="22"/>
        </w:rPr>
        <w:t xml:space="preserve">or selective sparing of DHA </w:t>
      </w:r>
      <w:r w:rsidR="00B95266">
        <w:rPr>
          <w:rFonts w:ascii="Arial" w:hAnsi="Arial" w:cs="Arial"/>
          <w:color w:val="000000" w:themeColor="text1"/>
          <w:sz w:val="22"/>
          <w:szCs w:val="22"/>
        </w:rPr>
        <w:t xml:space="preserve">from catabolism </w:t>
      </w:r>
      <w:r>
        <w:rPr>
          <w:rFonts w:ascii="Arial" w:hAnsi="Arial" w:cs="Arial"/>
          <w:color w:val="000000" w:themeColor="text1"/>
          <w:sz w:val="22"/>
          <w:szCs w:val="22"/>
        </w:rPr>
        <w:t>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6A9238D1"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mTORC1 activation affects mammary gland gene expression</w:t>
      </w:r>
      <w:r w:rsidR="007C51C1">
        <w:rPr>
          <w:rFonts w:ascii="Arial" w:hAnsi="Arial" w:cs="Arial"/>
          <w:sz w:val="22"/>
        </w:rPr>
        <w:t>,</w:t>
      </w:r>
      <w:r w:rsidR="00D25638" w:rsidRPr="00D25638">
        <w:rPr>
          <w:rFonts w:ascii="Arial" w:hAnsi="Arial" w:cs="Arial"/>
          <w:sz w:val="22"/>
        </w:rPr>
        <w:t xml:space="preserve">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metabolism</w:t>
      </w:r>
      <w:r w:rsidR="00BD6FDC">
        <w:rPr>
          <w:rFonts w:ascii="Arial" w:hAnsi="Arial" w:cs="Arial"/>
          <w:sz w:val="22"/>
        </w:rPr>
        <w:t xml:space="preserve">,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BE7FD0">
        <w:rPr>
          <w:rFonts w:ascii="Arial" w:hAnsi="Arial" w:cs="Arial"/>
          <w:sz w:val="22"/>
        </w:rPr>
        <w:t>. Conversely,</w:t>
      </w:r>
      <w:r w:rsidR="004C07F6" w:rsidRPr="00D66383">
        <w:rPr>
          <w:rFonts w:ascii="Arial" w:hAnsi="Arial" w:cs="Arial"/>
          <w:sz w:val="22"/>
        </w:rPr>
        <w:t xml:space="preserve"> </w:t>
      </w:r>
      <w:r w:rsidR="00BE7FD0">
        <w:rPr>
          <w:rFonts w:ascii="Arial" w:hAnsi="Arial" w:cs="Arial"/>
          <w:sz w:val="22"/>
        </w:rPr>
        <w:t>the enzyme involved in</w:t>
      </w:r>
      <w:r w:rsidR="00B12700" w:rsidRPr="00D66383">
        <w:rPr>
          <w:rFonts w:ascii="Arial" w:hAnsi="Arial" w:cs="Arial"/>
          <w:sz w:val="22"/>
        </w:rPr>
        <w:t xml:space="preserv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w:t>
      </w:r>
      <w:r w:rsidR="00BE7FD0">
        <w:rPr>
          <w:rFonts w:ascii="Arial" w:hAnsi="Arial" w:cs="Arial"/>
          <w:sz w:val="22"/>
        </w:rPr>
        <w:t>metabolism,</w:t>
      </w:r>
      <w:r w:rsidR="00B12700">
        <w:rPr>
          <w:rFonts w:ascii="Arial" w:hAnsi="Arial" w:cs="Arial"/>
          <w:sz w:val="22"/>
        </w:rPr>
        <w:t xml:space="preserve"> COX1 (</w:t>
      </w:r>
      <w:r w:rsidR="004C07F6" w:rsidRPr="004C07F6">
        <w:rPr>
          <w:rFonts w:ascii="Arial" w:hAnsi="Arial" w:cs="Arial"/>
          <w:i/>
          <w:sz w:val="22"/>
        </w:rPr>
        <w:t>Ptgs1</w:t>
      </w:r>
      <w:r w:rsidR="00B12700" w:rsidRPr="00B12700">
        <w:rPr>
          <w:rFonts w:ascii="Arial" w:hAnsi="Arial" w:cs="Arial"/>
          <w:sz w:val="22"/>
        </w:rPr>
        <w:t>)</w:t>
      </w:r>
      <w:r w:rsidR="00BE7FD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downregulated</w:t>
      </w:r>
      <w:r w:rsidR="00BE7FD0">
        <w:rPr>
          <w:rFonts w:ascii="Arial" w:hAnsi="Arial" w:cs="Arial"/>
          <w:sz w:val="22"/>
        </w:rPr>
        <w:t xml:space="preserve">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1DD57D1D"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BD6FDC">
        <w:rPr>
          <w:rFonts w:ascii="Arial" w:hAnsi="Arial" w:cs="Arial"/>
          <w:sz w:val="22"/>
        </w:rPr>
        <w:t xml:space="preserve"> </w:t>
      </w:r>
      <w:r w:rsidR="00487AC0">
        <w:rPr>
          <w:rFonts w:ascii="Arial" w:hAnsi="Arial" w:cs="Arial"/>
          <w:sz w:val="22"/>
        </w:rPr>
        <w:t xml:space="preserve">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Table </w:t>
      </w:r>
      <w:r w:rsidR="004A336B">
        <w:rPr>
          <w:rFonts w:ascii="Arial" w:hAnsi="Arial" w:cs="Arial"/>
          <w:sz w:val="22"/>
        </w:rPr>
        <w:t>3</w:t>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differentiation and function</w:t>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r w:rsidR="00CB042A">
        <w:rPr>
          <w:rFonts w:ascii="Arial" w:hAnsi="Arial" w:cs="Arial"/>
          <w:sz w:val="22"/>
        </w:rPr>
        <w:t>20-</w:t>
      </w:r>
      <w:r w:rsidR="002E3892">
        <w:rPr>
          <w:rFonts w:ascii="Arial" w:hAnsi="Arial" w:cs="Arial"/>
          <w:sz w:val="22"/>
        </w:rPr>
        <w:t>92</w:t>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 xml:space="preserve">reduction in </w:t>
      </w:r>
      <w:commentRangeStart w:id="30"/>
      <w:commentRangeStart w:id="31"/>
      <w:r w:rsidR="00CB042A">
        <w:rPr>
          <w:rFonts w:ascii="Arial" w:hAnsi="Arial" w:cs="Arial"/>
          <w:sz w:val="22"/>
        </w:rPr>
        <w:t>adaptive immune cells in these mammary glands</w:t>
      </w:r>
      <w:commentRangeEnd w:id="30"/>
      <w:r w:rsidR="00F21112">
        <w:rPr>
          <w:rStyle w:val="CommentReference"/>
        </w:rPr>
        <w:commentReference w:id="30"/>
      </w:r>
      <w:commentRangeEnd w:id="31"/>
      <w:ins w:id="32" w:author="Redd, JeAnna" w:date="2021-06-02T13:29:00Z">
        <w:r w:rsidR="00D22AC0">
          <w:rPr>
            <w:rFonts w:ascii="Arial" w:hAnsi="Arial" w:cs="Arial"/>
            <w:sz w:val="22"/>
          </w:rPr>
          <w:t xml:space="preserve"> </w:t>
        </w:r>
        <w:commentRangeStart w:id="33"/>
        <w:r w:rsidR="00D22AC0">
          <w:rPr>
            <w:rFonts w:ascii="Arial" w:hAnsi="Arial" w:cs="Arial"/>
            <w:sz w:val="22"/>
          </w:rPr>
          <w:t>(Figure 6G)</w:t>
        </w:r>
      </w:ins>
      <w:r w:rsidR="002C09D7">
        <w:rPr>
          <w:rStyle w:val="CommentReference"/>
        </w:rPr>
        <w:commentReference w:id="31"/>
      </w:r>
      <w:r w:rsidR="00CB042A">
        <w:rPr>
          <w:rFonts w:ascii="Arial" w:hAnsi="Arial" w:cs="Arial"/>
          <w:sz w:val="22"/>
        </w:rPr>
        <w:t>.</w:t>
      </w:r>
      <w:commentRangeEnd w:id="33"/>
      <w:r w:rsidR="00146CB1">
        <w:rPr>
          <w:rStyle w:val="CommentReference"/>
        </w:rPr>
        <w:commentReference w:id="33"/>
      </w:r>
    </w:p>
    <w:p w14:paraId="3C9E8CE9" w14:textId="1F291138" w:rsidR="00AC0A55" w:rsidRDefault="006B3864" w:rsidP="00C55AF5">
      <w:pPr>
        <w:pStyle w:val="Heading1"/>
        <w:rPr>
          <w:rFonts w:eastAsia="MS PMincho"/>
        </w:rPr>
      </w:pPr>
      <w:r w:rsidRPr="00EF5551">
        <w:rPr>
          <w:rFonts w:eastAsia="MS PMincho"/>
        </w:rPr>
        <w:t>Discussion</w:t>
      </w:r>
    </w:p>
    <w:p w14:paraId="1E2E2BD3" w14:textId="10AE7CE7"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430636">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747AE1" w:rsidRPr="00747AE1">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In this study</w:t>
      </w:r>
      <w:r w:rsidR="00146CB1">
        <w:rPr>
          <w:rFonts w:ascii="Arial" w:hAnsi="Arial" w:cs="Arial"/>
          <w:color w:val="000000" w:themeColor="text1"/>
          <w:sz w:val="22"/>
          <w:szCs w:val="22"/>
        </w:rPr>
        <w:t>,</w:t>
      </w:r>
      <w:r w:rsidR="00130A99">
        <w:rPr>
          <w:rFonts w:ascii="Arial" w:hAnsi="Arial" w:cs="Arial"/>
          <w:color w:val="000000" w:themeColor="text1"/>
          <w:sz w:val="22"/>
          <w:szCs w:val="22"/>
        </w:rPr>
        <w:t xml:space="preserve">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lastRenderedPageBreak/>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Importantly,</w:t>
      </w:r>
      <w:r w:rsidR="00146CB1">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our approach is expected to activate mTORC1 in all adiponectin-expressing </w:t>
      </w:r>
      <w:ins w:id="34" w:author="Redd, JeAnna" w:date="2021-06-02T13:21:00Z">
        <w:r w:rsidR="0002446E">
          <w:rPr>
            <w:rFonts w:ascii="Arial" w:hAnsi="Arial" w:cs="Arial"/>
            <w:color w:val="000000" w:themeColor="text1"/>
            <w:sz w:val="22"/>
            <w:szCs w:val="22"/>
          </w:rPr>
          <w:t>adipo</w:t>
        </w:r>
      </w:ins>
      <w:ins w:id="35" w:author="Redd, JeAnna" w:date="2021-06-02T13:22:00Z">
        <w:r w:rsidR="0002446E">
          <w:rPr>
            <w:rFonts w:ascii="Arial" w:hAnsi="Arial" w:cs="Arial"/>
            <w:color w:val="000000" w:themeColor="text1"/>
            <w:sz w:val="22"/>
            <w:szCs w:val="22"/>
          </w:rPr>
          <w:t>se tissue</w:t>
        </w:r>
      </w:ins>
      <w:del w:id="36" w:author="Redd, JeAnna" w:date="2021-06-02T13:22:00Z">
        <w:r w:rsidR="00406B32" w:rsidDel="0002446E">
          <w:rPr>
            <w:rFonts w:ascii="Arial" w:hAnsi="Arial" w:cs="Arial"/>
            <w:color w:val="000000" w:themeColor="text1"/>
            <w:sz w:val="22"/>
            <w:szCs w:val="22"/>
          </w:rPr>
          <w:delText>cells</w:delText>
        </w:r>
      </w:del>
      <w:r w:rsidR="00406B32">
        <w:rPr>
          <w:rFonts w:ascii="Arial" w:hAnsi="Arial" w:cs="Arial"/>
          <w:color w:val="000000" w:themeColor="text1"/>
          <w:sz w:val="22"/>
          <w:szCs w:val="22"/>
        </w:rPr>
        <w:t>, including both peripheral and mammary adipocyte depots</w:t>
      </w:r>
      <w:r w:rsidR="009A4FDC">
        <w:rPr>
          <w:rFonts w:ascii="Arial" w:hAnsi="Arial" w:cs="Arial"/>
          <w:color w:val="000000" w:themeColor="text1"/>
          <w:sz w:val="22"/>
          <w:szCs w:val="22"/>
        </w:rPr>
        <w:t xml:space="preserve"> </w:t>
      </w:r>
      <w:ins w:id="37" w:author="Noura El Habbal" w:date="2021-05-12T02:27:00Z">
        <w:r w:rsidR="009A4FDC" w:rsidRPr="00EF5551">
          <w:rPr>
            <w:rFonts w:ascii="Arial" w:hAnsi="Arial" w:cs="Arial"/>
            <w:color w:val="000000" w:themeColor="text1"/>
            <w:sz w:val="22"/>
            <w:szCs w:val="22"/>
          </w:rPr>
          <w:fldChar w:fldCharType="begin" w:fldLock="1"/>
        </w:r>
      </w:ins>
      <w:r w:rsidR="009A4FDC">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expression","type":"article-journal","volume":"151"},"uris":["http://www.mendeley.com/documents/?uuid=1125c091-449f-3474-8402-3c847cd649d7"]}],"mendeley":{"formattedCitation":"(23, 24)","plainTextFormattedCitation":"(23, 24)","previouslyFormattedCitation":"(23, 24)"},"properties":{"noteIndex":0},"schema":"https://github.com/citation-style-language/schema/raw/master/csl-citation.json"}</w:instrText>
      </w:r>
      <w:ins w:id="38" w:author="Noura El Habbal" w:date="2021-05-12T02:27:00Z">
        <w:r w:rsidR="009A4FDC" w:rsidRPr="00EF5551">
          <w:rPr>
            <w:rFonts w:ascii="Arial" w:hAnsi="Arial" w:cs="Arial"/>
            <w:color w:val="000000" w:themeColor="text1"/>
            <w:sz w:val="22"/>
            <w:szCs w:val="22"/>
          </w:rPr>
          <w:fldChar w:fldCharType="separate"/>
        </w:r>
      </w:ins>
      <w:r w:rsidR="009A4FDC" w:rsidRPr="00747AE1">
        <w:rPr>
          <w:rFonts w:ascii="Arial" w:hAnsi="Arial" w:cs="Arial"/>
          <w:noProof/>
          <w:color w:val="000000" w:themeColor="text1"/>
          <w:sz w:val="22"/>
          <w:szCs w:val="22"/>
        </w:rPr>
        <w:t>(23, 24)</w:t>
      </w:r>
      <w:ins w:id="39" w:author="Noura El Habbal" w:date="2021-05-12T02:27:00Z">
        <w:r w:rsidR="009A4FDC" w:rsidRPr="00EF5551">
          <w:rPr>
            <w:rFonts w:ascii="Arial" w:hAnsi="Arial" w:cs="Arial"/>
            <w:color w:val="000000" w:themeColor="text1"/>
            <w:sz w:val="22"/>
            <w:szCs w:val="22"/>
          </w:rPr>
          <w:fldChar w:fldCharType="end"/>
        </w:r>
      </w:ins>
      <w:r w:rsidR="00406B32">
        <w:rPr>
          <w:rFonts w:ascii="Arial" w:hAnsi="Arial" w:cs="Arial"/>
          <w:color w:val="000000" w:themeColor="text1"/>
          <w:sz w:val="22"/>
          <w:szCs w:val="22"/>
        </w:rPr>
        <w:t xml:space="preserve">. The positive role of mTORC1 in adipocyte biology has been well established. mTORC1 is necessary for adipocyte differentiation in </w:t>
      </w:r>
      <w:commentRangeStart w:id="40"/>
      <w:r w:rsidR="00406B32">
        <w:rPr>
          <w:rFonts w:ascii="Arial" w:hAnsi="Arial" w:cs="Arial"/>
          <w:color w:val="000000" w:themeColor="text1"/>
          <w:sz w:val="22"/>
          <w:szCs w:val="22"/>
        </w:rPr>
        <w:t xml:space="preserve">peripheral </w:t>
      </w:r>
      <w:r w:rsidR="00A32620">
        <w:rPr>
          <w:rFonts w:ascii="Arial" w:hAnsi="Arial" w:cs="Arial"/>
          <w:color w:val="000000" w:themeColor="text1"/>
          <w:sz w:val="22"/>
          <w:szCs w:val="22"/>
        </w:rPr>
        <w:t xml:space="preserve">adipose depots </w:t>
      </w:r>
      <w:r w:rsidR="006203F4">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rapamycin","type":"article-journal","volume":"321"},"uris":["http://www.mendeley.com/documents/?uuid=9b5e9a25-1d35-33e6-b394-37a84245e889"]},{"id":"ITEM-3","itemData":{"abstract":"Differentiating 3T3-L1 cells express an im-munophilin early during the adipocyte conversion program as described in this issue [Yeh, W.-C., Li, T.-K., Bierer, B. E. &amp; McKnight, S. L. (1995) Proc. Natl. Acad. Sci. USA 92, 11081-11085]. The temporal expression profile of this protein, designated FK506-binding protein (FKBP) 51, is concordant with the clonal-expansion period undertaken by 3T3-L1 cells after exposure to adipogenic hormones. Having observed FKBP51 synthesis early during adipogenesis, we tested the effects of three immunosuppressive drugs-cyclosporin A, FK506, and rapamycin-on the terminal-differentiation process. Adipocyte conversion was not affected by either cyclo-sporin A or FK506 and yet was significantly reduced by rapamycin at drug concentrations as low as 10 nM. Clonal expansion was impeded in drug-treated cultures, as was the accumulation of cytoplasmic lipid droplets normally seen late during differentiation. Rapamycin treatment likewise inhibited the expression of CCAAT/enhancer binding protein a, a transcription factor required for 3T3-L1 cell differentiation. All three of these effects were reversed by high FK506 concentrations , indicating that the operative inhibitory event was mediated by an immunophilin-rapamycin complex.","author":[{"dropping-particle":"","family":"Yeh","given":"Wen-Chen","non-dropping-particle":"","parse-names":false,"suffix":""},{"dropping-particle":"","family":"Bierert","given":"Barbara E","non-dropping-particle":"","parse-names":false,"suffix":""},{"dropping-particle":"","family":"Mcknightt","given":"Steven L","non-dropping-particle":"","parse-names":false,"suffix":""}],"container-title":"Biochemistry","id":"ITEM-3","issued":{"date-parts":[["1995"]]},"number-of-pages":"11086-11090","title":"Rapamycin inhibits clonal expansion and adipogenic differentiation of 3T3-L1 cells","type":"report","volume":"92"},"uris":["http://www.mendeley.com/documents/?uuid=de3876ce-54a0-3750-8f56-2660b2b56a07"]}],"mendeley":{"formattedCitation":"(36–38)","plainTextFormattedCitation":"(36–38)","previouslyFormattedCitation":"(36–38)"},"properties":{"noteIndex":0},"schema":"https://github.com/citation-style-language/schema/raw/master/csl-citation.json"}</w:instrText>
      </w:r>
      <w:r w:rsidR="006203F4">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(36–38)</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commentRangeEnd w:id="40"/>
      <w:r w:rsidR="00146CB1">
        <w:rPr>
          <w:rStyle w:val="CommentReference"/>
        </w:rPr>
        <w:commentReference w:id="40"/>
      </w:r>
      <w:r w:rsidR="00DF3A5A">
        <w:rPr>
          <w:rFonts w:ascii="Arial" w:hAnsi="Arial" w:cs="Arial"/>
          <w:color w:val="000000" w:themeColor="text1"/>
          <w:sz w:val="22"/>
          <w:szCs w:val="22"/>
        </w:rPr>
        <w:t>but less is known about its role in mammary adipocyte differentiation and growth during lactation.</w:t>
      </w:r>
      <w:r w:rsidR="00CF5374">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w:t>
      </w:r>
      <w:r w:rsidR="00A32620">
        <w:rPr>
          <w:rFonts w:ascii="Arial" w:hAnsi="Arial" w:cs="Arial"/>
          <w:color w:val="000000" w:themeColor="text1"/>
          <w:sz w:val="22"/>
          <w:szCs w:val="22"/>
        </w:rPr>
        <w:t xml:space="preserve">adipocyte </w:t>
      </w:r>
      <w:r w:rsidR="00012F03">
        <w:rPr>
          <w:rFonts w:ascii="Arial" w:hAnsi="Arial" w:cs="Arial"/>
          <w:color w:val="000000" w:themeColor="text1"/>
          <w:sz w:val="22"/>
          <w:szCs w:val="22"/>
        </w:rPr>
        <w:t xml:space="preserve">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w:t>
      </w:r>
      <w:r w:rsidR="00BF30D2">
        <w:rPr>
          <w:rFonts w:ascii="Arial" w:hAnsi="Arial" w:cs="Arial"/>
          <w:color w:val="000000" w:themeColor="text1"/>
          <w:sz w:val="22"/>
          <w:szCs w:val="22"/>
        </w:rPr>
        <w:t xml:space="preserve"> </w:t>
      </w:r>
      <w:r w:rsidR="00012F03">
        <w:rPr>
          <w:rFonts w:ascii="Arial" w:hAnsi="Arial" w:cs="Arial"/>
          <w:color w:val="000000" w:themeColor="text1"/>
          <w:sz w:val="22"/>
          <w:szCs w:val="22"/>
        </w:rPr>
        <w:t>It is also worth noting that there is evidence of de- and re-differentiation of post-involution mammary adipocyte</w:t>
      </w:r>
      <w:r w:rsidR="00A32620">
        <w:rPr>
          <w:rFonts w:ascii="Arial" w:hAnsi="Arial" w:cs="Arial"/>
          <w:color w:val="000000" w:themeColor="text1"/>
          <w:sz w:val="22"/>
          <w:szCs w:val="22"/>
        </w:rPr>
        <w:t>s</w:t>
      </w:r>
      <w:r w:rsidR="00012F03">
        <w:rPr>
          <w:rFonts w:ascii="Arial" w:hAnsi="Arial" w:cs="Arial"/>
          <w:color w:val="000000" w:themeColor="text1"/>
          <w:sz w:val="22"/>
          <w:szCs w:val="22"/>
        </w:rPr>
        <w:t xml:space="preserve">, but to avoid this concern our studies focused on mice in their first pregnancy. </w:t>
      </w:r>
      <w:commentRangeStart w:id="41"/>
      <w:commentRangeStart w:id="42"/>
      <w:r w:rsidR="00012F03">
        <w:rPr>
          <w:rFonts w:ascii="Arial" w:hAnsi="Arial" w:cs="Arial"/>
          <w:color w:val="000000" w:themeColor="text1"/>
          <w:sz w:val="22"/>
          <w:szCs w:val="22"/>
        </w:rPr>
        <w:t>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commentRangeEnd w:id="41"/>
      <w:r w:rsidR="00BA2274">
        <w:rPr>
          <w:rStyle w:val="CommentReference"/>
        </w:rPr>
        <w:commentReference w:id="41"/>
      </w:r>
      <w:commentRangeEnd w:id="42"/>
      <w:r w:rsidR="00146CB1">
        <w:rPr>
          <w:rStyle w:val="CommentReference"/>
        </w:rPr>
        <w:commentReference w:id="42"/>
      </w:r>
    </w:p>
    <w:p w14:paraId="6D8C972E" w14:textId="77777777" w:rsidR="00011C59" w:rsidRDefault="00011C59" w:rsidP="00C55AF5">
      <w:pPr>
        <w:rPr>
          <w:rFonts w:ascii="Arial" w:hAnsi="Arial" w:cs="Arial"/>
          <w:color w:val="000000" w:themeColor="text1"/>
          <w:sz w:val="22"/>
          <w:szCs w:val="22"/>
        </w:rPr>
      </w:pPr>
    </w:p>
    <w:p w14:paraId="6018343A" w14:textId="787A369B"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w:t>
      </w:r>
      <w:r w:rsidR="00DC5970">
        <w:rPr>
          <w:rFonts w:ascii="Arial" w:hAnsi="Arial" w:cs="Arial"/>
          <w:color w:val="000000" w:themeColor="text1"/>
          <w:sz w:val="22"/>
          <w:szCs w:val="22"/>
        </w:rPr>
        <w:t>,</w:t>
      </w:r>
      <w:r>
        <w:rPr>
          <w:rFonts w:ascii="Arial" w:hAnsi="Arial" w:cs="Arial"/>
          <w:color w:val="000000" w:themeColor="text1"/>
          <w:sz w:val="22"/>
          <w:szCs w:val="22"/>
        </w:rPr>
        <w:t xml:space="preserve">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w:t>
      </w:r>
      <w:r w:rsidR="00DC5970">
        <w:rPr>
          <w:rFonts w:ascii="Arial" w:hAnsi="Arial" w:cs="Arial"/>
          <w:color w:val="000000" w:themeColor="text1"/>
          <w:sz w:val="22"/>
          <w:szCs w:val="22"/>
        </w:rPr>
        <w:t>y</w:t>
      </w:r>
      <w:r>
        <w:rPr>
          <w:rFonts w:ascii="Arial" w:hAnsi="Arial" w:cs="Arial"/>
          <w:color w:val="000000" w:themeColor="text1"/>
          <w:sz w:val="22"/>
          <w:szCs w:val="22"/>
        </w:rPr>
        <w:t>strophic</w:t>
      </w:r>
      <w:proofErr w:type="spellEnd"/>
      <w:r>
        <w:rPr>
          <w:rFonts w:ascii="Arial" w:hAnsi="Arial" w:cs="Arial"/>
          <w:color w:val="000000" w:themeColor="text1"/>
          <w:sz w:val="22"/>
          <w:szCs w:val="22"/>
        </w:rPr>
        <w:t xml:space="preserve"> mice</w:t>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Respiration","type":"article-journal","volume":"8"},"uris":["http://www.mendeley.com/documents/?uuid=33f7792a-3510-3e34-a06e-32677d68b4c3"]}],"mendeley":{"formattedCitation":"(41, 42)","plainTextFormattedCitation":"(41, 42)","previouslyFormattedCitation":"(41, 42)"},"properties":{"noteIndex":0},"schema":"https://github.com/citation-style-language/schema/raw/master/csl-citation.json"}</w:instrText>
      </w:r>
      <w:r>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(41, 42)</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palmitate esterification in inguinal adipose tissue</w:t>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(43)","plainTextFormattedCitation":"(43)","previouslyFormattedCitation":"(43)"},"properties":{"noteIndex":0},"schema":"https://github.com/citation-style-language/schema/raw/master/csl-citation.json"}</w:instrText>
      </w:r>
      <w:r w:rsidR="00AC5010">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(43)</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w:t>
      </w:r>
      <w:r w:rsidR="00D22AC0">
        <w:rPr>
          <w:rFonts w:ascii="Arial" w:hAnsi="Arial" w:cs="Arial"/>
          <w:color w:val="000000" w:themeColor="text1"/>
          <w:sz w:val="22"/>
          <w:szCs w:val="22"/>
        </w:rPr>
        <w:t>,</w:t>
      </w:r>
      <w:r w:rsidR="00DB1ACA">
        <w:rPr>
          <w:rFonts w:ascii="Arial" w:hAnsi="Arial" w:cs="Arial"/>
          <w:color w:val="000000" w:themeColor="text1"/>
          <w:sz w:val="22"/>
          <w:szCs w:val="22"/>
        </w:rPr>
        <w:t xml:space="preserve"> which have elevated (not decreased) ACC, ACLY, and FASN  protein levels </w:t>
      </w:r>
      <w:r w:rsidR="00DB1ACA">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(41)","plainTextFormattedCitation":"(41)","previouslyFormattedCitation":"(41)"},"properties":{"noteIndex":0},"schema":"https://github.com/citation-style-language/schema/raw/master/csl-citation.json"}</w:instrText>
      </w:r>
      <w:r w:rsidR="00DB1ACA">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(41)</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w:t>
      </w:r>
      <w:commentRangeStart w:id="43"/>
      <w:r>
        <w:rPr>
          <w:rFonts w:ascii="Arial" w:hAnsi="Arial" w:cs="Arial"/>
          <w:color w:val="000000" w:themeColor="text1"/>
          <w:sz w:val="22"/>
          <w:szCs w:val="22"/>
        </w:rPr>
        <w:t>two</w:t>
      </w:r>
      <w:commentRangeEnd w:id="43"/>
      <w:r w:rsidR="00D22AC0">
        <w:rPr>
          <w:rStyle w:val="CommentReference"/>
        </w:rPr>
        <w:commentReference w:id="43"/>
      </w:r>
      <w:r>
        <w:rPr>
          <w:rFonts w:ascii="Arial" w:hAnsi="Arial" w:cs="Arial"/>
          <w:color w:val="000000" w:themeColor="text1"/>
          <w:sz w:val="22"/>
          <w:szCs w:val="22"/>
        </w:rPr>
        <w:t xml:space="preserve"> potential explanations, </w:t>
      </w:r>
      <w:commentRangeStart w:id="44"/>
      <w:commentRangeStart w:id="45"/>
      <w:r>
        <w:rPr>
          <w:rFonts w:ascii="Arial" w:hAnsi="Arial" w:cs="Arial"/>
          <w:color w:val="000000" w:themeColor="text1"/>
          <w:sz w:val="22"/>
          <w:szCs w:val="22"/>
        </w:rPr>
        <w:t xml:space="preserve">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commentRangeEnd w:id="44"/>
      <w:r w:rsidR="000677A5">
        <w:rPr>
          <w:rStyle w:val="CommentReference"/>
        </w:rPr>
        <w:commentReference w:id="44"/>
      </w:r>
      <w:commentRangeEnd w:id="45"/>
      <w:r w:rsidR="00DC5970">
        <w:rPr>
          <w:rStyle w:val="CommentReference"/>
        </w:rPr>
        <w:commentReference w:id="45"/>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12929290"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activation of Akt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branched chain amino acid</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w:t>
      </w:r>
      <w:r>
        <w:rPr>
          <w:rFonts w:ascii="Arial" w:hAnsi="Arial" w:cs="Arial"/>
          <w:color w:val="000000" w:themeColor="text1"/>
          <w:sz w:val="22"/>
          <w:szCs w:val="22"/>
        </w:rPr>
        <w:t>v</w:t>
      </w:r>
      <w:r w:rsidR="009F2971">
        <w:rPr>
          <w:rFonts w:ascii="Arial" w:hAnsi="Arial" w:cs="Arial"/>
          <w:color w:val="000000" w:themeColor="text1"/>
          <w:sz w:val="22"/>
          <w:szCs w:val="22"/>
        </w:rPr>
        <w:t>aline</w:t>
      </w:r>
      <w:r w:rsidR="00D22AC0">
        <w:rPr>
          <w:rFonts w:ascii="Arial" w:hAnsi="Arial" w:cs="Arial"/>
          <w:color w:val="000000" w:themeColor="text1"/>
          <w:sz w:val="22"/>
          <w:szCs w:val="22"/>
        </w:rPr>
        <w:t>,</w:t>
      </w:r>
      <w:r w:rsidR="009F2971">
        <w:rPr>
          <w:rFonts w:ascii="Arial" w:hAnsi="Arial" w:cs="Arial"/>
          <w:color w:val="000000" w:themeColor="text1"/>
          <w:sz w:val="22"/>
          <w:szCs w:val="22"/>
        </w:rPr>
        <w:t xml:space="preserv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1838CE" w:rsidRPr="001838CE">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w:t>
      </w:r>
      <w:r w:rsidR="00DC5970">
        <w:rPr>
          <w:rFonts w:ascii="Arial" w:hAnsi="Arial" w:cs="Arial"/>
          <w:color w:val="000000" w:themeColor="text1"/>
          <w:sz w:val="22"/>
          <w:szCs w:val="22"/>
        </w:rPr>
        <w:t>,</w:t>
      </w:r>
      <w:r w:rsidR="00AD46FF">
        <w:rPr>
          <w:rFonts w:ascii="Arial" w:hAnsi="Arial" w:cs="Arial"/>
          <w:color w:val="000000" w:themeColor="text1"/>
          <w:sz w:val="22"/>
          <w:szCs w:val="22"/>
        </w:rPr>
        <w:t xml:space="preserve">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1F425445"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430636">
        <w:rPr>
          <w:rFonts w:ascii="Arial" w:hAnsi="Arial" w:cs="Arial"/>
          <w:color w:val="000000" w:themeColor="text1"/>
          <w:sz w:val="22"/>
          <w:szCs w:val="22"/>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047E32">
        <w:rPr>
          <w:rFonts w:ascii="Arial" w:hAnsi="Arial" w:cs="Arial"/>
          <w:color w:val="000000" w:themeColor="text1"/>
          <w:sz w:val="22"/>
          <w:szCs w:val="22"/>
        </w:rPr>
        <w:t xml:space="preserve">improved </w:t>
      </w:r>
      <w:r w:rsidR="00E04FF1">
        <w:rPr>
          <w:rFonts w:ascii="Arial" w:hAnsi="Arial" w:cs="Arial"/>
          <w:color w:val="000000" w:themeColor="text1"/>
          <w:sz w:val="22"/>
          <w:szCs w:val="22"/>
        </w:rPr>
        <w:t>cognitive performance</w:t>
      </w:r>
      <w:r w:rsidR="002A591B">
        <w:rPr>
          <w:rFonts w:ascii="Arial" w:hAnsi="Arial" w:cs="Arial"/>
          <w:color w:val="000000" w:themeColor="text1"/>
          <w:sz w:val="22"/>
          <w:szCs w:val="22"/>
        </w:rPr>
        <w:t xml:space="preserve">, </w:t>
      </w:r>
      <w:r w:rsidR="00E04FF1">
        <w:rPr>
          <w:rFonts w:ascii="Arial" w:hAnsi="Arial" w:cs="Arial"/>
          <w:color w:val="000000" w:themeColor="text1"/>
          <w:sz w:val="22"/>
          <w:szCs w:val="22"/>
        </w:rPr>
        <w:t>psychomotor development</w:t>
      </w:r>
      <w:r w:rsidR="00047E32">
        <w:rPr>
          <w:rFonts w:ascii="Arial" w:hAnsi="Arial" w:cs="Arial"/>
          <w:color w:val="000000" w:themeColor="text1"/>
          <w:sz w:val="22"/>
          <w:szCs w:val="22"/>
        </w:rPr>
        <w:t xml:space="preserve">, and visual acuity </w:t>
      </w:r>
      <w:r w:rsidR="00442D6F">
        <w:rPr>
          <w:rFonts w:ascii="Arial" w:hAnsi="Arial" w:cs="Arial"/>
          <w:color w:val="000000" w:themeColor="text1"/>
          <w:sz w:val="22"/>
          <w:szCs w:val="22"/>
        </w:rPr>
        <w:fldChar w:fldCharType="begin" w:fldLock="1"/>
      </w:r>
      <w:r w:rsidR="00047E32">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infants","type":"article-journal","volume":"82"},"uris":["http://www.mendeley.com/documents/?uuid=cda77502-e0c6-351c-9fc2-1293d1fa3e8d"]},{"id":"ITEM-3","itemData":{"DOI":"10.3945/ajcn.2009.28557","ISSN":"00029165","PMID":"20130095","abstract":"Background: The range of human milk docosahexaenoic acid (DHA) concentrations worldwide is much broader than the range explored in randomized clinical trials to date. Objective: The primary objective was to determine the effect of 4 amounts of DHA supplementation on the visual acuity of formulafed infants at 12 mo of age. Secondary objectives were to evaluate visual acuity maturation, red blood cell fatty acids, tolerance, anthropometric measures, and adverse events. Design: This double-masked, randomized trial was conducted at 2 sites (Dallas and Kansas City). Three hundred forty-three healthy, term, formula-fed infants were enrolled at 1-9 d of age and were randomly assigned to be fed 1 of the following 4 infant formulas containing equivalent nutrient amounts, except for long-chain polyunsaturated fatty acids: control (0% DHA), 0.32% DHA, 0.64% DHA, or 0.96% DHA; DHA-supplemented formulas also provided 0.64% arachidonic acid. Visual acuity was measured by visual evoked potentials in 244 infants who completed the 12-mo primary outcome examination. Results: Infants fed control formula had significantly poorer visual evoked potential visual acuity at 12 mo of age than did infants who received any of the DHA-supplemented formulas (P &lt; 0.001). There were no significant differences in visual evoked potential visual acuity between the 3 amounts of DHA supplementation for either site at any age tested. Conclusions: DHA supplementation of infant formula at 0.32% of total fatty acids improves visual acuity. Higher amounts of DHA supplementation were not associated with additional improvement of visual acuity. This trial was registered at clinicaltrials.gov as NCT00753818. © 2010 American Society for Nutrition.","author":[{"dropping-particle":"","family":"Birch","given":"Eileen E.","non-dropping-particle":"","parse-names":false,"suffix":""},{"dropping-particle":"","family":"Carlson","given":"Susan E.","non-dropping-particle":"","parse-names":false,"suffix":""},{"dropping-particle":"","family":"Hoffman","given":"Dennis R.","non-dropping-particle":"","parse-names":false,"suffix":""},{"dropping-particle":"","family":"Fitzgerald-Gustafson","given":"Kathleen M.","non-dropping-particle":"","parse-names":false,"suffix":""},{"dropping-particle":"","family":"Fu","given":"Valeria L.N.","non-dropping-particle":"","parse-names":false,"suffix":""},{"dropping-particle":"","family":"Drover","given":"James R.","non-dropping-particle":"","parse-names":false,"suffix":""},{"dropping-particle":"","family":"Castañeda","given":"Yolanda S.","non-dropping-particle":"","parse-names":false,"suffix":""},{"dropping-particle":"","family":"Minns","given":"Laura","non-dropping-particle":"","parse-names":false,"suffix":""},{"dropping-particle":"","family":"Wheaton","given":"Dianna K.H.","non-dropping-particle":"","parse-names":false,"suffix":""},{"dropping-particle":"","family":"Mundy","given":"David","non-dropping-particle":"","parse-names":false,"suffix":""},{"dropping-particle":"","family":"Marunycz","given":"John","non-dropping-particle":"","parse-names":false,"suffix":""},{"dropping-particle":"","family":"Diersen-Schade","given":"Deborah A.","non-dropping-particle":"","parse-names":false,"suffix":""}],"container-title":"American Journal of Clinical Nutrition","id":"ITEM-3","issue":"4","issued":{"date-parts":[["2010","4","1"]]},"page":"848-859","publisher":"Oxford Academic","title":"The DIAMOND (DHA Intake and Measurement of Neural Development) Study: A double-masked, randomized controlled clinical trial of the maturation of infant visual acuity as a function of the dietary level of docosahexaenoic acid","type":"article-journal","volume":"91"},"uris":["http://www.mendeley.com/documents/?uuid=7c515948-ebcb-3e45-b261-a2d2d26a1d13"]}],"mendeley":{"formattedCitation":"(46–48)","plainTextFormattedCitation":"(46–48)","previouslyFormattedCitation":"(46,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047E32" w:rsidRPr="00047E32">
        <w:rPr>
          <w:rFonts w:ascii="Arial" w:hAnsi="Arial" w:cs="Arial"/>
          <w:noProof/>
          <w:color w:val="000000" w:themeColor="text1"/>
          <w:sz w:val="22"/>
          <w:szCs w:val="22"/>
        </w:rPr>
        <w:t>(46–48)</w:t>
      </w:r>
      <w:r w:rsidR="00442D6F">
        <w:rPr>
          <w:rFonts w:ascii="Arial" w:hAnsi="Arial" w:cs="Arial"/>
          <w:color w:val="000000" w:themeColor="text1"/>
          <w:sz w:val="22"/>
          <w:szCs w:val="22"/>
        </w:rPr>
        <w:fldChar w:fldCharType="end"/>
      </w:r>
      <w:commentRangeStart w:id="46"/>
      <w:commentRangeEnd w:id="46"/>
      <w:r w:rsidR="00955460">
        <w:rPr>
          <w:rStyle w:val="CommentReference"/>
        </w:rPr>
        <w:commentReference w:id="46"/>
      </w:r>
      <w:commentRangeStart w:id="47"/>
      <w:commentRangeStart w:id="48"/>
      <w:commentRangeEnd w:id="47"/>
      <w:r w:rsidR="00442D6F">
        <w:rPr>
          <w:rStyle w:val="CommentReference"/>
        </w:rPr>
        <w:commentReference w:id="47"/>
      </w:r>
      <w:commentRangeEnd w:id="48"/>
      <w:r w:rsidR="00344AC2">
        <w:rPr>
          <w:rStyle w:val="CommentReference"/>
        </w:rPr>
        <w:commentReference w:id="4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HA and EPA levels are highly variable in human milk</w:t>
      </w:r>
      <w:r w:rsidR="002F4FE3">
        <w:rPr>
          <w:rFonts w:ascii="Arial" w:hAnsi="Arial" w:cs="Arial"/>
          <w:color w:val="000000" w:themeColor="text1"/>
          <w:sz w:val="22"/>
          <w:szCs w:val="22"/>
        </w:rPr>
        <w:t>,</w:t>
      </w:r>
      <w:r w:rsidR="00955460">
        <w:rPr>
          <w:rFonts w:ascii="Arial" w:hAnsi="Arial" w:cs="Arial"/>
          <w:color w:val="000000" w:themeColor="text1"/>
          <w:sz w:val="22"/>
          <w:szCs w:val="22"/>
        </w:rPr>
        <w:t xml:space="preserve"> and a better understanding of the physiological signals that control DHA levels in milk is important to optimiz</w:t>
      </w:r>
      <w:r w:rsidR="002F4FE3">
        <w:rPr>
          <w:rFonts w:ascii="Arial" w:hAnsi="Arial" w:cs="Arial"/>
          <w:color w:val="000000" w:themeColor="text1"/>
          <w:sz w:val="22"/>
          <w:szCs w:val="22"/>
        </w:rPr>
        <w:t>e</w:t>
      </w:r>
      <w:r w:rsidR="00955460">
        <w:rPr>
          <w:rFonts w:ascii="Arial" w:hAnsi="Arial" w:cs="Arial"/>
          <w:color w:val="000000" w:themeColor="text1"/>
          <w:sz w:val="22"/>
          <w:szCs w:val="22"/>
        </w:rPr>
        <w:t xml:space="preserve">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We examined the expression of the </w:t>
      </w:r>
      <w:commentRangeStart w:id="49"/>
      <w:r w:rsidR="00955460">
        <w:rPr>
          <w:rFonts w:ascii="Arial" w:hAnsi="Arial" w:cs="Arial"/>
          <w:color w:val="000000" w:themeColor="text1"/>
          <w:sz w:val="22"/>
          <w:szCs w:val="22"/>
        </w:rPr>
        <w:t xml:space="preserve">PC-DHA </w:t>
      </w:r>
      <w:commentRangeEnd w:id="49"/>
      <w:r w:rsidR="002F4FE3">
        <w:rPr>
          <w:rStyle w:val="CommentReference"/>
        </w:rPr>
        <w:commentReference w:id="49"/>
      </w:r>
      <w:r w:rsidR="00955460">
        <w:rPr>
          <w:rFonts w:ascii="Arial" w:hAnsi="Arial" w:cs="Arial"/>
          <w:color w:val="000000" w:themeColor="text1"/>
          <w:sz w:val="22"/>
          <w:szCs w:val="22"/>
        </w:rPr>
        <w:t xml:space="preserve">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047E32">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(49)","plainTextFormattedCitation":"(49)","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047E32" w:rsidRPr="00047E32">
        <w:rPr>
          <w:rFonts w:ascii="Arial" w:hAnsi="Arial" w:cs="Arial"/>
          <w:noProof/>
          <w:color w:val="000000" w:themeColor="text1"/>
          <w:sz w:val="22"/>
          <w:szCs w:val="22"/>
        </w:rPr>
        <w:t>(49)</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but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We show that several enzymes that convert DHA into bioactive lipids</w:t>
      </w:r>
      <w:r w:rsidR="002F4FE3">
        <w:rPr>
          <w:rFonts w:ascii="Arial" w:hAnsi="Arial" w:cs="Arial"/>
          <w:color w:val="000000" w:themeColor="text1"/>
          <w:sz w:val="22"/>
          <w:szCs w:val="22"/>
        </w:rPr>
        <w:t xml:space="preserve"> </w:t>
      </w:r>
      <w:r>
        <w:rPr>
          <w:rFonts w:ascii="Arial" w:hAnsi="Arial" w:cs="Arial"/>
          <w:color w:val="000000" w:themeColor="text1"/>
          <w:sz w:val="22"/>
          <w:szCs w:val="22"/>
        </w:rPr>
        <w:t>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DHA-derived eicosanoids</w:t>
      </w:r>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2F4FE3">
        <w:rPr>
          <w:rFonts w:ascii="Arial" w:hAnsi="Arial" w:cs="Arial"/>
          <w:color w:val="000000" w:themeColor="text1"/>
          <w:sz w:val="22"/>
          <w:szCs w:val="22"/>
        </w:rPr>
        <w:t>,</w:t>
      </w:r>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w:t>
      </w:r>
      <w:r w:rsidR="00A32620">
        <w:rPr>
          <w:rFonts w:ascii="Arial" w:hAnsi="Arial" w:cs="Arial"/>
          <w:color w:val="000000" w:themeColor="text1"/>
          <w:sz w:val="22"/>
          <w:szCs w:val="22"/>
        </w:rPr>
        <w:t>and</w:t>
      </w:r>
      <w:r w:rsidR="00AD46FF">
        <w:rPr>
          <w:rFonts w:ascii="Arial" w:hAnsi="Arial" w:cs="Arial"/>
          <w:color w:val="000000" w:themeColor="text1"/>
          <w:sz w:val="22"/>
          <w:szCs w:val="22"/>
        </w:rPr>
        <w:t xml:space="preserve"> the secretion of antibodies into the milk.</w:t>
      </w:r>
    </w:p>
    <w:p w14:paraId="3DA94B44" w14:textId="22B94C51" w:rsidR="00955460" w:rsidRDefault="00955460" w:rsidP="00C55AF5">
      <w:pPr>
        <w:rPr>
          <w:rFonts w:ascii="Arial" w:hAnsi="Arial" w:cs="Arial"/>
          <w:color w:val="000000" w:themeColor="text1"/>
          <w:sz w:val="22"/>
          <w:szCs w:val="22"/>
        </w:rPr>
      </w:pPr>
    </w:p>
    <w:p w14:paraId="39B18662" w14:textId="00F284BC"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lastRenderedPageBreak/>
        <w:t>This is the first report that adipocyte mTORC1 activation alters the lipids in milk</w:t>
      </w:r>
      <w:r w:rsidR="002F4FE3">
        <w:rPr>
          <w:rFonts w:ascii="Arial" w:hAnsi="Arial" w:cs="Arial"/>
          <w:color w:val="000000" w:themeColor="text1"/>
          <w:sz w:val="22"/>
          <w:szCs w:val="22"/>
        </w:rPr>
        <w:t xml:space="preserve"> of lactating mice</w:t>
      </w:r>
      <w:r>
        <w:rPr>
          <w:rFonts w:ascii="Arial" w:hAnsi="Arial" w:cs="Arial"/>
          <w:color w:val="000000" w:themeColor="text1"/>
          <w:sz w:val="22"/>
          <w:szCs w:val="22"/>
        </w:rPr>
        <w:t>, and provides important new data towards our understanding of lipid metabolism during a critical developmental window.</w:t>
      </w:r>
      <w:r w:rsidR="002F4FE3">
        <w:rPr>
          <w:rFonts w:ascii="Arial" w:hAnsi="Arial" w:cs="Arial"/>
          <w:color w:val="000000" w:themeColor="text1"/>
          <w:sz w:val="22"/>
          <w:szCs w:val="22"/>
        </w:rPr>
        <w:t xml:space="preserve">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w:t>
      </w:r>
      <w:commentRangeStart w:id="50"/>
      <w:r>
        <w:rPr>
          <w:rFonts w:ascii="Arial" w:hAnsi="Arial" w:cs="Arial"/>
          <w:color w:val="000000" w:themeColor="text1"/>
          <w:sz w:val="22"/>
          <w:szCs w:val="22"/>
        </w:rPr>
        <w:t>and the lack of a clear mechanism by which mammary (or peripheral) adipocytes result in increased milk lipids, milk fat saturation</w:t>
      </w:r>
      <w:r w:rsidR="00F03568">
        <w:rPr>
          <w:rFonts w:ascii="Arial" w:hAnsi="Arial" w:cs="Arial"/>
          <w:color w:val="000000" w:themeColor="text1"/>
          <w:sz w:val="22"/>
          <w:szCs w:val="22"/>
        </w:rPr>
        <w:t>,</w:t>
      </w:r>
      <w:r>
        <w:rPr>
          <w:rFonts w:ascii="Arial" w:hAnsi="Arial" w:cs="Arial"/>
          <w:color w:val="000000" w:themeColor="text1"/>
          <w:sz w:val="22"/>
          <w:szCs w:val="22"/>
        </w:rPr>
        <w:t xml:space="preserve"> and milk DHA levels</w:t>
      </w:r>
      <w:commentRangeEnd w:id="50"/>
      <w:r w:rsidR="00A32620">
        <w:rPr>
          <w:rStyle w:val="CommentReference"/>
        </w:rPr>
        <w:commentReference w:id="50"/>
      </w:r>
      <w:r>
        <w:rPr>
          <w:rFonts w:ascii="Arial" w:hAnsi="Arial" w:cs="Arial"/>
          <w:color w:val="000000" w:themeColor="text1"/>
          <w:sz w:val="22"/>
          <w:szCs w:val="22"/>
        </w:rPr>
        <w:t>.</w:t>
      </w:r>
    </w:p>
    <w:p w14:paraId="4431C7DE" w14:textId="77777777" w:rsidR="00A21486" w:rsidRDefault="00A21486" w:rsidP="00C55AF5">
      <w:pPr>
        <w:rPr>
          <w:rFonts w:ascii="Arial" w:hAnsi="Arial" w:cs="Arial"/>
          <w:bCs/>
          <w:color w:val="000000" w:themeColor="text1"/>
          <w:sz w:val="22"/>
          <w:szCs w:val="22"/>
        </w:rPr>
      </w:pPr>
    </w:p>
    <w:p w14:paraId="3148D8F5" w14:textId="4B47BD5B"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nutrient sensing in the mammary gland</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on milk production</w:t>
      </w:r>
      <w:r w:rsidR="00F03568">
        <w:rPr>
          <w:rFonts w:ascii="Arial" w:hAnsi="Arial" w:cs="Arial"/>
          <w:bCs/>
          <w:color w:val="000000" w:themeColor="text1"/>
          <w:sz w:val="22"/>
          <w:szCs w:val="22"/>
        </w:rPr>
        <w:t>,</w:t>
      </w:r>
      <w:r w:rsidR="00DA4890">
        <w:rPr>
          <w:rFonts w:ascii="Arial" w:hAnsi="Arial" w:cs="Arial"/>
          <w:bCs/>
          <w:color w:val="000000" w:themeColor="text1"/>
          <w:sz w:val="22"/>
          <w:szCs w:val="22"/>
        </w:rPr>
        <w:t xml:space="preserve">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w:t>
      </w:r>
      <w:r w:rsidR="002F4FE3">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w:t>
      </w:r>
      <w:r w:rsidR="000B3785">
        <w:rPr>
          <w:rFonts w:ascii="Arial" w:hAnsi="Arial" w:cs="Arial"/>
          <w:bCs/>
          <w:color w:val="000000" w:themeColor="text1"/>
          <w:sz w:val="22"/>
          <w:szCs w:val="22"/>
        </w:rPr>
        <w:t xml:space="preserve">mammary gland </w:t>
      </w:r>
      <w:r w:rsidR="006852AE">
        <w:rPr>
          <w:rFonts w:ascii="Arial" w:hAnsi="Arial" w:cs="Arial"/>
          <w:bCs/>
          <w:color w:val="000000" w:themeColor="text1"/>
          <w:sz w:val="22"/>
          <w:szCs w:val="22"/>
        </w:rPr>
        <w:t xml:space="preserve">capacity to produce fat and secrete it into the milk. </w:t>
      </w:r>
      <w:r w:rsidR="000B3785">
        <w:rPr>
          <w:rFonts w:ascii="Arial" w:hAnsi="Arial" w:cs="Arial"/>
          <w:bCs/>
          <w:color w:val="000000" w:themeColor="text1"/>
          <w:sz w:val="22"/>
          <w:szCs w:val="22"/>
        </w:rPr>
        <w:t>Future work will focus on t</w:t>
      </w:r>
      <w:r w:rsidR="00D41030">
        <w:rPr>
          <w:rFonts w:ascii="Arial" w:hAnsi="Arial" w:cs="Arial"/>
          <w:bCs/>
          <w:color w:val="000000" w:themeColor="text1"/>
          <w:sz w:val="22"/>
          <w:szCs w:val="22"/>
        </w:rPr>
        <w:t xml:space="preserve">he mechanisms by which mTORC1 could be influencing mammary gland function and milk secretion </w:t>
      </w:r>
      <w:r w:rsidR="000B3785">
        <w:rPr>
          <w:rFonts w:ascii="Arial" w:hAnsi="Arial" w:cs="Arial"/>
          <w:bCs/>
          <w:color w:val="000000" w:themeColor="text1"/>
          <w:sz w:val="22"/>
          <w:szCs w:val="22"/>
        </w:rPr>
        <w:t>to</w:t>
      </w:r>
      <w:r w:rsidR="00D41030">
        <w:rPr>
          <w:rFonts w:ascii="Arial" w:hAnsi="Arial" w:cs="Arial"/>
          <w:bCs/>
          <w:color w:val="000000" w:themeColor="text1"/>
          <w:sz w:val="22"/>
          <w:szCs w:val="22"/>
        </w:rPr>
        <w:t xml:space="preserve"> address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r w:rsidRPr="00EF5551">
        <w:rPr>
          <w:rFonts w:eastAsia="Times New Roman"/>
          <w:shd w:val="clear" w:color="auto" w:fill="FFFFFF"/>
        </w:rPr>
        <w:t>Author Contributions</w:t>
      </w:r>
    </w:p>
    <w:p w14:paraId="64C7A2A6" w14:textId="4D7F2D4A"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w:t>
      </w:r>
      <w:r w:rsidR="009B775A">
        <w:rPr>
          <w:rFonts w:ascii="Arial" w:hAnsi="Arial" w:cs="Arial"/>
          <w:sz w:val="22"/>
          <w:szCs w:val="22"/>
        </w:rPr>
        <w:t xml:space="preserve"> HH,</w:t>
      </w:r>
      <w:r>
        <w:rPr>
          <w:rFonts w:ascii="Arial" w:hAnsi="Arial" w:cs="Arial"/>
          <w:sz w:val="22"/>
          <w:szCs w:val="22"/>
        </w:rPr>
        <w:t xml:space="preserve"> JRR</w:t>
      </w:r>
      <w:r w:rsidR="00A1079E">
        <w:rPr>
          <w:rFonts w:ascii="Arial" w:hAnsi="Arial" w:cs="Arial"/>
          <w:sz w:val="22"/>
          <w:szCs w:val="22"/>
        </w:rPr>
        <w:t xml:space="preserve">, ZC, </w:t>
      </w:r>
      <w:r w:rsidR="009B775A">
        <w:rPr>
          <w:rFonts w:ascii="Arial" w:hAnsi="Arial" w:cs="Arial"/>
          <w:sz w:val="22"/>
          <w:szCs w:val="22"/>
        </w:rPr>
        <w:t xml:space="preserve">and </w:t>
      </w:r>
      <w:r w:rsidR="00A1079E">
        <w:rPr>
          <w:rFonts w:ascii="Arial" w:hAnsi="Arial" w:cs="Arial"/>
          <w:sz w:val="22"/>
          <w:szCs w:val="22"/>
        </w:rPr>
        <w:t>MCM</w:t>
      </w:r>
      <w:r>
        <w:rPr>
          <w:rFonts w:ascii="Arial" w:hAnsi="Arial" w:cs="Arial"/>
          <w:sz w:val="22"/>
          <w:szCs w:val="22"/>
        </w:rPr>
        <w:t>.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w:t>
      </w:r>
      <w:r w:rsidR="00536AAE">
        <w:rPr>
          <w:rFonts w:ascii="Arial" w:hAnsi="Arial" w:cs="Arial"/>
          <w:sz w:val="22"/>
          <w:szCs w:val="22"/>
        </w:rPr>
        <w:t xml:space="preserve"> and DB</w:t>
      </w:r>
      <w:r>
        <w:rPr>
          <w:rFonts w:ascii="Arial" w:hAnsi="Arial" w:cs="Arial"/>
          <w:sz w:val="22"/>
          <w:szCs w:val="22"/>
        </w:rPr>
        <w:t xml:space="preserve">,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73A4A85B" w14:textId="545EE0B2" w:rsidR="00047E32" w:rsidRPr="00047E32" w:rsidRDefault="001745BF" w:rsidP="00047E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047E32" w:rsidRPr="00047E32">
        <w:rPr>
          <w:rFonts w:ascii="Arial" w:hAnsi="Arial" w:cs="Arial"/>
          <w:noProof/>
          <w:sz w:val="22"/>
        </w:rPr>
        <w:t>1. Products - Data Briefs - Number 392 - November 2020. [online] https://www.cdc.gov/nchs/products/databriefs/db392.htm (Accessed April 6, 2021).</w:t>
      </w:r>
      <w:r w:rsidR="00047E32" w:rsidRPr="00047E32">
        <w:rPr>
          <w:rFonts w:ascii="Arial" w:hAnsi="Arial" w:cs="Arial"/>
          <w:noProof/>
          <w:sz w:val="22"/>
        </w:rPr>
        <w:tab/>
      </w:r>
    </w:p>
    <w:p w14:paraId="0EDB983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 Barker, D. J. P. 2007. The origins of the developmental origins theory. </w:t>
      </w:r>
      <w:r w:rsidRPr="00047E32">
        <w:rPr>
          <w:rFonts w:ascii="Arial" w:hAnsi="Arial" w:cs="Arial"/>
          <w:i/>
          <w:iCs/>
          <w:noProof/>
          <w:sz w:val="22"/>
        </w:rPr>
        <w:t>J. Intern. Med.</w:t>
      </w:r>
      <w:r w:rsidRPr="00047E32">
        <w:rPr>
          <w:rFonts w:ascii="Arial" w:hAnsi="Arial" w:cs="Arial"/>
          <w:noProof/>
          <w:sz w:val="22"/>
        </w:rPr>
        <w:t xml:space="preserve"> </w:t>
      </w:r>
      <w:r w:rsidRPr="00047E32">
        <w:rPr>
          <w:rFonts w:ascii="Arial" w:hAnsi="Arial" w:cs="Arial"/>
          <w:b/>
          <w:bCs/>
          <w:noProof/>
          <w:sz w:val="22"/>
        </w:rPr>
        <w:t>261</w:t>
      </w:r>
      <w:r w:rsidRPr="00047E32">
        <w:rPr>
          <w:rFonts w:ascii="Arial" w:hAnsi="Arial" w:cs="Arial"/>
          <w:noProof/>
          <w:sz w:val="22"/>
        </w:rPr>
        <w:t>: 412–417. [online] http://doi.wiley.com/10.1111/j.1365-2796.2007.01809.x (Accessed April 1, 2019).</w:t>
      </w:r>
      <w:r w:rsidRPr="00047E32">
        <w:rPr>
          <w:rFonts w:ascii="Arial" w:hAnsi="Arial" w:cs="Arial"/>
          <w:noProof/>
          <w:sz w:val="22"/>
        </w:rPr>
        <w:tab/>
      </w:r>
    </w:p>
    <w:p w14:paraId="196BDBF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 Ramji, N., J. Quinlan, P. Murphy, and J. M. G. Crane. 2016. The Impact of Maternal Obesity </w:t>
      </w:r>
      <w:r w:rsidRPr="00047E32">
        <w:rPr>
          <w:rFonts w:ascii="Arial" w:hAnsi="Arial" w:cs="Arial"/>
          <w:noProof/>
          <w:sz w:val="22"/>
        </w:rPr>
        <w:lastRenderedPageBreak/>
        <w:t xml:space="preserve">on Breastfeeding. </w:t>
      </w:r>
      <w:r w:rsidRPr="00047E32">
        <w:rPr>
          <w:rFonts w:ascii="Arial" w:hAnsi="Arial" w:cs="Arial"/>
          <w:i/>
          <w:iCs/>
          <w:noProof/>
          <w:sz w:val="22"/>
        </w:rPr>
        <w:t>J. Obstet. Gynaecol. Canada</w:t>
      </w:r>
      <w:r w:rsidRPr="00047E32">
        <w:rPr>
          <w:rFonts w:ascii="Arial" w:hAnsi="Arial" w:cs="Arial"/>
          <w:noProof/>
          <w:sz w:val="22"/>
        </w:rPr>
        <w:t xml:space="preserve">. </w:t>
      </w:r>
      <w:r w:rsidRPr="00047E32">
        <w:rPr>
          <w:rFonts w:ascii="Arial" w:hAnsi="Arial" w:cs="Arial"/>
          <w:b/>
          <w:bCs/>
          <w:noProof/>
          <w:sz w:val="22"/>
        </w:rPr>
        <w:t>38</w:t>
      </w:r>
      <w:r w:rsidRPr="00047E32">
        <w:rPr>
          <w:rFonts w:ascii="Arial" w:hAnsi="Arial" w:cs="Arial"/>
          <w:noProof/>
          <w:sz w:val="22"/>
        </w:rPr>
        <w:t>: 703–711. [online] http://www.ncbi.nlm.nih.gov/pubmed/27638980 (Accessed May 15, 2019).</w:t>
      </w:r>
      <w:r w:rsidRPr="00047E32">
        <w:rPr>
          <w:rFonts w:ascii="Arial" w:hAnsi="Arial" w:cs="Arial"/>
          <w:noProof/>
          <w:sz w:val="22"/>
        </w:rPr>
        <w:tab/>
      </w:r>
    </w:p>
    <w:p w14:paraId="59E14B1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 Rasmussen, K. M., and C. L. Kjolhede. 2004. Prepregnant overweight and obesity diminish the prolactin response to suckling in the first week postpartum.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113</w:t>
      </w:r>
      <w:r w:rsidRPr="00047E32">
        <w:rPr>
          <w:rFonts w:ascii="Arial" w:hAnsi="Arial" w:cs="Arial"/>
          <w:noProof/>
          <w:sz w:val="22"/>
        </w:rPr>
        <w:t>: e465-71.</w:t>
      </w:r>
      <w:r w:rsidRPr="00047E32">
        <w:rPr>
          <w:rFonts w:ascii="Arial" w:hAnsi="Arial" w:cs="Arial"/>
          <w:noProof/>
          <w:sz w:val="22"/>
        </w:rPr>
        <w:tab/>
      </w:r>
    </w:p>
    <w:p w14:paraId="330BC24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047E32">
        <w:rPr>
          <w:rFonts w:ascii="Arial" w:hAnsi="Arial" w:cs="Arial"/>
          <w:i/>
          <w:iCs/>
          <w:noProof/>
          <w:sz w:val="22"/>
        </w:rPr>
        <w:t>Pediatr. Obes.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171–178. [online] http://doi.wiley.com/10.1111/ijpo.12125 (Accessed July 21, 2019).</w:t>
      </w:r>
      <w:r w:rsidRPr="00047E32">
        <w:rPr>
          <w:rFonts w:ascii="Arial" w:hAnsi="Arial" w:cs="Arial"/>
          <w:noProof/>
          <w:sz w:val="22"/>
        </w:rPr>
        <w:tab/>
      </w:r>
    </w:p>
    <w:p w14:paraId="6529B5D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6. Castillo, H., I. S. Santos, and A. Matijasevich. 2016. Maternal pre-pregnancy BMI, gestational weight gain and breastfeeding. </w:t>
      </w:r>
      <w:r w:rsidRPr="00047E32">
        <w:rPr>
          <w:rFonts w:ascii="Arial" w:hAnsi="Arial" w:cs="Arial"/>
          <w:i/>
          <w:iCs/>
          <w:noProof/>
          <w:sz w:val="22"/>
        </w:rPr>
        <w:t>Eur. J. Clin. Nutr.</w:t>
      </w:r>
      <w:r w:rsidRPr="00047E32">
        <w:rPr>
          <w:rFonts w:ascii="Arial" w:hAnsi="Arial" w:cs="Arial"/>
          <w:noProof/>
          <w:sz w:val="22"/>
        </w:rPr>
        <w:t xml:space="preserve"> </w:t>
      </w:r>
      <w:r w:rsidRPr="00047E32">
        <w:rPr>
          <w:rFonts w:ascii="Arial" w:hAnsi="Arial" w:cs="Arial"/>
          <w:b/>
          <w:bCs/>
          <w:noProof/>
          <w:sz w:val="22"/>
        </w:rPr>
        <w:t>70</w:t>
      </w:r>
      <w:r w:rsidRPr="00047E32">
        <w:rPr>
          <w:rFonts w:ascii="Arial" w:hAnsi="Arial" w:cs="Arial"/>
          <w:noProof/>
          <w:sz w:val="22"/>
        </w:rPr>
        <w:t>: 431–436. [online] http://www.nature.com/articles/ejcn2015232 (Accessed May 24, 2019).</w:t>
      </w:r>
      <w:r w:rsidRPr="00047E32">
        <w:rPr>
          <w:rFonts w:ascii="Arial" w:hAnsi="Arial" w:cs="Arial"/>
          <w:noProof/>
          <w:sz w:val="22"/>
        </w:rPr>
        <w:tab/>
      </w:r>
    </w:p>
    <w:p w14:paraId="0C332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10</w:t>
      </w:r>
      <w:r w:rsidRPr="00047E32">
        <w:rPr>
          <w:rFonts w:ascii="Arial" w:hAnsi="Arial" w:cs="Arial"/>
          <w:noProof/>
          <w:sz w:val="22"/>
        </w:rPr>
        <w:t>. [online] http://www.ncbi.nlm.nih.gov/pubmed/30262786 (Accessed May 24, 2019).</w:t>
      </w:r>
      <w:r w:rsidRPr="00047E32">
        <w:rPr>
          <w:rFonts w:ascii="Arial" w:hAnsi="Arial" w:cs="Arial"/>
          <w:noProof/>
          <w:sz w:val="22"/>
        </w:rPr>
        <w:tab/>
      </w:r>
    </w:p>
    <w:p w14:paraId="220BCD7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047E32">
        <w:rPr>
          <w:rFonts w:ascii="Arial" w:hAnsi="Arial" w:cs="Arial"/>
          <w:i/>
          <w:iCs/>
          <w:noProof/>
          <w:sz w:val="22"/>
        </w:rPr>
        <w:t>Nutrients</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[online] /pmc/articles/PMC6770754/ (Accessed April 6, 2021).</w:t>
      </w:r>
      <w:r w:rsidRPr="00047E32">
        <w:rPr>
          <w:rFonts w:ascii="Arial" w:hAnsi="Arial" w:cs="Arial"/>
          <w:noProof/>
          <w:sz w:val="22"/>
        </w:rPr>
        <w:tab/>
      </w:r>
    </w:p>
    <w:p w14:paraId="39D614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9. Macias, H., and L. Hinck. 2012. Mammary gland development. </w:t>
      </w:r>
      <w:r w:rsidRPr="00047E32">
        <w:rPr>
          <w:rFonts w:ascii="Arial" w:hAnsi="Arial" w:cs="Arial"/>
          <w:i/>
          <w:iCs/>
          <w:noProof/>
          <w:sz w:val="22"/>
        </w:rPr>
        <w:t>Wiley Interdiscip. Rev. Dev. Biol.</w:t>
      </w:r>
      <w:r w:rsidRPr="00047E32">
        <w:rPr>
          <w:rFonts w:ascii="Arial" w:hAnsi="Arial" w:cs="Arial"/>
          <w:noProof/>
          <w:sz w:val="22"/>
        </w:rPr>
        <w:t xml:space="preserve"> </w:t>
      </w:r>
      <w:r w:rsidRPr="00047E32">
        <w:rPr>
          <w:rFonts w:ascii="Arial" w:hAnsi="Arial" w:cs="Arial"/>
          <w:b/>
          <w:bCs/>
          <w:noProof/>
          <w:sz w:val="22"/>
        </w:rPr>
        <w:t>1</w:t>
      </w:r>
      <w:r w:rsidRPr="00047E32">
        <w:rPr>
          <w:rFonts w:ascii="Arial" w:hAnsi="Arial" w:cs="Arial"/>
          <w:noProof/>
          <w:sz w:val="22"/>
        </w:rPr>
        <w:t>: 533–57. [online] http://www.pubmedcentral.nih.gov/articlerender.fcgi?artid=PMC3404495 (Accessed June 24, 2019).</w:t>
      </w:r>
      <w:r w:rsidRPr="00047E32">
        <w:rPr>
          <w:rFonts w:ascii="Arial" w:hAnsi="Arial" w:cs="Arial"/>
          <w:noProof/>
          <w:sz w:val="22"/>
        </w:rPr>
        <w:tab/>
      </w:r>
    </w:p>
    <w:p w14:paraId="64E0ADD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10. Hartmann, P. E., R. A. Owens, D. B. Cox, and J. C. Kent. 1996. Establishing lactation Breast development and control of milk synthesis.</w:t>
      </w:r>
      <w:r w:rsidRPr="00047E32">
        <w:rPr>
          <w:rFonts w:ascii="Arial" w:hAnsi="Arial" w:cs="Arial"/>
          <w:noProof/>
          <w:sz w:val="22"/>
        </w:rPr>
        <w:tab/>
      </w:r>
    </w:p>
    <w:p w14:paraId="1A79C17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11. Landskroner-Eiger, S., J. Park, D. Israel, J. W. Pollard, and P. E. Scherer. 2010. Morphogenesis of the developing mammary gland: stage-dependent impact of adipocytes. </w:t>
      </w:r>
      <w:r w:rsidRPr="00047E32">
        <w:rPr>
          <w:rFonts w:ascii="Arial" w:hAnsi="Arial" w:cs="Arial"/>
          <w:i/>
          <w:iCs/>
          <w:noProof/>
          <w:sz w:val="22"/>
        </w:rPr>
        <w:t>Dev. Biol.</w:t>
      </w:r>
      <w:r w:rsidRPr="00047E32">
        <w:rPr>
          <w:rFonts w:ascii="Arial" w:hAnsi="Arial" w:cs="Arial"/>
          <w:noProof/>
          <w:sz w:val="22"/>
        </w:rPr>
        <w:t xml:space="preserve"> </w:t>
      </w:r>
      <w:r w:rsidRPr="00047E32">
        <w:rPr>
          <w:rFonts w:ascii="Arial" w:hAnsi="Arial" w:cs="Arial"/>
          <w:b/>
          <w:bCs/>
          <w:noProof/>
          <w:sz w:val="22"/>
        </w:rPr>
        <w:t>344</w:t>
      </w:r>
      <w:r w:rsidRPr="00047E32">
        <w:rPr>
          <w:rFonts w:ascii="Arial" w:hAnsi="Arial" w:cs="Arial"/>
          <w:noProof/>
          <w:sz w:val="22"/>
        </w:rPr>
        <w:t>: 968–78. [online] http://www.ncbi.nlm.nih.gov/pubmed/20599899 (Accessed July 17, 2019).</w:t>
      </w:r>
      <w:r w:rsidRPr="00047E32">
        <w:rPr>
          <w:rFonts w:ascii="Arial" w:hAnsi="Arial" w:cs="Arial"/>
          <w:noProof/>
          <w:sz w:val="22"/>
        </w:rPr>
        <w:tab/>
      </w:r>
    </w:p>
    <w:p w14:paraId="4BFE9F3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12. Machino, M. 1976. Growth and Differentiation, Vo1. [online] https://onlinelibrary.wiley.com/doi/pdf/10.1111/j.1440-169X.1976.00079.x (Accessed July 17, 2019).</w:t>
      </w:r>
      <w:r w:rsidRPr="00047E32">
        <w:rPr>
          <w:rFonts w:ascii="Arial" w:hAnsi="Arial" w:cs="Arial"/>
          <w:noProof/>
          <w:sz w:val="22"/>
        </w:rPr>
        <w:tab/>
      </w:r>
    </w:p>
    <w:p w14:paraId="022F877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13. Zwick, R. K., M. C. Rudolph, B. A. Shook, B. Holtrup, E. Roth, V. Lei, A. Van Keymeulen, V. Seewaldt, S. Kwei, J. Wysolmerski, M. S. Rodeheffer, and V. Horsley. 2018. Adipocyte hypertrophy and lipid dynamics underlie mammary gland remodeling after lactation. </w:t>
      </w:r>
      <w:r w:rsidRPr="00047E32">
        <w:rPr>
          <w:rFonts w:ascii="Arial" w:hAnsi="Arial" w:cs="Arial"/>
          <w:i/>
          <w:iCs/>
          <w:noProof/>
          <w:sz w:val="22"/>
        </w:rPr>
        <w:t>Nat. Commun.</w:t>
      </w:r>
      <w:r w:rsidRPr="00047E32">
        <w:rPr>
          <w:rFonts w:ascii="Arial" w:hAnsi="Arial" w:cs="Arial"/>
          <w:noProof/>
          <w:sz w:val="22"/>
        </w:rPr>
        <w:t xml:space="preserve"> </w:t>
      </w:r>
      <w:r w:rsidRPr="00047E32">
        <w:rPr>
          <w:rFonts w:ascii="Arial" w:hAnsi="Arial" w:cs="Arial"/>
          <w:b/>
          <w:bCs/>
          <w:noProof/>
          <w:sz w:val="22"/>
        </w:rPr>
        <w:t>9</w:t>
      </w:r>
      <w:r w:rsidRPr="00047E32">
        <w:rPr>
          <w:rFonts w:ascii="Arial" w:hAnsi="Arial" w:cs="Arial"/>
          <w:noProof/>
          <w:sz w:val="22"/>
        </w:rPr>
        <w:t>: 3592. [online] http://www.ncbi.nlm.nih.gov/pubmed/30181538 (Accessed July 10, 2019).</w:t>
      </w:r>
      <w:r w:rsidRPr="00047E32">
        <w:rPr>
          <w:rFonts w:ascii="Arial" w:hAnsi="Arial" w:cs="Arial"/>
          <w:noProof/>
          <w:sz w:val="22"/>
        </w:rPr>
        <w:tab/>
      </w:r>
    </w:p>
    <w:p w14:paraId="746C51F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047E32">
        <w:rPr>
          <w:rFonts w:ascii="Arial" w:hAnsi="Arial" w:cs="Arial"/>
          <w:i/>
          <w:iCs/>
          <w:noProof/>
          <w:sz w:val="22"/>
        </w:rPr>
        <w:t>Acta Diabetol.</w:t>
      </w:r>
      <w:r w:rsidRPr="00047E32">
        <w:rPr>
          <w:rFonts w:ascii="Arial" w:hAnsi="Arial" w:cs="Arial"/>
          <w:noProof/>
          <w:sz w:val="22"/>
        </w:rPr>
        <w:t xml:space="preserve"> </w:t>
      </w:r>
      <w:r w:rsidRPr="00047E32">
        <w:rPr>
          <w:rFonts w:ascii="Arial" w:hAnsi="Arial" w:cs="Arial"/>
          <w:b/>
          <w:bCs/>
          <w:noProof/>
          <w:sz w:val="22"/>
        </w:rPr>
        <w:t>52</w:t>
      </w:r>
      <w:r w:rsidRPr="00047E32">
        <w:rPr>
          <w:rFonts w:ascii="Arial" w:hAnsi="Arial" w:cs="Arial"/>
          <w:noProof/>
          <w:sz w:val="22"/>
        </w:rPr>
        <w:t>: 257–266. [online] http://link.springer.com/10.1007/s00592-014-0632-9 (Accessed July 19, 2019).</w:t>
      </w:r>
      <w:r w:rsidRPr="00047E32">
        <w:rPr>
          <w:rFonts w:ascii="Arial" w:hAnsi="Arial" w:cs="Arial"/>
          <w:noProof/>
          <w:sz w:val="22"/>
        </w:rPr>
        <w:tab/>
      </w:r>
    </w:p>
    <w:p w14:paraId="7A9269D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15. Cai, H., L. Q. Dong, and F. Liu. 2016. Recent Advances in Adipose mTOR Signaling and Function: Therapeutic Prospects. </w:t>
      </w:r>
      <w:r w:rsidRPr="00047E32">
        <w:rPr>
          <w:rFonts w:ascii="Arial" w:hAnsi="Arial" w:cs="Arial"/>
          <w:i/>
          <w:iCs/>
          <w:noProof/>
          <w:sz w:val="22"/>
        </w:rPr>
        <w:t>Trends Pharmacol. Sci.</w:t>
      </w:r>
      <w:r w:rsidRPr="00047E32">
        <w:rPr>
          <w:rFonts w:ascii="Arial" w:hAnsi="Arial" w:cs="Arial"/>
          <w:noProof/>
          <w:sz w:val="22"/>
        </w:rPr>
        <w:t xml:space="preserve"> </w:t>
      </w:r>
      <w:r w:rsidRPr="00047E32">
        <w:rPr>
          <w:rFonts w:ascii="Arial" w:hAnsi="Arial" w:cs="Arial"/>
          <w:b/>
          <w:bCs/>
          <w:noProof/>
          <w:sz w:val="22"/>
        </w:rPr>
        <w:t>37</w:t>
      </w:r>
      <w:r w:rsidRPr="00047E32">
        <w:rPr>
          <w:rFonts w:ascii="Arial" w:hAnsi="Arial" w:cs="Arial"/>
          <w:noProof/>
          <w:sz w:val="22"/>
        </w:rPr>
        <w:t>: 303–317. [online] http://www.ncbi.nlm.nih.gov/pubmed/26700098 (Accessed July 19, 2019).</w:t>
      </w:r>
      <w:r w:rsidRPr="00047E32">
        <w:rPr>
          <w:rFonts w:ascii="Arial" w:hAnsi="Arial" w:cs="Arial"/>
          <w:noProof/>
          <w:sz w:val="22"/>
        </w:rPr>
        <w:tab/>
      </w:r>
    </w:p>
    <w:p w14:paraId="5DF37BE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16. Wang, X., and C. G. Proud. 2006. The mTOR Pathway in the Control of Protein Synthesis. </w:t>
      </w:r>
      <w:r w:rsidRPr="00047E32">
        <w:rPr>
          <w:rFonts w:ascii="Arial" w:hAnsi="Arial" w:cs="Arial"/>
          <w:i/>
          <w:iCs/>
          <w:noProof/>
          <w:sz w:val="22"/>
        </w:rPr>
        <w:t>Physiology</w:t>
      </w:r>
      <w:r w:rsidRPr="00047E32">
        <w:rPr>
          <w:rFonts w:ascii="Arial" w:hAnsi="Arial" w:cs="Arial"/>
          <w:noProof/>
          <w:sz w:val="22"/>
        </w:rPr>
        <w:t xml:space="preserve">. </w:t>
      </w:r>
      <w:r w:rsidRPr="00047E32">
        <w:rPr>
          <w:rFonts w:ascii="Arial" w:hAnsi="Arial" w:cs="Arial"/>
          <w:b/>
          <w:bCs/>
          <w:noProof/>
          <w:sz w:val="22"/>
        </w:rPr>
        <w:t>21</w:t>
      </w:r>
      <w:r w:rsidRPr="00047E32">
        <w:rPr>
          <w:rFonts w:ascii="Arial" w:hAnsi="Arial" w:cs="Arial"/>
          <w:noProof/>
          <w:sz w:val="22"/>
        </w:rPr>
        <w:t>: 362–369. [online] http://www.ncbi.nlm.nih.gov/pubmed/16990457 (Accessed July 19, 2019).</w:t>
      </w:r>
      <w:r w:rsidRPr="00047E32">
        <w:rPr>
          <w:rFonts w:ascii="Arial" w:hAnsi="Arial" w:cs="Arial"/>
          <w:noProof/>
          <w:sz w:val="22"/>
        </w:rPr>
        <w:tab/>
      </w:r>
    </w:p>
    <w:p w14:paraId="60E43CA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17. Catania, C., E. Binder, and D. Cota. 2011. mTORC1 signaling in energy balance and metabolic disease. </w:t>
      </w:r>
      <w:r w:rsidRPr="00047E32">
        <w:rPr>
          <w:rFonts w:ascii="Arial" w:hAnsi="Arial" w:cs="Arial"/>
          <w:i/>
          <w:iCs/>
          <w:noProof/>
          <w:sz w:val="22"/>
        </w:rPr>
        <w:t>Int. J. Obes.</w:t>
      </w:r>
      <w:r w:rsidRPr="00047E32">
        <w:rPr>
          <w:rFonts w:ascii="Arial" w:hAnsi="Arial" w:cs="Arial"/>
          <w:noProof/>
          <w:sz w:val="22"/>
        </w:rPr>
        <w:t xml:space="preserve"> </w:t>
      </w:r>
      <w:r w:rsidRPr="00047E32">
        <w:rPr>
          <w:rFonts w:ascii="Arial" w:hAnsi="Arial" w:cs="Arial"/>
          <w:b/>
          <w:bCs/>
          <w:noProof/>
          <w:sz w:val="22"/>
        </w:rPr>
        <w:t>35</w:t>
      </w:r>
      <w:r w:rsidRPr="00047E32">
        <w:rPr>
          <w:rFonts w:ascii="Arial" w:hAnsi="Arial" w:cs="Arial"/>
          <w:noProof/>
          <w:sz w:val="22"/>
        </w:rPr>
        <w:t>: 751–761. [online] http://www.nature.com/articles/ijo2010208 (Accessed July 19, 2019).</w:t>
      </w:r>
      <w:r w:rsidRPr="00047E32">
        <w:rPr>
          <w:rFonts w:ascii="Arial" w:hAnsi="Arial" w:cs="Arial"/>
          <w:noProof/>
          <w:sz w:val="22"/>
        </w:rPr>
        <w:tab/>
      </w:r>
    </w:p>
    <w:p w14:paraId="2EF8C62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18. Laplante, M., and D. M. Sabatini. 2009. An Emerging Role of mTOR in Lipid Biosynthesis. </w:t>
      </w:r>
      <w:r w:rsidRPr="00047E32">
        <w:rPr>
          <w:rFonts w:ascii="Arial" w:hAnsi="Arial" w:cs="Arial"/>
          <w:i/>
          <w:iCs/>
          <w:noProof/>
          <w:sz w:val="22"/>
        </w:rPr>
        <w:t>Curr. Biol.</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R1046–R1052. [online] http://www.ncbi.nlm.nih.gov/pubmed/19948145 (Accessed July 25, 2019).</w:t>
      </w:r>
      <w:r w:rsidRPr="00047E32">
        <w:rPr>
          <w:rFonts w:ascii="Arial" w:hAnsi="Arial" w:cs="Arial"/>
          <w:noProof/>
          <w:sz w:val="22"/>
        </w:rPr>
        <w:tab/>
      </w:r>
    </w:p>
    <w:p w14:paraId="18D702C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19. Qin, Z., H. Zheng, L. Zhou, Y. Ou, B. Huang, B. Yan, Z. Qin, C. Yang, Y. Su, X. Bai, J. Guo, and J. Lin. 2016. Tsc1 deficiency impairs mammary development in mice by suppression of AKT, nuclear ERα, and cell-cycle-driving proteins. </w:t>
      </w:r>
      <w:r w:rsidRPr="00047E32">
        <w:rPr>
          <w:rFonts w:ascii="Arial" w:hAnsi="Arial" w:cs="Arial"/>
          <w:i/>
          <w:iCs/>
          <w:noProof/>
          <w:sz w:val="22"/>
        </w:rPr>
        <w:t>Sci. Rep.</w:t>
      </w:r>
      <w:r w:rsidRPr="00047E32">
        <w:rPr>
          <w:rFonts w:ascii="Arial" w:hAnsi="Arial" w:cs="Arial"/>
          <w:noProof/>
          <w:sz w:val="22"/>
        </w:rPr>
        <w:t xml:space="preserve"> </w:t>
      </w:r>
      <w:r w:rsidRPr="00047E32">
        <w:rPr>
          <w:rFonts w:ascii="Arial" w:hAnsi="Arial" w:cs="Arial"/>
          <w:b/>
          <w:bCs/>
          <w:noProof/>
          <w:sz w:val="22"/>
        </w:rPr>
        <w:t>6</w:t>
      </w:r>
      <w:r w:rsidRPr="00047E32">
        <w:rPr>
          <w:rFonts w:ascii="Arial" w:hAnsi="Arial" w:cs="Arial"/>
          <w:noProof/>
          <w:sz w:val="22"/>
        </w:rPr>
        <w:t>: 1–10. [online] www.nature.com/scientificreports (Accessed May 12, 2021).</w:t>
      </w:r>
      <w:r w:rsidRPr="00047E32">
        <w:rPr>
          <w:rFonts w:ascii="Arial" w:hAnsi="Arial" w:cs="Arial"/>
          <w:noProof/>
          <w:sz w:val="22"/>
        </w:rPr>
        <w:tab/>
      </w:r>
    </w:p>
    <w:p w14:paraId="0B91D3F3"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20. Rezaei, R., Z. Wu, Y. Hou, F. W. Bazer, and G. Wu. 2016. Amino acids and mammary gland development: nutritional implications for milk production and neonatal growth. </w:t>
      </w:r>
      <w:r w:rsidRPr="00047E32">
        <w:rPr>
          <w:rFonts w:ascii="Arial" w:hAnsi="Arial" w:cs="Arial"/>
          <w:i/>
          <w:iCs/>
          <w:noProof/>
          <w:sz w:val="22"/>
        </w:rPr>
        <w:t>J. Anim. Sci. Biotechnol.</w:t>
      </w:r>
      <w:r w:rsidRPr="00047E32">
        <w:rPr>
          <w:rFonts w:ascii="Arial" w:hAnsi="Arial" w:cs="Arial"/>
          <w:noProof/>
          <w:sz w:val="22"/>
        </w:rPr>
        <w:t xml:space="preserve"> </w:t>
      </w:r>
      <w:r w:rsidRPr="00047E32">
        <w:rPr>
          <w:rFonts w:ascii="Arial" w:hAnsi="Arial" w:cs="Arial"/>
          <w:b/>
          <w:bCs/>
          <w:noProof/>
          <w:sz w:val="22"/>
        </w:rPr>
        <w:t>7</w:t>
      </w:r>
      <w:r w:rsidRPr="00047E32">
        <w:rPr>
          <w:rFonts w:ascii="Arial" w:hAnsi="Arial" w:cs="Arial"/>
          <w:noProof/>
          <w:sz w:val="22"/>
        </w:rPr>
        <w:t>: 20. [online] http://www.ncbi.nlm.nih.gov/pubmed/27042295 (Accessed July 10, 2019).</w:t>
      </w:r>
      <w:r w:rsidRPr="00047E32">
        <w:rPr>
          <w:rFonts w:ascii="Arial" w:hAnsi="Arial" w:cs="Arial"/>
          <w:noProof/>
          <w:sz w:val="22"/>
        </w:rPr>
        <w:tab/>
      </w:r>
    </w:p>
    <w:p w14:paraId="747CD45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21. Kwiatkowski, D. J., H. Zhang, J. L. Bandura, K. M. Heiberger, M. Glogauer, N. el-Hashemite, and H. Onda. 2002. A mouse model of TSC1 reveals sex-dependent lethality from liver hemangiomas, and up-regulation of p70S6 kinase activity in Tsc1 null cells. </w:t>
      </w:r>
      <w:r w:rsidRPr="00047E32">
        <w:rPr>
          <w:rFonts w:ascii="Arial" w:hAnsi="Arial" w:cs="Arial"/>
          <w:i/>
          <w:iCs/>
          <w:noProof/>
          <w:sz w:val="22"/>
        </w:rPr>
        <w:t>Hum. Mol. Genet.</w:t>
      </w:r>
      <w:r w:rsidRPr="00047E32">
        <w:rPr>
          <w:rFonts w:ascii="Arial" w:hAnsi="Arial" w:cs="Arial"/>
          <w:noProof/>
          <w:sz w:val="22"/>
        </w:rPr>
        <w:t xml:space="preserve"> </w:t>
      </w:r>
      <w:r w:rsidRPr="00047E32">
        <w:rPr>
          <w:rFonts w:ascii="Arial" w:hAnsi="Arial" w:cs="Arial"/>
          <w:b/>
          <w:bCs/>
          <w:noProof/>
          <w:sz w:val="22"/>
        </w:rPr>
        <w:t>11</w:t>
      </w:r>
      <w:r w:rsidRPr="00047E32">
        <w:rPr>
          <w:rFonts w:ascii="Arial" w:hAnsi="Arial" w:cs="Arial"/>
          <w:noProof/>
          <w:sz w:val="22"/>
        </w:rPr>
        <w:t>: 525–534. [online] http://expmed.bwh.harvard.edu/ts/review/ (Accessed May 12, 2021).</w:t>
      </w:r>
      <w:r w:rsidRPr="00047E32">
        <w:rPr>
          <w:rFonts w:ascii="Arial" w:hAnsi="Arial" w:cs="Arial"/>
          <w:noProof/>
          <w:sz w:val="22"/>
        </w:rPr>
        <w:tab/>
      </w:r>
    </w:p>
    <w:p w14:paraId="73EAD6E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22. Eguchi, J., X. Wang, S. Yu, E. E. Kershaw, P. C. Chiu, J. Dushay, J. L. Estall, U. Klein, E. Maratos-Flier, and E. D. Rosen. 2011. Transcriptional control of adipose lipid handling by IRF4.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13</w:t>
      </w:r>
      <w:r w:rsidRPr="00047E32">
        <w:rPr>
          <w:rFonts w:ascii="Arial" w:hAnsi="Arial" w:cs="Arial"/>
          <w:noProof/>
          <w:sz w:val="22"/>
        </w:rPr>
        <w:t>: 249–259. [online] /pmc/articles/PMC3063358/ (Accessed May 12, 2021).</w:t>
      </w:r>
      <w:r w:rsidRPr="00047E32">
        <w:rPr>
          <w:rFonts w:ascii="Arial" w:hAnsi="Arial" w:cs="Arial"/>
          <w:noProof/>
          <w:sz w:val="22"/>
        </w:rPr>
        <w:tab/>
      </w:r>
    </w:p>
    <w:p w14:paraId="13428ED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23. Wang, F., S. E. Mullican, J. R. DiSpirito, L. C. Peed, and M. A. Lazar. 2013. Lipoatrophy and severe metabolic disturbance in mice with fat-specific deletion of PPARγ. </w:t>
      </w:r>
      <w:r w:rsidRPr="00047E32">
        <w:rPr>
          <w:rFonts w:ascii="Arial" w:hAnsi="Arial" w:cs="Arial"/>
          <w:i/>
          <w:iCs/>
          <w:noProof/>
          <w:sz w:val="22"/>
        </w:rPr>
        <w:t>Proc. Natl. Acad. Sci. U. S. A.</w:t>
      </w:r>
      <w:r w:rsidRPr="00047E32">
        <w:rPr>
          <w:rFonts w:ascii="Arial" w:hAnsi="Arial" w:cs="Arial"/>
          <w:noProof/>
          <w:sz w:val="22"/>
        </w:rPr>
        <w:t xml:space="preserve"> </w:t>
      </w:r>
      <w:r w:rsidRPr="00047E32">
        <w:rPr>
          <w:rFonts w:ascii="Arial" w:hAnsi="Arial" w:cs="Arial"/>
          <w:b/>
          <w:bCs/>
          <w:noProof/>
          <w:sz w:val="22"/>
        </w:rPr>
        <w:t>110</w:t>
      </w:r>
      <w:r w:rsidRPr="00047E32">
        <w:rPr>
          <w:rFonts w:ascii="Arial" w:hAnsi="Arial" w:cs="Arial"/>
          <w:noProof/>
          <w:sz w:val="22"/>
        </w:rPr>
        <w:t>: 18656–18661. [online] http://www.pnas.org/cgi/doi/10.1073/pnas.1314863110 (Accessed July 15, 2019).</w:t>
      </w:r>
      <w:r w:rsidRPr="00047E32">
        <w:rPr>
          <w:rFonts w:ascii="Arial" w:hAnsi="Arial" w:cs="Arial"/>
          <w:noProof/>
          <w:sz w:val="22"/>
        </w:rPr>
        <w:tab/>
      </w:r>
    </w:p>
    <w:p w14:paraId="7B6DC55C"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24. Wang, Z. V., Y. Deng, Q. A. Wang, K. Sun, and P. E. Scherer. 2010. Identification and characterization of a promoter cassette conferring adipocyte-specific gene expression. </w:t>
      </w:r>
      <w:r w:rsidRPr="00047E32">
        <w:rPr>
          <w:rFonts w:ascii="Arial" w:hAnsi="Arial" w:cs="Arial"/>
          <w:i/>
          <w:iCs/>
          <w:noProof/>
          <w:sz w:val="22"/>
        </w:rPr>
        <w:t>Endocrinology</w:t>
      </w:r>
      <w:r w:rsidRPr="00047E32">
        <w:rPr>
          <w:rFonts w:ascii="Arial" w:hAnsi="Arial" w:cs="Arial"/>
          <w:noProof/>
          <w:sz w:val="22"/>
        </w:rPr>
        <w:t xml:space="preserve">. </w:t>
      </w:r>
      <w:r w:rsidRPr="00047E32">
        <w:rPr>
          <w:rFonts w:ascii="Arial" w:hAnsi="Arial" w:cs="Arial"/>
          <w:b/>
          <w:bCs/>
          <w:noProof/>
          <w:sz w:val="22"/>
        </w:rPr>
        <w:t>151</w:t>
      </w:r>
      <w:r w:rsidRPr="00047E32">
        <w:rPr>
          <w:rFonts w:ascii="Arial" w:hAnsi="Arial" w:cs="Arial"/>
          <w:noProof/>
          <w:sz w:val="22"/>
        </w:rPr>
        <w:t>: 2933–2939. [online] /pmc/articles/PMC2875825/ (Accessed May 12, 2021).</w:t>
      </w:r>
      <w:r w:rsidRPr="00047E32">
        <w:rPr>
          <w:rFonts w:ascii="Arial" w:hAnsi="Arial" w:cs="Arial"/>
          <w:noProof/>
          <w:sz w:val="22"/>
        </w:rPr>
        <w:tab/>
      </w:r>
    </w:p>
    <w:p w14:paraId="3D3947A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25. Wang, Q. A., A. Song, R. K. Gupta, B. Deplancke, and P. E. Scherer. 2018. Reversible De-differentiation of Mature White Adipocytes into Preadipocyte-like Precursors during Lactation.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28</w:t>
      </w:r>
      <w:r w:rsidRPr="00047E32">
        <w:rPr>
          <w:rFonts w:ascii="Arial" w:hAnsi="Arial" w:cs="Arial"/>
          <w:noProof/>
          <w:sz w:val="22"/>
        </w:rPr>
        <w:t>: 282-288.e3. [online] https://doi.org/10.1016/j.cmet.2018.05.022 (Accessed July 10, 2019).</w:t>
      </w:r>
      <w:r w:rsidRPr="00047E32">
        <w:rPr>
          <w:rFonts w:ascii="Arial" w:hAnsi="Arial" w:cs="Arial"/>
          <w:noProof/>
          <w:sz w:val="22"/>
        </w:rPr>
        <w:tab/>
      </w:r>
    </w:p>
    <w:p w14:paraId="597F3EA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26.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047E32">
        <w:rPr>
          <w:rFonts w:ascii="Arial" w:hAnsi="Arial" w:cs="Arial"/>
          <w:noProof/>
          <w:sz w:val="22"/>
        </w:rPr>
        <w:tab/>
      </w:r>
    </w:p>
    <w:p w14:paraId="0193EDE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27. Collares, F. P., C. V. Gonçalves, and J. S. Ferreira. 1997. Creamatocrit as a rapid method to estimate the contents of total milk lipids. </w:t>
      </w:r>
      <w:r w:rsidRPr="00047E32">
        <w:rPr>
          <w:rFonts w:ascii="Arial" w:hAnsi="Arial" w:cs="Arial"/>
          <w:i/>
          <w:iCs/>
          <w:noProof/>
          <w:sz w:val="22"/>
        </w:rPr>
        <w:t>Food Chem.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465–467. [online] https://www.sciencedirect.com/science/article/pii/S0308814697000149 (Accessed February 19, 2020).</w:t>
      </w:r>
      <w:r w:rsidRPr="00047E32">
        <w:rPr>
          <w:rFonts w:ascii="Arial" w:hAnsi="Arial" w:cs="Arial"/>
          <w:noProof/>
          <w:sz w:val="22"/>
        </w:rPr>
        <w:tab/>
      </w:r>
    </w:p>
    <w:p w14:paraId="231A9135"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28. Patro, R., G. Duggal, M. I. Love, R. A. Irizarry, and C. Kingsford. 2017. Salmon provides fast and bias-aware quantification of transcript expression. </w:t>
      </w:r>
      <w:r w:rsidRPr="00047E32">
        <w:rPr>
          <w:rFonts w:ascii="Arial" w:hAnsi="Arial" w:cs="Arial"/>
          <w:i/>
          <w:iCs/>
          <w:noProof/>
          <w:sz w:val="22"/>
        </w:rPr>
        <w:t>Nat. Methods</w:t>
      </w:r>
      <w:r w:rsidRPr="00047E32">
        <w:rPr>
          <w:rFonts w:ascii="Arial" w:hAnsi="Arial" w:cs="Arial"/>
          <w:noProof/>
          <w:sz w:val="22"/>
        </w:rPr>
        <w:t xml:space="preserve">. </w:t>
      </w:r>
      <w:r w:rsidRPr="00047E32">
        <w:rPr>
          <w:rFonts w:ascii="Arial" w:hAnsi="Arial" w:cs="Arial"/>
          <w:b/>
          <w:bCs/>
          <w:noProof/>
          <w:sz w:val="22"/>
        </w:rPr>
        <w:t>14</w:t>
      </w:r>
      <w:r w:rsidRPr="00047E32">
        <w:rPr>
          <w:rFonts w:ascii="Arial" w:hAnsi="Arial" w:cs="Arial"/>
          <w:noProof/>
          <w:sz w:val="22"/>
        </w:rPr>
        <w:t>: 417–419.</w:t>
      </w:r>
      <w:r w:rsidRPr="00047E32">
        <w:rPr>
          <w:rFonts w:ascii="Arial" w:hAnsi="Arial" w:cs="Arial"/>
          <w:noProof/>
          <w:sz w:val="22"/>
        </w:rPr>
        <w:tab/>
      </w:r>
    </w:p>
    <w:p w14:paraId="4D41736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29. Love, M. I., C. Soneson, P. F. Hickey, L. K. Johnson, N. Tessa Pierce, L. Shepherd, M. Morgan, and R. Patro. 2020. Tximeta: Reference sequence checksums for provenance identification in RNA-seq. </w:t>
      </w:r>
      <w:r w:rsidRPr="00047E32">
        <w:rPr>
          <w:rFonts w:ascii="Arial" w:hAnsi="Arial" w:cs="Arial"/>
          <w:i/>
          <w:iCs/>
          <w:noProof/>
          <w:sz w:val="22"/>
        </w:rPr>
        <w:t>PLoS Comput. Biol.</w:t>
      </w:r>
      <w:r w:rsidRPr="00047E32">
        <w:rPr>
          <w:rFonts w:ascii="Arial" w:hAnsi="Arial" w:cs="Arial"/>
          <w:noProof/>
          <w:sz w:val="22"/>
        </w:rPr>
        <w:t xml:space="preserve"> </w:t>
      </w:r>
      <w:r w:rsidRPr="00047E32">
        <w:rPr>
          <w:rFonts w:ascii="Arial" w:hAnsi="Arial" w:cs="Arial"/>
          <w:b/>
          <w:bCs/>
          <w:noProof/>
          <w:sz w:val="22"/>
        </w:rPr>
        <w:t>16</w:t>
      </w:r>
      <w:r w:rsidRPr="00047E32">
        <w:rPr>
          <w:rFonts w:ascii="Arial" w:hAnsi="Arial" w:cs="Arial"/>
          <w:noProof/>
          <w:sz w:val="22"/>
        </w:rPr>
        <w:t>: 1–13.</w:t>
      </w:r>
      <w:r w:rsidRPr="00047E32">
        <w:rPr>
          <w:rFonts w:ascii="Arial" w:hAnsi="Arial" w:cs="Arial"/>
          <w:noProof/>
          <w:sz w:val="22"/>
        </w:rPr>
        <w:tab/>
      </w:r>
    </w:p>
    <w:p w14:paraId="62F3F60A"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30. Soneson, C., M. I. Love, and M. D. Robinson. 2016. Differential analyses for RNA-seq: Transcript-level estimates improve gene-level inferences [version 2; referees: 2 approved]. </w:t>
      </w:r>
      <w:r w:rsidRPr="00047E32">
        <w:rPr>
          <w:rFonts w:ascii="Arial" w:hAnsi="Arial" w:cs="Arial"/>
          <w:i/>
          <w:iCs/>
          <w:noProof/>
          <w:sz w:val="22"/>
        </w:rPr>
        <w:t>F1000Research</w:t>
      </w:r>
      <w:r w:rsidRPr="00047E32">
        <w:rPr>
          <w:rFonts w:ascii="Arial" w:hAnsi="Arial" w:cs="Arial"/>
          <w:noProof/>
          <w:sz w:val="22"/>
        </w:rPr>
        <w:t xml:space="preserve">. </w:t>
      </w:r>
      <w:r w:rsidRPr="00047E32">
        <w:rPr>
          <w:rFonts w:ascii="Arial" w:hAnsi="Arial" w:cs="Arial"/>
          <w:b/>
          <w:bCs/>
          <w:noProof/>
          <w:sz w:val="22"/>
        </w:rPr>
        <w:t>4</w:t>
      </w:r>
      <w:r w:rsidRPr="00047E32">
        <w:rPr>
          <w:rFonts w:ascii="Arial" w:hAnsi="Arial" w:cs="Arial"/>
          <w:noProof/>
          <w:sz w:val="22"/>
        </w:rPr>
        <w:t>: 1–23.</w:t>
      </w:r>
      <w:r w:rsidRPr="00047E32">
        <w:rPr>
          <w:rFonts w:ascii="Arial" w:hAnsi="Arial" w:cs="Arial"/>
          <w:noProof/>
          <w:sz w:val="22"/>
        </w:rPr>
        <w:tab/>
      </w:r>
    </w:p>
    <w:p w14:paraId="4432BCC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31. Love, M. I., W. Huber, and S. Anders. 2014. Moderated estimation of fold change and dispersion for RNA-seq data with DESeq2. </w:t>
      </w:r>
      <w:r w:rsidRPr="00047E32">
        <w:rPr>
          <w:rFonts w:ascii="Arial" w:hAnsi="Arial" w:cs="Arial"/>
          <w:i/>
          <w:iCs/>
          <w:noProof/>
          <w:sz w:val="22"/>
        </w:rPr>
        <w:t>Genome Biol.</w:t>
      </w:r>
      <w:r w:rsidRPr="00047E32">
        <w:rPr>
          <w:rFonts w:ascii="Arial" w:hAnsi="Arial" w:cs="Arial"/>
          <w:noProof/>
          <w:sz w:val="22"/>
        </w:rPr>
        <w:t xml:space="preserve"> </w:t>
      </w:r>
      <w:r w:rsidRPr="00047E32">
        <w:rPr>
          <w:rFonts w:ascii="Arial" w:hAnsi="Arial" w:cs="Arial"/>
          <w:b/>
          <w:bCs/>
          <w:noProof/>
          <w:sz w:val="22"/>
        </w:rPr>
        <w:t>15</w:t>
      </w:r>
      <w:r w:rsidRPr="00047E32">
        <w:rPr>
          <w:rFonts w:ascii="Arial" w:hAnsi="Arial" w:cs="Arial"/>
          <w:noProof/>
          <w:sz w:val="22"/>
        </w:rPr>
        <w:t>: 550.</w:t>
      </w:r>
      <w:r w:rsidRPr="00047E32">
        <w:rPr>
          <w:rFonts w:ascii="Arial" w:hAnsi="Arial" w:cs="Arial"/>
          <w:noProof/>
          <w:sz w:val="22"/>
        </w:rPr>
        <w:tab/>
      </w:r>
    </w:p>
    <w:p w14:paraId="6981857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32. MontpellierRessourcesImagerie. 2020. Adipocytes Tools.</w:t>
      </w:r>
      <w:r w:rsidRPr="00047E32">
        <w:rPr>
          <w:rFonts w:ascii="Arial" w:hAnsi="Arial" w:cs="Arial"/>
          <w:noProof/>
          <w:sz w:val="22"/>
        </w:rPr>
        <w:tab/>
      </w:r>
    </w:p>
    <w:p w14:paraId="28E94E1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33. R: The R Project for Statistical Computing. [online] https://www.r-project.org/ (Accessed May 12, 2021).</w:t>
      </w:r>
      <w:r w:rsidRPr="00047E32">
        <w:rPr>
          <w:rFonts w:ascii="Arial" w:hAnsi="Arial" w:cs="Arial"/>
          <w:noProof/>
          <w:sz w:val="22"/>
        </w:rPr>
        <w:tab/>
      </w:r>
    </w:p>
    <w:p w14:paraId="196697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34. Bates, D., M. Mächler, B. Bolker, and S. Walker. 2014. No Title. </w:t>
      </w:r>
      <w:r w:rsidRPr="00047E32">
        <w:rPr>
          <w:rFonts w:ascii="Arial" w:hAnsi="Arial" w:cs="Arial"/>
          <w:i/>
          <w:iCs/>
          <w:noProof/>
          <w:sz w:val="22"/>
        </w:rPr>
        <w:t>ArXiv e-prints</w:t>
      </w:r>
      <w:r w:rsidRPr="00047E32">
        <w:rPr>
          <w:rFonts w:ascii="Arial" w:hAnsi="Arial" w:cs="Arial"/>
          <w:noProof/>
          <w:sz w:val="22"/>
        </w:rPr>
        <w:t xml:space="preserve">. </w:t>
      </w:r>
      <w:r w:rsidRPr="00047E32">
        <w:rPr>
          <w:rFonts w:ascii="Arial" w:hAnsi="Arial" w:cs="Arial"/>
          <w:b/>
          <w:bCs/>
          <w:noProof/>
          <w:sz w:val="22"/>
        </w:rPr>
        <w:t>arXiv:1406</w:t>
      </w:r>
      <w:r w:rsidRPr="00047E32">
        <w:rPr>
          <w:rFonts w:ascii="Arial" w:hAnsi="Arial" w:cs="Arial"/>
          <w:noProof/>
          <w:sz w:val="22"/>
        </w:rPr>
        <w:t>. [online] http://arxiv.org/abs/1406.5823 (Accessed August 13, 2019).</w:t>
      </w:r>
      <w:r w:rsidRPr="00047E32">
        <w:rPr>
          <w:rFonts w:ascii="Arial" w:hAnsi="Arial" w:cs="Arial"/>
          <w:noProof/>
          <w:sz w:val="22"/>
        </w:rPr>
        <w:tab/>
      </w:r>
    </w:p>
    <w:p w14:paraId="0FC982AF"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35. Ballard, O., and A. L. Morrow. 2013. Human Milk Composition. Nutrients and Bioactive Factors. </w:t>
      </w:r>
      <w:r w:rsidRPr="00047E32">
        <w:rPr>
          <w:rFonts w:ascii="Arial" w:hAnsi="Arial" w:cs="Arial"/>
          <w:i/>
          <w:iCs/>
          <w:noProof/>
          <w:sz w:val="22"/>
        </w:rPr>
        <w:t>Pediatr. Clin. North Am.</w:t>
      </w:r>
      <w:r w:rsidRPr="00047E32">
        <w:rPr>
          <w:rFonts w:ascii="Arial" w:hAnsi="Arial" w:cs="Arial"/>
          <w:noProof/>
          <w:sz w:val="22"/>
        </w:rPr>
        <w:t xml:space="preserve"> </w:t>
      </w:r>
      <w:r w:rsidRPr="00047E32">
        <w:rPr>
          <w:rFonts w:ascii="Arial" w:hAnsi="Arial" w:cs="Arial"/>
          <w:b/>
          <w:bCs/>
          <w:noProof/>
          <w:sz w:val="22"/>
        </w:rPr>
        <w:t>60</w:t>
      </w:r>
      <w:r w:rsidRPr="00047E32">
        <w:rPr>
          <w:rFonts w:ascii="Arial" w:hAnsi="Arial" w:cs="Arial"/>
          <w:noProof/>
          <w:sz w:val="22"/>
        </w:rPr>
        <w:t>: 49–74. [online] /pmc/articles/PMC3586783/?report=abstract (Accessed August 22, 2020).</w:t>
      </w:r>
      <w:r w:rsidRPr="00047E32">
        <w:rPr>
          <w:rFonts w:ascii="Arial" w:hAnsi="Arial" w:cs="Arial"/>
          <w:noProof/>
          <w:sz w:val="22"/>
        </w:rPr>
        <w:tab/>
      </w:r>
    </w:p>
    <w:p w14:paraId="40A73A6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36. Kim, J. E., and J. Chen. 2004. Regulation of peroxisome proliferator-activated receptor-γ activity by mammalian target of rapamycin and amino acids in adipogenesis. </w:t>
      </w:r>
      <w:r w:rsidRPr="00047E32">
        <w:rPr>
          <w:rFonts w:ascii="Arial" w:hAnsi="Arial" w:cs="Arial"/>
          <w:i/>
          <w:iCs/>
          <w:noProof/>
          <w:sz w:val="22"/>
        </w:rPr>
        <w:t>Diabetes</w:t>
      </w:r>
      <w:r w:rsidRPr="00047E32">
        <w:rPr>
          <w:rFonts w:ascii="Arial" w:hAnsi="Arial" w:cs="Arial"/>
          <w:noProof/>
          <w:sz w:val="22"/>
        </w:rPr>
        <w:t xml:space="preserve">. </w:t>
      </w:r>
      <w:r w:rsidRPr="00047E32">
        <w:rPr>
          <w:rFonts w:ascii="Arial" w:hAnsi="Arial" w:cs="Arial"/>
          <w:b/>
          <w:bCs/>
          <w:noProof/>
          <w:sz w:val="22"/>
        </w:rPr>
        <w:t>53</w:t>
      </w:r>
      <w:r w:rsidRPr="00047E32">
        <w:rPr>
          <w:rFonts w:ascii="Arial" w:hAnsi="Arial" w:cs="Arial"/>
          <w:noProof/>
          <w:sz w:val="22"/>
        </w:rPr>
        <w:t>: 2748–2756. [online] https://diabetes.diabetesjournals.org/content/53/11/2748 (Accessed May 11, 2021).</w:t>
      </w:r>
      <w:r w:rsidRPr="00047E32">
        <w:rPr>
          <w:rFonts w:ascii="Arial" w:hAnsi="Arial" w:cs="Arial"/>
          <w:noProof/>
          <w:sz w:val="22"/>
        </w:rPr>
        <w:tab/>
      </w:r>
    </w:p>
    <w:p w14:paraId="6A778E0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37. Cho, H. J., J. Park, H. W. Lee, Y. S. Lee, and J. B. Kim. 2004. Regulation of adipocyte differentiation and insulin action with rapamycin. </w:t>
      </w:r>
      <w:r w:rsidRPr="00047E32">
        <w:rPr>
          <w:rFonts w:ascii="Arial" w:hAnsi="Arial" w:cs="Arial"/>
          <w:i/>
          <w:iCs/>
          <w:noProof/>
          <w:sz w:val="22"/>
        </w:rPr>
        <w:t>Biochem. Biophys. Res. Commun.</w:t>
      </w:r>
      <w:r w:rsidRPr="00047E32">
        <w:rPr>
          <w:rFonts w:ascii="Arial" w:hAnsi="Arial" w:cs="Arial"/>
          <w:noProof/>
          <w:sz w:val="22"/>
        </w:rPr>
        <w:t xml:space="preserve"> </w:t>
      </w:r>
      <w:r w:rsidRPr="00047E32">
        <w:rPr>
          <w:rFonts w:ascii="Arial" w:hAnsi="Arial" w:cs="Arial"/>
          <w:b/>
          <w:bCs/>
          <w:noProof/>
          <w:sz w:val="22"/>
        </w:rPr>
        <w:t>321</w:t>
      </w:r>
      <w:r w:rsidRPr="00047E32">
        <w:rPr>
          <w:rFonts w:ascii="Arial" w:hAnsi="Arial" w:cs="Arial"/>
          <w:noProof/>
          <w:sz w:val="22"/>
        </w:rPr>
        <w:t>: 942–948.</w:t>
      </w:r>
      <w:r w:rsidRPr="00047E32">
        <w:rPr>
          <w:rFonts w:ascii="Arial" w:hAnsi="Arial" w:cs="Arial"/>
          <w:noProof/>
          <w:sz w:val="22"/>
        </w:rPr>
        <w:tab/>
      </w:r>
    </w:p>
    <w:p w14:paraId="079086E0"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38. Yeh, W.-C., B. E. Bierert, and S. L. Mcknightt. 1995. Rapamycin inhibits clonal expansion and adipogenic differentiation of 3T3-L1 cells.</w:t>
      </w:r>
      <w:r w:rsidRPr="00047E32">
        <w:rPr>
          <w:rFonts w:ascii="Arial" w:hAnsi="Arial" w:cs="Arial"/>
          <w:noProof/>
          <w:sz w:val="22"/>
        </w:rPr>
        <w:tab/>
      </w:r>
    </w:p>
    <w:p w14:paraId="4E92FB2B"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39. Huynh, H. D., W. Wei, and Y. Wan. 2017. mTOR Inhibition Subdues Milk Disorder Caused by Maternal VLDLR Loss. </w:t>
      </w:r>
      <w:r w:rsidRPr="00047E32">
        <w:rPr>
          <w:rFonts w:ascii="Arial" w:hAnsi="Arial" w:cs="Arial"/>
          <w:i/>
          <w:iCs/>
          <w:noProof/>
          <w:sz w:val="22"/>
        </w:rPr>
        <w:t>Cell Rep.</w:t>
      </w:r>
      <w:r w:rsidRPr="00047E32">
        <w:rPr>
          <w:rFonts w:ascii="Arial" w:hAnsi="Arial" w:cs="Arial"/>
          <w:noProof/>
          <w:sz w:val="22"/>
        </w:rPr>
        <w:t xml:space="preserve"> </w:t>
      </w:r>
      <w:r w:rsidRPr="00047E32">
        <w:rPr>
          <w:rFonts w:ascii="Arial" w:hAnsi="Arial" w:cs="Arial"/>
          <w:b/>
          <w:bCs/>
          <w:noProof/>
          <w:sz w:val="22"/>
        </w:rPr>
        <w:t>19</w:t>
      </w:r>
      <w:r w:rsidRPr="00047E32">
        <w:rPr>
          <w:rFonts w:ascii="Arial" w:hAnsi="Arial" w:cs="Arial"/>
          <w:noProof/>
          <w:sz w:val="22"/>
        </w:rPr>
        <w:t>: 2014–2025.</w:t>
      </w:r>
      <w:r w:rsidRPr="00047E32">
        <w:rPr>
          <w:rFonts w:ascii="Arial" w:hAnsi="Arial" w:cs="Arial"/>
          <w:noProof/>
          <w:sz w:val="22"/>
        </w:rPr>
        <w:tab/>
      </w:r>
    </w:p>
    <w:p w14:paraId="77BA7882"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40. Namba, R., L. J. T. Young, C. K. Abbey, L. Kim, P. Damonte, A. D. Borowsky, J. Qi, C. G. Tepper, C. L. MacLeod, R. D. Cardiff, and J. P. Gregg. 2006. Rapamycin inhibits growth of premalignant and malignant mammary lesions in a mouse model of ductal carcinoma in situ. </w:t>
      </w:r>
      <w:r w:rsidRPr="00047E32">
        <w:rPr>
          <w:rFonts w:ascii="Arial" w:hAnsi="Arial" w:cs="Arial"/>
          <w:i/>
          <w:iCs/>
          <w:noProof/>
          <w:sz w:val="22"/>
        </w:rPr>
        <w:t>Clin. Cancer Res.</w:t>
      </w:r>
      <w:r w:rsidRPr="00047E32">
        <w:rPr>
          <w:rFonts w:ascii="Arial" w:hAnsi="Arial" w:cs="Arial"/>
          <w:noProof/>
          <w:sz w:val="22"/>
        </w:rPr>
        <w:t xml:space="preserve"> </w:t>
      </w:r>
      <w:r w:rsidRPr="00047E32">
        <w:rPr>
          <w:rFonts w:ascii="Arial" w:hAnsi="Arial" w:cs="Arial"/>
          <w:b/>
          <w:bCs/>
          <w:noProof/>
          <w:sz w:val="22"/>
        </w:rPr>
        <w:t>12</w:t>
      </w:r>
      <w:r w:rsidRPr="00047E32">
        <w:rPr>
          <w:rFonts w:ascii="Arial" w:hAnsi="Arial" w:cs="Arial"/>
          <w:noProof/>
          <w:sz w:val="22"/>
        </w:rPr>
        <w:t>: 2613–2621. [online] www.aacrjournals.org (Accessed May 11, 2021).</w:t>
      </w:r>
      <w:r w:rsidRPr="00047E32">
        <w:rPr>
          <w:rFonts w:ascii="Arial" w:hAnsi="Arial" w:cs="Arial"/>
          <w:noProof/>
          <w:sz w:val="22"/>
        </w:rPr>
        <w:tab/>
      </w:r>
    </w:p>
    <w:p w14:paraId="47AE15E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41. Lee, P. L., Y. Tang, H. Li, and D. A. Guertin. 2016. Raptor/mTORC1 loss in adipocytes causes progressive lipodystrophy and fatty liver disease. </w:t>
      </w:r>
      <w:r w:rsidRPr="00047E32">
        <w:rPr>
          <w:rFonts w:ascii="Arial" w:hAnsi="Arial" w:cs="Arial"/>
          <w:i/>
          <w:iCs/>
          <w:noProof/>
          <w:sz w:val="22"/>
        </w:rPr>
        <w:t>Mol. Metab.</w:t>
      </w:r>
      <w:r w:rsidRPr="00047E32">
        <w:rPr>
          <w:rFonts w:ascii="Arial" w:hAnsi="Arial" w:cs="Arial"/>
          <w:noProof/>
          <w:sz w:val="22"/>
        </w:rPr>
        <w:t xml:space="preserve"> </w:t>
      </w:r>
      <w:r w:rsidRPr="00047E32">
        <w:rPr>
          <w:rFonts w:ascii="Arial" w:hAnsi="Arial" w:cs="Arial"/>
          <w:b/>
          <w:bCs/>
          <w:noProof/>
          <w:sz w:val="22"/>
        </w:rPr>
        <w:t>5</w:t>
      </w:r>
      <w:r w:rsidRPr="00047E32">
        <w:rPr>
          <w:rFonts w:ascii="Arial" w:hAnsi="Arial" w:cs="Arial"/>
          <w:noProof/>
          <w:sz w:val="22"/>
        </w:rPr>
        <w:t>: 422–432. [online] /pmc/articles/PMC4877665/ (Accessed April 27, 2021).</w:t>
      </w:r>
      <w:r w:rsidRPr="00047E32">
        <w:rPr>
          <w:rFonts w:ascii="Arial" w:hAnsi="Arial" w:cs="Arial"/>
          <w:noProof/>
          <w:sz w:val="22"/>
        </w:rPr>
        <w:tab/>
      </w:r>
    </w:p>
    <w:p w14:paraId="7C8B105D"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lastRenderedPageBreak/>
        <w:t xml:space="preserve">42. Polak, P., N. Cybulski, J. N. Feige, J. Auwerx, M. A. Rüegg, and M. N. Hall. 2008. Adipose-Specific Knockout of raptor Results in Lean Mice with Enhanced Mitochondrial Respiration. </w:t>
      </w:r>
      <w:r w:rsidRPr="00047E32">
        <w:rPr>
          <w:rFonts w:ascii="Arial" w:hAnsi="Arial" w:cs="Arial"/>
          <w:i/>
          <w:iCs/>
          <w:noProof/>
          <w:sz w:val="22"/>
        </w:rPr>
        <w:t>Cell Metab.</w:t>
      </w:r>
      <w:r w:rsidRPr="00047E32">
        <w:rPr>
          <w:rFonts w:ascii="Arial" w:hAnsi="Arial" w:cs="Arial"/>
          <w:noProof/>
          <w:sz w:val="22"/>
        </w:rPr>
        <w:t xml:space="preserve"> </w:t>
      </w:r>
      <w:r w:rsidRPr="00047E32">
        <w:rPr>
          <w:rFonts w:ascii="Arial" w:hAnsi="Arial" w:cs="Arial"/>
          <w:b/>
          <w:bCs/>
          <w:noProof/>
          <w:sz w:val="22"/>
        </w:rPr>
        <w:t>8</w:t>
      </w:r>
      <w:r w:rsidRPr="00047E32">
        <w:rPr>
          <w:rFonts w:ascii="Arial" w:hAnsi="Arial" w:cs="Arial"/>
          <w:noProof/>
          <w:sz w:val="22"/>
        </w:rPr>
        <w:t>: 399–410.</w:t>
      </w:r>
      <w:r w:rsidRPr="00047E32">
        <w:rPr>
          <w:rFonts w:ascii="Arial" w:hAnsi="Arial" w:cs="Arial"/>
          <w:noProof/>
          <w:sz w:val="22"/>
        </w:rPr>
        <w:tab/>
      </w:r>
    </w:p>
    <w:p w14:paraId="7DFFAAA1"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43.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047E32">
        <w:rPr>
          <w:rFonts w:ascii="Arial" w:hAnsi="Arial" w:cs="Arial"/>
          <w:i/>
          <w:iCs/>
          <w:noProof/>
          <w:sz w:val="22"/>
        </w:rPr>
        <w:t>Biochim. Biophys. Acta - Mol. Cell Biol. Lipids</w:t>
      </w:r>
      <w:r w:rsidRPr="00047E32">
        <w:rPr>
          <w:rFonts w:ascii="Arial" w:hAnsi="Arial" w:cs="Arial"/>
          <w:noProof/>
          <w:sz w:val="22"/>
        </w:rPr>
        <w:t xml:space="preserve">. </w:t>
      </w:r>
      <w:r w:rsidRPr="00047E32">
        <w:rPr>
          <w:rFonts w:ascii="Arial" w:hAnsi="Arial" w:cs="Arial"/>
          <w:b/>
          <w:bCs/>
          <w:noProof/>
          <w:sz w:val="22"/>
        </w:rPr>
        <w:t>1861</w:t>
      </w:r>
      <w:r w:rsidRPr="00047E32">
        <w:rPr>
          <w:rFonts w:ascii="Arial" w:hAnsi="Arial" w:cs="Arial"/>
          <w:noProof/>
          <w:sz w:val="22"/>
        </w:rPr>
        <w:t>: 430–438.</w:t>
      </w:r>
      <w:r w:rsidRPr="00047E32">
        <w:rPr>
          <w:rFonts w:ascii="Arial" w:hAnsi="Arial" w:cs="Arial"/>
          <w:noProof/>
          <w:sz w:val="22"/>
        </w:rPr>
        <w:tab/>
      </w:r>
    </w:p>
    <w:p w14:paraId="5441E39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047E32">
        <w:rPr>
          <w:rFonts w:ascii="Arial" w:hAnsi="Arial" w:cs="Arial"/>
          <w:i/>
          <w:iCs/>
          <w:noProof/>
          <w:sz w:val="22"/>
        </w:rPr>
        <w:t>J. Lipid Res.</w:t>
      </w:r>
      <w:r w:rsidRPr="00047E32">
        <w:rPr>
          <w:rFonts w:ascii="Arial" w:hAnsi="Arial" w:cs="Arial"/>
          <w:noProof/>
          <w:sz w:val="22"/>
        </w:rPr>
        <w:t xml:space="preserve"> </w:t>
      </w:r>
      <w:r w:rsidRPr="00047E32">
        <w:rPr>
          <w:rFonts w:ascii="Arial" w:hAnsi="Arial" w:cs="Arial"/>
          <w:b/>
          <w:bCs/>
          <w:noProof/>
          <w:sz w:val="22"/>
        </w:rPr>
        <w:t>44</w:t>
      </w:r>
      <w:r w:rsidRPr="00047E32">
        <w:rPr>
          <w:rFonts w:ascii="Arial" w:hAnsi="Arial" w:cs="Arial"/>
          <w:noProof/>
          <w:sz w:val="22"/>
        </w:rPr>
        <w:t>: 1100–12. [online] http://www.ncbi.nlm.nih.gov/pubmed/12700340 (Accessed July 17, 2019).</w:t>
      </w:r>
      <w:r w:rsidRPr="00047E32">
        <w:rPr>
          <w:rFonts w:ascii="Arial" w:hAnsi="Arial" w:cs="Arial"/>
          <w:noProof/>
          <w:sz w:val="22"/>
        </w:rPr>
        <w:tab/>
      </w:r>
    </w:p>
    <w:p w14:paraId="7EC4F07E"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047E32">
        <w:rPr>
          <w:rFonts w:ascii="Arial" w:hAnsi="Arial" w:cs="Arial"/>
          <w:i/>
          <w:iCs/>
          <w:noProof/>
          <w:sz w:val="22"/>
        </w:rPr>
        <w:t>Biol. Reprod.</w:t>
      </w:r>
      <w:r w:rsidRPr="00047E32">
        <w:rPr>
          <w:rFonts w:ascii="Arial" w:hAnsi="Arial" w:cs="Arial"/>
          <w:noProof/>
          <w:sz w:val="22"/>
        </w:rPr>
        <w:t xml:space="preserve"> </w:t>
      </w:r>
      <w:r w:rsidRPr="00047E32">
        <w:rPr>
          <w:rFonts w:ascii="Arial" w:hAnsi="Arial" w:cs="Arial"/>
          <w:b/>
          <w:bCs/>
          <w:noProof/>
          <w:sz w:val="22"/>
        </w:rPr>
        <w:t>101</w:t>
      </w:r>
      <w:r w:rsidRPr="00047E32">
        <w:rPr>
          <w:rFonts w:ascii="Arial" w:hAnsi="Arial" w:cs="Arial"/>
          <w:noProof/>
          <w:sz w:val="22"/>
        </w:rPr>
        <w:t>: 126–137. [online] https://academic.oup.com/biolreprod/article/101/1/126/5462648 (Accessed April 27, 2021).</w:t>
      </w:r>
      <w:r w:rsidRPr="00047E32">
        <w:rPr>
          <w:rFonts w:ascii="Arial" w:hAnsi="Arial" w:cs="Arial"/>
          <w:noProof/>
          <w:sz w:val="22"/>
        </w:rPr>
        <w:tab/>
      </w:r>
    </w:p>
    <w:p w14:paraId="644B0D67"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047E32">
        <w:rPr>
          <w:rFonts w:ascii="Arial" w:hAnsi="Arial" w:cs="Arial"/>
          <w:i/>
          <w:iCs/>
          <w:noProof/>
          <w:sz w:val="22"/>
        </w:rPr>
        <w:t>Pediatrics</w:t>
      </w:r>
      <w:r w:rsidRPr="00047E32">
        <w:rPr>
          <w:rFonts w:ascii="Arial" w:hAnsi="Arial" w:cs="Arial"/>
          <w:noProof/>
          <w:sz w:val="22"/>
        </w:rPr>
        <w:t xml:space="preserve">. </w:t>
      </w:r>
      <w:r w:rsidRPr="00047E32">
        <w:rPr>
          <w:rFonts w:ascii="Arial" w:hAnsi="Arial" w:cs="Arial"/>
          <w:b/>
          <w:bCs/>
          <w:noProof/>
          <w:sz w:val="22"/>
        </w:rPr>
        <w:t>122</w:t>
      </w:r>
      <w:r w:rsidRPr="00047E32">
        <w:rPr>
          <w:rFonts w:ascii="Arial" w:hAnsi="Arial" w:cs="Arial"/>
          <w:noProof/>
          <w:sz w:val="22"/>
        </w:rPr>
        <w:t>: e472–e479. [online] www.pediatrics.org/cgi/doi/10.1542/ (Accessed May 11, 2021).</w:t>
      </w:r>
      <w:r w:rsidRPr="00047E32">
        <w:rPr>
          <w:rFonts w:ascii="Arial" w:hAnsi="Arial" w:cs="Arial"/>
          <w:noProof/>
          <w:sz w:val="22"/>
        </w:rPr>
        <w:tab/>
      </w:r>
    </w:p>
    <w:p w14:paraId="2E4E1D88"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82</w:t>
      </w:r>
      <w:r w:rsidRPr="00047E32">
        <w:rPr>
          <w:rFonts w:ascii="Arial" w:hAnsi="Arial" w:cs="Arial"/>
          <w:noProof/>
          <w:sz w:val="22"/>
        </w:rPr>
        <w:t>: 125–132. [online] https://academic.oup.com/ajcn/article/82/1/125/4863316 (Accessed May 11, 2021).</w:t>
      </w:r>
      <w:r w:rsidRPr="00047E32">
        <w:rPr>
          <w:rFonts w:ascii="Arial" w:hAnsi="Arial" w:cs="Arial"/>
          <w:noProof/>
          <w:sz w:val="22"/>
        </w:rPr>
        <w:tab/>
      </w:r>
    </w:p>
    <w:p w14:paraId="05CFC094"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48. Birch, E. E., S. E. Carlson, D. R. Hoffman, K. M. Fitzgerald-Gustafson, V. L. N. Fu, J. R. Drover, Y. S. Castañeda, L. Minns, D. K. H. Wheaton, D. Mundy, J. Marunycz, and D. A. Diersen-Schade. 2010. The DIAMOND (DHA Intake and Measurement of Neural Development) Study: A double-masked, randomized controlled clinical trial of the maturation of infant visual acuity as a function of the dietary level of docosahexaenoic acid. </w:t>
      </w:r>
      <w:r w:rsidRPr="00047E32">
        <w:rPr>
          <w:rFonts w:ascii="Arial" w:hAnsi="Arial" w:cs="Arial"/>
          <w:i/>
          <w:iCs/>
          <w:noProof/>
          <w:sz w:val="22"/>
        </w:rPr>
        <w:t>Am. J. Clin. Nutr.</w:t>
      </w:r>
      <w:r w:rsidRPr="00047E32">
        <w:rPr>
          <w:rFonts w:ascii="Arial" w:hAnsi="Arial" w:cs="Arial"/>
          <w:noProof/>
          <w:sz w:val="22"/>
        </w:rPr>
        <w:t xml:space="preserve"> </w:t>
      </w:r>
      <w:r w:rsidRPr="00047E32">
        <w:rPr>
          <w:rFonts w:ascii="Arial" w:hAnsi="Arial" w:cs="Arial"/>
          <w:b/>
          <w:bCs/>
          <w:noProof/>
          <w:sz w:val="22"/>
        </w:rPr>
        <w:t>91</w:t>
      </w:r>
      <w:r w:rsidRPr="00047E32">
        <w:rPr>
          <w:rFonts w:ascii="Arial" w:hAnsi="Arial" w:cs="Arial"/>
          <w:noProof/>
          <w:sz w:val="22"/>
        </w:rPr>
        <w:t>: 848–859. [online] www.cdc.gov/growthcharts/ (Accessed May 12, 2021).</w:t>
      </w:r>
      <w:r w:rsidRPr="00047E32">
        <w:rPr>
          <w:rFonts w:ascii="Arial" w:hAnsi="Arial" w:cs="Arial"/>
          <w:noProof/>
          <w:sz w:val="22"/>
        </w:rPr>
        <w:tab/>
      </w:r>
    </w:p>
    <w:p w14:paraId="0E1B9CE6" w14:textId="77777777" w:rsidR="00047E32" w:rsidRPr="00047E32" w:rsidRDefault="00047E32" w:rsidP="00047E32">
      <w:pPr>
        <w:widowControl w:val="0"/>
        <w:autoSpaceDE w:val="0"/>
        <w:autoSpaceDN w:val="0"/>
        <w:adjustRightInd w:val="0"/>
        <w:spacing w:before="480"/>
        <w:ind w:left="640" w:hanging="640"/>
        <w:rPr>
          <w:rFonts w:ascii="Arial" w:hAnsi="Arial" w:cs="Arial"/>
          <w:noProof/>
          <w:sz w:val="22"/>
        </w:rPr>
      </w:pPr>
      <w:r w:rsidRPr="00047E32">
        <w:rPr>
          <w:rFonts w:ascii="Arial" w:hAnsi="Arial" w:cs="Arial"/>
          <w:noProof/>
          <w:sz w:val="22"/>
        </w:rPr>
        <w:t xml:space="preserve">49. Nguyen, L. N., D. Ma, G. Shui, P. Wong, A. Cazenave-Gassiot, X. Zhang, M. R. Wenk, E. L. K. Goh, and D. L. Silver. 2014. Mfsd2a is a transporter for the essential omega-3 fatty acid docosahexaenoic acid. </w:t>
      </w:r>
      <w:r w:rsidRPr="00047E32">
        <w:rPr>
          <w:rFonts w:ascii="Arial" w:hAnsi="Arial" w:cs="Arial"/>
          <w:i/>
          <w:iCs/>
          <w:noProof/>
          <w:sz w:val="22"/>
        </w:rPr>
        <w:t>Nature</w:t>
      </w:r>
      <w:r w:rsidRPr="00047E32">
        <w:rPr>
          <w:rFonts w:ascii="Arial" w:hAnsi="Arial" w:cs="Arial"/>
          <w:noProof/>
          <w:sz w:val="22"/>
        </w:rPr>
        <w:t xml:space="preserve">. </w:t>
      </w:r>
      <w:r w:rsidRPr="00047E32">
        <w:rPr>
          <w:rFonts w:ascii="Arial" w:hAnsi="Arial" w:cs="Arial"/>
          <w:b/>
          <w:bCs/>
          <w:noProof/>
          <w:sz w:val="22"/>
        </w:rPr>
        <w:t>509</w:t>
      </w:r>
      <w:r w:rsidRPr="00047E32">
        <w:rPr>
          <w:rFonts w:ascii="Arial" w:hAnsi="Arial" w:cs="Arial"/>
          <w:noProof/>
          <w:sz w:val="22"/>
        </w:rPr>
        <w:t>: 503–506. [online] https://www.nature.com/articles/nature13241 (Accessed May 11, 2021).</w:t>
      </w:r>
      <w:r w:rsidRPr="00047E32">
        <w:rPr>
          <w:rFonts w:ascii="Arial" w:hAnsi="Arial" w:cs="Arial"/>
          <w:noProof/>
          <w:sz w:val="22"/>
        </w:rPr>
        <w:tab/>
      </w:r>
    </w:p>
    <w:p w14:paraId="4A00B6D0" w14:textId="5617AFE7" w:rsidR="0085513B" w:rsidRDefault="001745BF" w:rsidP="00047E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lastRenderedPageBreak/>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1DEEFE75"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Schematic showing mammary glands (in teal) and whole body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w:t>
      </w:r>
      <w:r w:rsidR="00C17E09">
        <w:rPr>
          <w:rFonts w:ascii="Arial" w:hAnsi="Arial" w:cs="Arial"/>
          <w:i w:val="0"/>
          <w:sz w:val="22"/>
          <w:szCs w:val="22"/>
        </w:rPr>
        <w:t xml:space="preserve">. </w:t>
      </w:r>
      <w:r w:rsidR="00536AAE">
        <w:rPr>
          <w:rFonts w:ascii="Arial" w:hAnsi="Arial" w:cs="Arial"/>
          <w:i w:val="0"/>
          <w:sz w:val="22"/>
          <w:szCs w:val="22"/>
        </w:rPr>
        <w:t>(</w:t>
      </w:r>
      <w:r w:rsidR="006F0C95">
        <w:rPr>
          <w:rFonts w:ascii="Arial" w:hAnsi="Arial" w:cs="Arial"/>
          <w:i w:val="0"/>
          <w:sz w:val="22"/>
          <w:szCs w:val="22"/>
        </w:rPr>
        <w:t>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536AAE">
        <w:rPr>
          <w:rFonts w:ascii="Arial" w:hAnsi="Arial" w:cs="Arial"/>
          <w:i w:val="0"/>
          <w:sz w:val="22"/>
          <w:szCs w:val="22"/>
        </w:rPr>
        <w:t>)</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60D7DCDA"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-Smirnoff test</w:t>
      </w:r>
      <w:r w:rsidR="00847E49">
        <w:rPr>
          <w:rFonts w:ascii="Arial" w:hAnsi="Arial" w:cs="Arial"/>
          <w:bCs/>
          <w:i w:val="0"/>
          <w:sz w:val="22"/>
          <w:szCs w:val="22"/>
        </w:rPr>
        <w:t>.</w:t>
      </w:r>
      <w:r w:rsidR="00612126">
        <w:rPr>
          <w:rFonts w:ascii="Arial" w:hAnsi="Arial" w:cs="Arial"/>
          <w:bCs/>
          <w:i w:val="0"/>
          <w:sz w:val="22"/>
          <w:szCs w:val="22"/>
        </w:rPr>
        <w:t xml:space="preserve">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xml:space="preserve">, mixed linear models were used </w:t>
      </w:r>
      <w:r w:rsidR="00000782">
        <w:rPr>
          <w:rFonts w:ascii="Arial" w:hAnsi="Arial" w:cs="Arial"/>
          <w:bCs/>
          <w:i w:val="0"/>
          <w:sz w:val="22"/>
          <w:szCs w:val="22"/>
        </w:rPr>
        <w:t xml:space="preserve">with </w:t>
      </w:r>
      <w:r w:rsidR="00254E2B">
        <w:rPr>
          <w:rFonts w:ascii="Arial" w:hAnsi="Arial" w:cs="Arial"/>
          <w:bCs/>
          <w:i w:val="0"/>
          <w:sz w:val="22"/>
          <w:szCs w:val="22"/>
        </w:rPr>
        <w:t>images as the random effect and genotype as the fixed effec</w:t>
      </w:r>
      <w:r w:rsidR="00612126">
        <w:rPr>
          <w:rFonts w:ascii="Arial" w:hAnsi="Arial" w:cs="Arial"/>
          <w:bCs/>
          <w:i w:val="0"/>
          <w:sz w:val="22"/>
          <w:szCs w:val="22"/>
        </w:rPr>
        <w:t>t</w:t>
      </w:r>
      <w:r w:rsidR="003302F8">
        <w:rPr>
          <w:rFonts w:ascii="Arial" w:hAnsi="Arial" w:cs="Arial"/>
          <w:bCs/>
          <w:i w:val="0"/>
          <w:sz w:val="22"/>
          <w:szCs w:val="22"/>
        </w:rPr>
        <w:t xml:space="preserve">. </w:t>
      </w:r>
      <w:r w:rsidR="00536AAE">
        <w:rPr>
          <w:rFonts w:ascii="Arial" w:hAnsi="Arial" w:cs="Arial"/>
          <w:bCs/>
          <w:i w:val="0"/>
          <w:sz w:val="22"/>
          <w:szCs w:val="22"/>
        </w:rPr>
        <w:t>(</w:t>
      </w:r>
      <w:r w:rsidR="00612126">
        <w:rPr>
          <w:rFonts w:ascii="Arial" w:hAnsi="Arial" w:cs="Arial"/>
          <w:bCs/>
          <w:i w:val="0"/>
          <w:sz w:val="22"/>
          <w:szCs w:val="22"/>
        </w:rPr>
        <w:t>n=</w:t>
      </w:r>
      <w:r w:rsidR="00000782">
        <w:rPr>
          <w:rFonts w:ascii="Arial" w:hAnsi="Arial" w:cs="Arial"/>
          <w:bCs/>
          <w:i w:val="0"/>
          <w:sz w:val="22"/>
          <w:szCs w:val="22"/>
        </w:rPr>
        <w:t>8</w:t>
      </w:r>
      <w:r w:rsidR="00612126">
        <w:rPr>
          <w:rFonts w:ascii="Arial" w:hAnsi="Arial" w:cs="Arial"/>
          <w:bCs/>
          <w:i w:val="0"/>
          <w:sz w:val="22"/>
          <w:szCs w:val="22"/>
        </w:rPr>
        <w:t xml:space="preserve"> images per dam,</w:t>
      </w:r>
      <w:r w:rsidR="003302F8">
        <w:rPr>
          <w:rFonts w:ascii="Arial" w:hAnsi="Arial" w:cs="Arial"/>
          <w:bCs/>
          <w:i w:val="0"/>
          <w:sz w:val="22"/>
          <w:szCs w:val="22"/>
        </w:rPr>
        <w:t xml:space="preserve"> </w:t>
      </w:r>
      <w:r w:rsidR="00612126">
        <w:rPr>
          <w:rFonts w:ascii="Arial" w:hAnsi="Arial" w:cs="Arial"/>
          <w:bCs/>
          <w:i w:val="0"/>
          <w:sz w:val="22"/>
          <w:szCs w:val="22"/>
        </w:rPr>
        <w:t>11 dams total</w:t>
      </w:r>
      <w:r w:rsidR="00536AAE">
        <w:rPr>
          <w:rFonts w:ascii="Arial" w:hAnsi="Arial" w:cs="Arial"/>
          <w:bCs/>
          <w:i w:val="0"/>
          <w:sz w:val="22"/>
          <w:szCs w:val="22"/>
        </w:rPr>
        <w:t>)</w:t>
      </w:r>
      <w:r w:rsidR="00612126">
        <w:rPr>
          <w:rFonts w:ascii="Arial" w:hAnsi="Arial" w:cs="Arial"/>
          <w:bCs/>
          <w:i w:val="0"/>
          <w:sz w:val="22"/>
          <w:szCs w:val="22"/>
        </w:rPr>
        <w:t>.</w:t>
      </w:r>
    </w:p>
    <w:p w14:paraId="27E705F3" w14:textId="77777777" w:rsidR="00E028C3" w:rsidRPr="00AB16E7" w:rsidRDefault="00E028C3" w:rsidP="00C55AF5">
      <w:pPr>
        <w:pStyle w:val="Heading2"/>
        <w:rPr>
          <w:rFonts w:ascii="Arial" w:hAnsi="Arial" w:cs="Arial"/>
          <w:sz w:val="22"/>
          <w:szCs w:val="22"/>
        </w:rPr>
      </w:pPr>
    </w:p>
    <w:p w14:paraId="622F679C" w14:textId="74211CE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r w:rsidR="00FD3E02">
        <w:rPr>
          <w:rFonts w:ascii="Arial" w:hAnsi="Arial" w:cs="Arial"/>
          <w:i w:val="0"/>
          <w:sz w:val="22"/>
          <w:szCs w:val="22"/>
        </w:rPr>
        <w:t>genotype from 2x2 ANOVA, # indicates significance within female offspring</w:t>
      </w:r>
      <w:r w:rsidR="001A5D55">
        <w:rPr>
          <w:rFonts w:ascii="Arial" w:hAnsi="Arial" w:cs="Arial"/>
          <w:i w:val="0"/>
          <w:sz w:val="22"/>
          <w:szCs w:val="22"/>
        </w:rPr>
        <w:t>.</w:t>
      </w:r>
      <w:r w:rsidR="00170885">
        <w:rPr>
          <w:rFonts w:ascii="Arial" w:hAnsi="Arial" w:cs="Arial"/>
          <w:i w:val="0"/>
          <w:sz w:val="22"/>
          <w:szCs w:val="22"/>
        </w:rPr>
        <w:t xml:space="preserve"> </w:t>
      </w:r>
      <w:r w:rsidR="00536AAE">
        <w:rPr>
          <w:rFonts w:ascii="Arial" w:hAnsi="Arial" w:cs="Arial"/>
          <w:i w:val="0"/>
          <w:sz w:val="22"/>
          <w:szCs w:val="22"/>
        </w:rPr>
        <w:t>(</w:t>
      </w:r>
      <w:r w:rsidR="00170885">
        <w:rPr>
          <w:rFonts w:ascii="Arial" w:hAnsi="Arial" w:cs="Arial"/>
          <w:i w:val="0"/>
          <w:sz w:val="22"/>
          <w:szCs w:val="22"/>
        </w:rPr>
        <w:t>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536AAE">
        <w:rPr>
          <w:rFonts w:ascii="Arial" w:hAnsi="Arial" w:cs="Arial"/>
          <w:i w:val="0"/>
          <w:sz w:val="22"/>
          <w:szCs w:val="22"/>
        </w:rPr>
        <w:t>)</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F771D10"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w:t>
      </w:r>
      <w:r w:rsidR="00536AAE">
        <w:rPr>
          <w:rFonts w:ascii="Arial" w:hAnsi="Arial" w:cs="Arial"/>
          <w:i w:val="0"/>
          <w:sz w:val="22"/>
          <w:szCs w:val="22"/>
        </w:rPr>
        <w:t xml:space="preserve"> (</w:t>
      </w:r>
      <w:r w:rsidR="00642F88">
        <w:rPr>
          <w:rFonts w:ascii="Arial" w:hAnsi="Arial" w:cs="Arial"/>
          <w:i w:val="0"/>
          <w:sz w:val="22"/>
          <w:szCs w:val="22"/>
        </w:rPr>
        <w:t>n=21 dams</w:t>
      </w:r>
      <w:r w:rsidR="00536AAE">
        <w:rPr>
          <w:rFonts w:ascii="Arial" w:hAnsi="Arial" w:cs="Arial"/>
          <w:i w:val="0"/>
          <w:sz w:val="22"/>
          <w:szCs w:val="22"/>
        </w:rPr>
        <w:t>)</w:t>
      </w:r>
      <w:r w:rsidR="00642F88">
        <w:rPr>
          <w:rFonts w:ascii="Arial" w:hAnsi="Arial" w:cs="Arial"/>
          <w:i w:val="0"/>
          <w:sz w:val="22"/>
          <w:szCs w:val="22"/>
        </w:rPr>
        <w:t xml:space="preserve"> </w:t>
      </w:r>
      <w:r w:rsidRPr="00AB16E7">
        <w:rPr>
          <w:rFonts w:ascii="Arial" w:hAnsi="Arial" w:cs="Arial"/>
          <w:i w:val="0"/>
          <w:sz w:val="22"/>
          <w:szCs w:val="22"/>
        </w:rPr>
        <w:t>(</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w:t>
      </w:r>
      <w:r w:rsidR="00536AAE">
        <w:rPr>
          <w:rFonts w:ascii="Arial" w:hAnsi="Arial" w:cs="Arial"/>
          <w:i w:val="0"/>
          <w:sz w:val="22"/>
          <w:szCs w:val="22"/>
        </w:rPr>
        <w:t>(</w:t>
      </w:r>
      <w:r w:rsidR="00DA46B1">
        <w:rPr>
          <w:rFonts w:ascii="Arial" w:hAnsi="Arial" w:cs="Arial"/>
          <w:i w:val="0"/>
          <w:sz w:val="22"/>
          <w:szCs w:val="22"/>
        </w:rPr>
        <w:t>n=1</w:t>
      </w:r>
      <w:r w:rsidR="007400BE">
        <w:rPr>
          <w:rFonts w:ascii="Arial" w:hAnsi="Arial" w:cs="Arial"/>
          <w:i w:val="0"/>
          <w:sz w:val="22"/>
          <w:szCs w:val="22"/>
        </w:rPr>
        <w:t>0</w:t>
      </w:r>
      <w:r w:rsidR="00B06B38">
        <w:rPr>
          <w:rFonts w:ascii="Arial" w:hAnsi="Arial" w:cs="Arial"/>
          <w:i w:val="0"/>
          <w:sz w:val="22"/>
          <w:szCs w:val="22"/>
        </w:rPr>
        <w:t xml:space="preserve"> dams</w:t>
      </w:r>
      <w:r w:rsidR="00536AAE">
        <w:rPr>
          <w:rFonts w:ascii="Arial" w:hAnsi="Arial" w:cs="Arial"/>
          <w:i w:val="0"/>
          <w:sz w:val="22"/>
          <w:szCs w:val="22"/>
        </w:rPr>
        <w:t>)</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0724754D" w:rsidR="005E753C" w:rsidRPr="002B624B" w:rsidRDefault="005E753C" w:rsidP="00C55AF5">
      <w:pPr>
        <w:pStyle w:val="Caption"/>
        <w:rPr>
          <w:rFonts w:ascii="Arial" w:hAnsi="Arial" w:cs="Arial"/>
          <w:i w:val="0"/>
          <w:sz w:val="22"/>
          <w:szCs w:val="22"/>
        </w:rPr>
      </w:pPr>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r w:rsidR="002B624B">
        <w:rPr>
          <w:rFonts w:ascii="Arial" w:hAnsi="Arial" w:cs="Arial"/>
          <w:b/>
          <w:i w:val="0"/>
          <w:sz w:val="22"/>
          <w:szCs w:val="22"/>
        </w:rPr>
        <w:t xml:space="preserve">Transcriptomic analysis of mammary glands. </w:t>
      </w:r>
      <w:r w:rsidR="00847E49">
        <w:rPr>
          <w:rFonts w:ascii="Arial" w:hAnsi="Arial" w:cs="Arial"/>
          <w:i w:val="0"/>
          <w:sz w:val="22"/>
          <w:szCs w:val="22"/>
        </w:rPr>
        <w:t>(</w:t>
      </w:r>
      <w:r w:rsidR="002B624B">
        <w:rPr>
          <w:rFonts w:ascii="Arial" w:hAnsi="Arial" w:cs="Arial"/>
          <w:i w:val="0"/>
          <w:sz w:val="22"/>
          <w:szCs w:val="22"/>
        </w:rPr>
        <w:t>A) Heatmap of significantly differentially expressed genes between wild-type and knockout mammary glands</w:t>
      </w:r>
      <w:r w:rsidR="00000782">
        <w:rPr>
          <w:rFonts w:ascii="Arial" w:hAnsi="Arial" w:cs="Arial"/>
          <w:i w:val="0"/>
          <w:sz w:val="22"/>
          <w:szCs w:val="22"/>
        </w:rPr>
        <w:t>. (</w:t>
      </w:r>
      <w:r w:rsidR="002B624B">
        <w:rPr>
          <w:rFonts w:ascii="Arial" w:hAnsi="Arial" w:cs="Arial"/>
          <w:i w:val="0"/>
          <w:sz w:val="22"/>
          <w:szCs w:val="22"/>
        </w:rPr>
        <w:t xml:space="preserve">B) Volcano plot comparing fold change to significance of specific genes. </w:t>
      </w:r>
      <w:r w:rsidR="00000782">
        <w:rPr>
          <w:rFonts w:ascii="Arial" w:hAnsi="Arial" w:cs="Arial"/>
          <w:i w:val="0"/>
          <w:sz w:val="22"/>
          <w:szCs w:val="22"/>
        </w:rPr>
        <w:t>(</w:t>
      </w:r>
      <w:r w:rsidR="002B624B">
        <w:rPr>
          <w:rFonts w:ascii="Arial" w:hAnsi="Arial" w:cs="Arial"/>
          <w:i w:val="0"/>
          <w:sz w:val="22"/>
          <w:szCs w:val="22"/>
        </w:rPr>
        <w:t xml:space="preserve">C) Selected lipogenic gene expression D) Selected </w:t>
      </w:r>
      <w:proofErr w:type="spellStart"/>
      <w:r w:rsidR="002B624B">
        <w:rPr>
          <w:rFonts w:ascii="Arial" w:hAnsi="Arial" w:cs="Arial"/>
          <w:i w:val="0"/>
          <w:sz w:val="22"/>
          <w:szCs w:val="22"/>
        </w:rPr>
        <w:t>PPARg</w:t>
      </w:r>
      <w:proofErr w:type="spellEnd"/>
      <w:r w:rsidR="002B624B">
        <w:rPr>
          <w:rFonts w:ascii="Arial" w:hAnsi="Arial" w:cs="Arial"/>
          <w:i w:val="0"/>
          <w:sz w:val="22"/>
          <w:szCs w:val="22"/>
        </w:rPr>
        <w:t xml:space="preserve"> target genes. </w:t>
      </w:r>
      <w:r w:rsidR="00000782">
        <w:rPr>
          <w:rFonts w:ascii="Arial" w:hAnsi="Arial" w:cs="Arial"/>
          <w:i w:val="0"/>
          <w:sz w:val="22"/>
          <w:szCs w:val="22"/>
        </w:rPr>
        <w:t>(</w:t>
      </w:r>
      <w:r w:rsidR="002B624B">
        <w:rPr>
          <w:rFonts w:ascii="Arial" w:hAnsi="Arial" w:cs="Arial"/>
          <w:i w:val="0"/>
          <w:sz w:val="22"/>
          <w:szCs w:val="22"/>
        </w:rPr>
        <w:t>E) Selected genes involved in eicosanoid metabolism and signaling</w:t>
      </w:r>
      <w:r w:rsidR="00000782">
        <w:rPr>
          <w:rFonts w:ascii="Arial" w:hAnsi="Arial" w:cs="Arial"/>
          <w:i w:val="0"/>
          <w:sz w:val="22"/>
          <w:szCs w:val="22"/>
        </w:rPr>
        <w:t>. (</w:t>
      </w:r>
      <w:r w:rsidR="002B624B">
        <w:rPr>
          <w:rFonts w:ascii="Arial" w:hAnsi="Arial" w:cs="Arial"/>
          <w:i w:val="0"/>
          <w:sz w:val="22"/>
          <w:szCs w:val="22"/>
        </w:rPr>
        <w:t xml:space="preserve">F) Network map of the top differentially expressed pathways from gene ontology – biological process. Jaccard distances were used to calculate similarity between pathways based on overlapping genes, and those distances are indicated as the edges. Net enrichment score (NES) indicates up or downregulation, while node size indicates the number of genes in that pathway. </w:t>
      </w:r>
      <w:r w:rsidR="00000782">
        <w:rPr>
          <w:rFonts w:ascii="Arial" w:hAnsi="Arial" w:cs="Arial"/>
          <w:i w:val="0"/>
          <w:sz w:val="22"/>
          <w:szCs w:val="22"/>
        </w:rPr>
        <w:t>(</w:t>
      </w:r>
      <w:r w:rsidR="002B624B">
        <w:rPr>
          <w:rFonts w:ascii="Arial" w:hAnsi="Arial" w:cs="Arial"/>
          <w:i w:val="0"/>
          <w:sz w:val="22"/>
          <w:szCs w:val="22"/>
        </w:rPr>
        <w:t>G) T- and B-Cell gene expression markers. Asterisks indicate q&lt;0.05, number sign indicates p&lt;0.05</w:t>
      </w:r>
      <w:r w:rsidR="00000782">
        <w:rPr>
          <w:rFonts w:ascii="Arial" w:hAnsi="Arial" w:cs="Arial"/>
          <w:i w:val="0"/>
          <w:sz w:val="22"/>
          <w:szCs w:val="22"/>
        </w:rPr>
        <w:t>.</w:t>
      </w:r>
    </w:p>
    <w:p w14:paraId="71F2A417" w14:textId="7DF1B70E" w:rsidR="005E753C" w:rsidRPr="00AB16E7" w:rsidRDefault="005E753C" w:rsidP="00C55AF5">
      <w:pPr>
        <w:pStyle w:val="Heading2"/>
        <w:rPr>
          <w:rFonts w:ascii="Arial" w:hAnsi="Arial" w:cs="Arial"/>
          <w:sz w:val="22"/>
          <w:szCs w:val="22"/>
        </w:rPr>
      </w:pPr>
    </w:p>
    <w:p w14:paraId="70D128AF" w14:textId="48374CB1"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00B06B38">
        <w:rPr>
          <w:rFonts w:ascii="Arial" w:hAnsi="Arial" w:cs="Arial"/>
          <w:b/>
          <w:i w:val="0"/>
          <w:sz w:val="22"/>
          <w:szCs w:val="22"/>
        </w:rPr>
        <w:t xml:space="preserve"> Offspring weight.</w:t>
      </w:r>
      <w:r w:rsidRPr="00AB16E7">
        <w:rPr>
          <w:rFonts w:ascii="Arial" w:hAnsi="Arial" w:cs="Arial"/>
          <w:i w:val="0"/>
          <w:sz w:val="22"/>
          <w:szCs w:val="22"/>
        </w:rPr>
        <w:t xml:space="preserve"> Weight of offspring at birth (PND0.5)</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w:t>
      </w:r>
      <w:r w:rsidR="00375228">
        <w:rPr>
          <w:rFonts w:ascii="Arial" w:hAnsi="Arial" w:cs="Arial"/>
          <w:i w:val="0"/>
          <w:sz w:val="22"/>
          <w:szCs w:val="22"/>
        </w:rPr>
        <w:t xml:space="preserve"> 8</w:t>
      </w:r>
      <w:r w:rsidR="00B06B38">
        <w:rPr>
          <w:rFonts w:ascii="Arial" w:hAnsi="Arial" w:cs="Arial"/>
          <w:i w:val="0"/>
          <w:sz w:val="22"/>
          <w:szCs w:val="22"/>
        </w:rPr>
        <w:t xml:space="preserve">4 offspring </w:t>
      </w:r>
      <w:r w:rsidR="0086710F">
        <w:rPr>
          <w:rFonts w:ascii="Arial" w:hAnsi="Arial" w:cs="Arial"/>
          <w:i w:val="0"/>
          <w:sz w:val="22"/>
          <w:szCs w:val="22"/>
        </w:rPr>
        <w:t xml:space="preserve">from </w:t>
      </w:r>
      <w:r w:rsidR="00000782">
        <w:rPr>
          <w:rFonts w:ascii="Arial" w:hAnsi="Arial" w:cs="Arial"/>
          <w:i w:val="0"/>
          <w:sz w:val="22"/>
          <w:szCs w:val="22"/>
        </w:rPr>
        <w:t>11</w:t>
      </w:r>
      <w:r w:rsidR="0086710F">
        <w:rPr>
          <w:rFonts w:ascii="Arial" w:hAnsi="Arial" w:cs="Arial"/>
          <w:i w:val="0"/>
          <w:sz w:val="22"/>
          <w:szCs w:val="22"/>
        </w:rPr>
        <w:t xml:space="preserve"> dams</w:t>
      </w:r>
      <w:r w:rsidR="00536AAE">
        <w:rPr>
          <w:rFonts w:ascii="Arial" w:hAnsi="Arial" w:cs="Arial"/>
          <w:i w:val="0"/>
          <w:sz w:val="22"/>
          <w:szCs w:val="22"/>
        </w:rPr>
        <w:t>)</w:t>
      </w:r>
      <w:r w:rsidR="00000782">
        <w:rPr>
          <w:rFonts w:ascii="Arial" w:hAnsi="Arial" w:cs="Arial"/>
          <w:i w:val="0"/>
          <w:sz w:val="22"/>
          <w:szCs w:val="22"/>
        </w:rPr>
        <w:t>.</w:t>
      </w:r>
    </w:p>
    <w:p w14:paraId="7D15AE2E" w14:textId="77777777" w:rsidR="00474B99" w:rsidRPr="00AB16E7" w:rsidRDefault="00474B99" w:rsidP="00C55AF5">
      <w:pPr>
        <w:pStyle w:val="Heading2"/>
        <w:rPr>
          <w:rFonts w:ascii="Arial" w:hAnsi="Arial" w:cs="Arial"/>
          <w:sz w:val="22"/>
          <w:szCs w:val="22"/>
        </w:rPr>
      </w:pPr>
    </w:p>
    <w:p w14:paraId="27C15CA8" w14:textId="0918BA6C"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00B06B38">
        <w:rPr>
          <w:rFonts w:ascii="Arial" w:hAnsi="Arial" w:cs="Arial"/>
          <w:b/>
          <w:i w:val="0"/>
          <w:sz w:val="22"/>
          <w:szCs w:val="22"/>
        </w:rPr>
        <w:t xml:space="preserve"> Milk volume measurement.</w:t>
      </w:r>
      <w:r w:rsidRPr="00AB16E7">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A) Weight gained by pups during 1h refeeding</w:t>
      </w:r>
      <w:r w:rsidR="00B06B38">
        <w:rPr>
          <w:rFonts w:ascii="Arial" w:hAnsi="Arial" w:cs="Arial"/>
          <w:i w:val="0"/>
          <w:sz w:val="22"/>
          <w:szCs w:val="22"/>
        </w:rPr>
        <w:t>.</w:t>
      </w:r>
      <w:r w:rsidR="0086710F">
        <w:rPr>
          <w:rFonts w:ascii="Arial" w:hAnsi="Arial" w:cs="Arial"/>
          <w:i w:val="0"/>
          <w:sz w:val="22"/>
          <w:szCs w:val="22"/>
        </w:rPr>
        <w:t xml:space="preserve"> </w:t>
      </w:r>
      <w:r w:rsidR="00B06B38">
        <w:rPr>
          <w:rFonts w:ascii="Arial" w:hAnsi="Arial" w:cs="Arial"/>
          <w:i w:val="0"/>
          <w:sz w:val="22"/>
          <w:szCs w:val="22"/>
        </w:rPr>
        <w:t>(</w:t>
      </w:r>
      <w:r w:rsidR="0086710F">
        <w:rPr>
          <w:rFonts w:ascii="Arial" w:hAnsi="Arial" w:cs="Arial"/>
          <w:i w:val="0"/>
          <w:sz w:val="22"/>
          <w:szCs w:val="22"/>
        </w:rPr>
        <w:t xml:space="preserve">B) </w:t>
      </w:r>
      <w:r w:rsidRPr="00AB16E7">
        <w:rPr>
          <w:rFonts w:ascii="Arial" w:hAnsi="Arial" w:cs="Arial"/>
          <w:i w:val="0"/>
          <w:sz w:val="22"/>
          <w:szCs w:val="22"/>
        </w:rPr>
        <w:t xml:space="preserve">Weight lost by dam </w:t>
      </w:r>
      <w:r w:rsidR="0086710F">
        <w:rPr>
          <w:rFonts w:ascii="Arial" w:hAnsi="Arial" w:cs="Arial"/>
          <w:i w:val="0"/>
          <w:sz w:val="22"/>
          <w:szCs w:val="22"/>
        </w:rPr>
        <w:t>during 1h refeeding</w:t>
      </w:r>
      <w:r w:rsidRPr="00AB16E7">
        <w:rPr>
          <w:rFonts w:ascii="Arial" w:hAnsi="Arial" w:cs="Arial"/>
          <w:i w:val="0"/>
          <w:sz w:val="22"/>
          <w:szCs w:val="22"/>
        </w:rPr>
        <w:t>.</w:t>
      </w:r>
      <w:r w:rsidR="0086710F">
        <w:rPr>
          <w:rFonts w:ascii="Arial" w:hAnsi="Arial" w:cs="Arial"/>
          <w:i w:val="0"/>
          <w:sz w:val="22"/>
          <w:szCs w:val="22"/>
        </w:rPr>
        <w:t xml:space="preserve"> </w:t>
      </w:r>
      <w:r w:rsidR="00536AAE">
        <w:rPr>
          <w:rFonts w:ascii="Arial" w:hAnsi="Arial" w:cs="Arial"/>
          <w:i w:val="0"/>
          <w:sz w:val="22"/>
          <w:szCs w:val="22"/>
        </w:rPr>
        <w:t>(</w:t>
      </w:r>
      <w:r w:rsidR="0086710F">
        <w:rPr>
          <w:rFonts w:ascii="Arial" w:hAnsi="Arial" w:cs="Arial"/>
          <w:i w:val="0"/>
          <w:sz w:val="22"/>
          <w:szCs w:val="22"/>
        </w:rPr>
        <w:t>n=11 dams</w:t>
      </w:r>
      <w:r w:rsidR="00536AAE">
        <w:rPr>
          <w:rFonts w:ascii="Arial" w:hAnsi="Arial" w:cs="Arial"/>
          <w:i w:val="0"/>
          <w:sz w:val="22"/>
          <w:szCs w:val="22"/>
        </w:rPr>
        <w:t>)</w:t>
      </w:r>
      <w:r w:rsidR="0086710F">
        <w:rPr>
          <w:rFonts w:ascii="Arial" w:hAnsi="Arial" w:cs="Arial"/>
          <w:i w:val="0"/>
          <w:sz w:val="22"/>
          <w:szCs w:val="22"/>
        </w:rPr>
        <w:t>.</w:t>
      </w:r>
      <w:r w:rsidRPr="00AB16E7">
        <w:rPr>
          <w:rFonts w:ascii="Arial" w:hAnsi="Arial" w:cs="Arial"/>
          <w:i w:val="0"/>
          <w:sz w:val="22"/>
          <w:szCs w:val="22"/>
        </w:rPr>
        <w:t xml:space="preserve"> </w:t>
      </w:r>
    </w:p>
    <w:p w14:paraId="6EAC1587" w14:textId="77777777" w:rsidR="00474B99" w:rsidRPr="00AB16E7" w:rsidRDefault="00474B99" w:rsidP="00C55AF5">
      <w:pPr>
        <w:pStyle w:val="Heading2"/>
        <w:rPr>
          <w:rFonts w:ascii="Arial" w:hAnsi="Arial" w:cs="Arial"/>
          <w:sz w:val="22"/>
          <w:szCs w:val="22"/>
        </w:rPr>
      </w:pPr>
    </w:p>
    <w:p w14:paraId="5DE8CEAF" w14:textId="67E5F332"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00B06B38">
        <w:rPr>
          <w:rFonts w:ascii="Arial" w:hAnsi="Arial" w:cs="Arial"/>
          <w:b/>
          <w:i w:val="0"/>
          <w:sz w:val="22"/>
          <w:szCs w:val="22"/>
        </w:rPr>
        <w:t xml:space="preserve"> Fatty acid pathways.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0086710F">
        <w:rPr>
          <w:rFonts w:ascii="Arial" w:hAnsi="Arial" w:cs="Arial"/>
          <w:i w:val="0"/>
          <w:sz w:val="22"/>
          <w:szCs w:val="22"/>
        </w:rPr>
        <w:t>detected</w:t>
      </w:r>
      <w:r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-6 fatty acid</w:t>
      </w:r>
      <w:r w:rsidR="0086710F">
        <w:rPr>
          <w:rFonts w:ascii="Arial" w:hAnsi="Arial" w:cs="Arial"/>
          <w:i w:val="0"/>
          <w:sz w:val="22"/>
          <w:szCs w:val="22"/>
        </w:rPr>
        <w:t>s</w:t>
      </w:r>
      <w:r w:rsidRPr="00D66383">
        <w:rPr>
          <w:rFonts w:ascii="Arial" w:hAnsi="Arial" w:cs="Arial"/>
          <w:i w:val="0"/>
          <w:sz w:val="22"/>
          <w:szCs w:val="22"/>
        </w:rPr>
        <w:t xml:space="preserve">. Fatty acids that were not </w:t>
      </w:r>
      <w:r w:rsidR="0086710F">
        <w:rPr>
          <w:rFonts w:ascii="Arial" w:hAnsi="Arial" w:cs="Arial"/>
          <w:i w:val="0"/>
          <w:sz w:val="22"/>
          <w:szCs w:val="22"/>
        </w:rPr>
        <w:t>detected</w:t>
      </w:r>
      <w:r w:rsidRPr="00D66383">
        <w:rPr>
          <w:rFonts w:ascii="Arial" w:hAnsi="Arial" w:cs="Arial"/>
          <w:i w:val="0"/>
          <w:sz w:val="22"/>
          <w:szCs w:val="22"/>
        </w:rPr>
        <w:t xml:space="preserve"> </w:t>
      </w:r>
      <w:r w:rsidR="0086710F">
        <w:rPr>
          <w:rFonts w:ascii="Arial" w:hAnsi="Arial" w:cs="Arial"/>
          <w:i w:val="0"/>
          <w:sz w:val="22"/>
          <w:szCs w:val="22"/>
        </w:rPr>
        <w:t>are noted with NA.</w:t>
      </w:r>
      <w:r w:rsidR="007400BE">
        <w:rPr>
          <w:rFonts w:ascii="Arial" w:hAnsi="Arial" w:cs="Arial"/>
          <w:i w:val="0"/>
          <w:sz w:val="22"/>
          <w:szCs w:val="22"/>
        </w:rPr>
        <w:t xml:space="preserve"> </w:t>
      </w:r>
      <w:r w:rsidR="00536AAE">
        <w:rPr>
          <w:rFonts w:ascii="Arial" w:hAnsi="Arial" w:cs="Arial"/>
          <w:i w:val="0"/>
          <w:sz w:val="22"/>
          <w:szCs w:val="22"/>
        </w:rPr>
        <w:t>(</w:t>
      </w:r>
      <w:r w:rsidR="007400BE">
        <w:rPr>
          <w:rFonts w:ascii="Arial" w:hAnsi="Arial" w:cs="Arial"/>
          <w:i w:val="0"/>
          <w:sz w:val="22"/>
          <w:szCs w:val="22"/>
        </w:rPr>
        <w:t>n=10 dams</w:t>
      </w:r>
      <w:r w:rsidR="00536AAE">
        <w:rPr>
          <w:rFonts w:ascii="Arial" w:hAnsi="Arial" w:cs="Arial"/>
          <w:i w:val="0"/>
          <w:sz w:val="22"/>
          <w:szCs w:val="22"/>
        </w:rPr>
        <w:t>)</w:t>
      </w:r>
      <w:r w:rsidR="007400BE">
        <w:rPr>
          <w:rFonts w:ascii="Arial" w:hAnsi="Arial" w:cs="Arial"/>
          <w:i w:val="0"/>
          <w:sz w:val="22"/>
          <w:szCs w:val="22"/>
        </w:rPr>
        <w:t>.</w:t>
      </w:r>
    </w:p>
    <w:p w14:paraId="224C2309" w14:textId="3312CC6E" w:rsidR="00474B99" w:rsidRPr="00AB16E7" w:rsidRDefault="00474B99" w:rsidP="00C55AF5">
      <w:pPr>
        <w:rPr>
          <w:rFonts w:ascii="Arial" w:hAnsi="Arial" w:cs="Arial"/>
          <w:sz w:val="22"/>
          <w:szCs w:val="22"/>
        </w:rPr>
      </w:pPr>
    </w:p>
    <w:p w14:paraId="2FE3411E" w14:textId="10D40282" w:rsidR="00D4484C" w:rsidRPr="008449CC" w:rsidRDefault="00D4484C" w:rsidP="00C55AF5">
      <w:pPr>
        <w:pStyle w:val="Caption"/>
        <w:rPr>
          <w:rFonts w:ascii="Arial" w:hAnsi="Arial" w:cs="Arial"/>
          <w:i w:val="0"/>
          <w:sz w:val="22"/>
          <w:szCs w:val="22"/>
        </w:rPr>
      </w:pPr>
      <w:r>
        <w:rPr>
          <w:rFonts w:ascii="Arial" w:hAnsi="Arial" w:cs="Arial"/>
          <w:b/>
          <w:i w:val="0"/>
          <w:sz w:val="22"/>
          <w:szCs w:val="22"/>
        </w:rPr>
        <w:t xml:space="preserve">Supplementary Table 1: Milk </w:t>
      </w:r>
      <w:r w:rsidR="001A5D55">
        <w:rPr>
          <w:rFonts w:ascii="Arial" w:hAnsi="Arial" w:cs="Arial"/>
          <w:b/>
          <w:i w:val="0"/>
          <w:sz w:val="22"/>
          <w:szCs w:val="22"/>
        </w:rPr>
        <w:t>f</w:t>
      </w:r>
      <w:r>
        <w:rPr>
          <w:rFonts w:ascii="Arial" w:hAnsi="Arial" w:cs="Arial"/>
          <w:b/>
          <w:i w:val="0"/>
          <w:sz w:val="22"/>
          <w:szCs w:val="22"/>
        </w:rPr>
        <w:t xml:space="preserve">atty </w:t>
      </w:r>
      <w:r w:rsidR="001A5D55">
        <w:rPr>
          <w:rFonts w:ascii="Arial" w:hAnsi="Arial" w:cs="Arial"/>
          <w:b/>
          <w:i w:val="0"/>
          <w:sz w:val="22"/>
          <w:szCs w:val="22"/>
        </w:rPr>
        <w:t>a</w:t>
      </w:r>
      <w:r>
        <w:rPr>
          <w:rFonts w:ascii="Arial" w:hAnsi="Arial" w:cs="Arial"/>
          <w:b/>
          <w:i w:val="0"/>
          <w:sz w:val="22"/>
          <w:szCs w:val="22"/>
        </w:rPr>
        <w:t>cid</w:t>
      </w:r>
      <w:r w:rsidR="00DA46B1">
        <w:rPr>
          <w:rFonts w:ascii="Arial" w:hAnsi="Arial" w:cs="Arial"/>
          <w:b/>
          <w:i w:val="0"/>
          <w:sz w:val="22"/>
          <w:szCs w:val="22"/>
        </w:rPr>
        <w:t xml:space="preserve"> </w:t>
      </w:r>
      <w:r w:rsidR="001A5D55">
        <w:rPr>
          <w:rFonts w:ascii="Arial" w:hAnsi="Arial" w:cs="Arial"/>
          <w:b/>
          <w:i w:val="0"/>
          <w:sz w:val="22"/>
          <w:szCs w:val="22"/>
        </w:rPr>
        <w:t>c</w:t>
      </w:r>
      <w:r w:rsidR="00DA46B1">
        <w:rPr>
          <w:rFonts w:ascii="Arial" w:hAnsi="Arial" w:cs="Arial"/>
          <w:b/>
          <w:i w:val="0"/>
          <w:sz w:val="22"/>
          <w:szCs w:val="22"/>
        </w:rPr>
        <w:t>omposition.</w:t>
      </w:r>
      <w:r w:rsidR="008449CC">
        <w:rPr>
          <w:rFonts w:ascii="Arial" w:hAnsi="Arial" w:cs="Arial"/>
          <w:b/>
          <w:i w:val="0"/>
          <w:sz w:val="22"/>
          <w:szCs w:val="22"/>
        </w:rPr>
        <w:t xml:space="preserve"> </w:t>
      </w:r>
      <w:r w:rsidR="008449CC">
        <w:rPr>
          <w:rFonts w:ascii="Arial" w:hAnsi="Arial" w:cs="Arial"/>
          <w:i w:val="0"/>
          <w:sz w:val="22"/>
          <w:szCs w:val="22"/>
        </w:rPr>
        <w:t>Group mean and standard errors are presented along with the percent change relative to wild-type milk. Test indicates the pairwise test (based on tests of normality and heteroscedasticity) and the resultant p-value.</w:t>
      </w:r>
    </w:p>
    <w:p w14:paraId="73395E9E" w14:textId="22096699" w:rsidR="00474B99" w:rsidRPr="008449CC"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r w:rsidR="008449CC">
        <w:rPr>
          <w:rFonts w:ascii="Arial" w:hAnsi="Arial" w:cs="Arial"/>
          <w:b/>
          <w:i w:val="0"/>
          <w:sz w:val="22"/>
          <w:szCs w:val="22"/>
        </w:rPr>
        <w:t xml:space="preserve"> </w:t>
      </w:r>
      <w:r w:rsidR="008449CC">
        <w:rPr>
          <w:rFonts w:ascii="Arial" w:hAnsi="Arial" w:cs="Arial"/>
          <w:i w:val="0"/>
          <w:sz w:val="22"/>
          <w:szCs w:val="22"/>
        </w:rPr>
        <w:t>Gene level expression data including nominal (</w:t>
      </w:r>
      <w:proofErr w:type="spellStart"/>
      <w:r w:rsidR="008449CC">
        <w:rPr>
          <w:rFonts w:ascii="Arial" w:hAnsi="Arial" w:cs="Arial"/>
          <w:i w:val="0"/>
          <w:sz w:val="22"/>
          <w:szCs w:val="22"/>
        </w:rPr>
        <w:t>pvalue</w:t>
      </w:r>
      <w:proofErr w:type="spellEnd"/>
      <w:r w:rsidR="008449CC">
        <w:rPr>
          <w:rFonts w:ascii="Arial" w:hAnsi="Arial" w:cs="Arial"/>
          <w:i w:val="0"/>
          <w:sz w:val="22"/>
          <w:szCs w:val="22"/>
        </w:rPr>
        <w:t>) and FDR-adjusted (</w:t>
      </w:r>
      <w:proofErr w:type="spellStart"/>
      <w:r w:rsidR="008449CC">
        <w:rPr>
          <w:rFonts w:ascii="Arial" w:hAnsi="Arial" w:cs="Arial"/>
          <w:i w:val="0"/>
          <w:sz w:val="22"/>
          <w:szCs w:val="22"/>
        </w:rPr>
        <w:t>padj</w:t>
      </w:r>
      <w:proofErr w:type="spellEnd"/>
      <w:r w:rsidR="008449CC">
        <w:rPr>
          <w:rFonts w:ascii="Arial" w:hAnsi="Arial" w:cs="Arial"/>
          <w:i w:val="0"/>
          <w:sz w:val="22"/>
          <w:szCs w:val="22"/>
        </w:rPr>
        <w:t>) p-values.</w:t>
      </w:r>
      <w:r w:rsidR="000C537A">
        <w:rPr>
          <w:rFonts w:ascii="Arial" w:hAnsi="Arial" w:cs="Arial"/>
          <w:i w:val="0"/>
          <w:sz w:val="22"/>
          <w:szCs w:val="22"/>
        </w:rPr>
        <w:t xml:space="preserve"> NA indicates that the gene was not evaluated by DESeq2, generally due to low expression.</w:t>
      </w:r>
    </w:p>
    <w:p w14:paraId="56FD163A" w14:textId="5D052076" w:rsidR="00474B99" w:rsidRPr="000A68A4"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r w:rsidR="000A68A4">
        <w:rPr>
          <w:rFonts w:ascii="Arial" w:hAnsi="Arial" w:cs="Arial"/>
          <w:b/>
          <w:i w:val="0"/>
          <w:sz w:val="22"/>
          <w:szCs w:val="22"/>
        </w:rPr>
        <w:t xml:space="preserve"> </w:t>
      </w:r>
      <w:r w:rsidR="000A68A4">
        <w:rPr>
          <w:rFonts w:ascii="Arial" w:hAnsi="Arial" w:cs="Arial"/>
          <w:i w:val="0"/>
          <w:sz w:val="22"/>
          <w:szCs w:val="22"/>
        </w:rPr>
        <w:t>Gene-ontology pathways that reached statistical significance. NES indicates the net enrichment score with positive indicating upregulation of the pathway. Core enrichment indicates the specific genes that drive significance of this pathway.</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6-04T10:02:00Z" w:initials="NEH">
    <w:p w14:paraId="2FAD0FAD" w14:textId="497DE058" w:rsidR="00F61F27" w:rsidRDefault="00F61F27">
      <w:pPr>
        <w:pStyle w:val="CommentText"/>
      </w:pPr>
      <w:r>
        <w:rPr>
          <w:rStyle w:val="CommentReference"/>
        </w:rPr>
        <w:annotationRef/>
      </w:r>
      <w:r>
        <w:t>Noura to check ref 19 to see if we need to add developmental or what it means precisely</w:t>
      </w:r>
    </w:p>
  </w:comment>
  <w:comment w:id="4" w:author="Molly Carter" w:date="2021-05-18T14:09:00Z" w:initials="MC">
    <w:p w14:paraId="5DA1B387" w14:textId="017172DA" w:rsidR="00F61F27" w:rsidRDefault="00F61F27">
      <w:pPr>
        <w:pStyle w:val="CommentText"/>
      </w:pPr>
      <w:r>
        <w:rPr>
          <w:rStyle w:val="CommentReference"/>
        </w:rPr>
        <w:annotationRef/>
      </w:r>
      <w:r>
        <w:t>I’m adding the 0.5 because you denote PND0.5 earlier and I think consistency with the 0.5 would be good.</w:t>
      </w:r>
    </w:p>
  </w:comment>
  <w:comment w:id="5" w:author="Noura El Habbal" w:date="2021-06-04T10:29:00Z" w:initials="NEH">
    <w:p w14:paraId="4E9B4643" w14:textId="27D9B7E9" w:rsidR="00F61F27" w:rsidRDefault="00F61F27">
      <w:pPr>
        <w:pStyle w:val="CommentText"/>
      </w:pPr>
      <w:r>
        <w:rPr>
          <w:rStyle w:val="CommentReference"/>
        </w:rPr>
        <w:annotationRef/>
      </w:r>
      <w:r>
        <w:t>Noura to check all days have 0.5!</w:t>
      </w:r>
    </w:p>
  </w:comment>
  <w:comment w:id="6" w:author="Dave Bridges" w:date="2021-05-11T09:47:00Z" w:initials="DB">
    <w:p w14:paraId="56816579" w14:textId="427D0B44" w:rsidR="00F61F27" w:rsidRDefault="00F61F27">
      <w:pPr>
        <w:pStyle w:val="CommentText"/>
      </w:pPr>
      <w:r>
        <w:rPr>
          <w:rStyle w:val="CommentReference"/>
        </w:rPr>
        <w:annotationRef/>
      </w:r>
      <w:r>
        <w:t xml:space="preserve">Not </w:t>
      </w:r>
      <w:proofErr w:type="spellStart"/>
      <w:r>
        <w:t>mU</w:t>
      </w:r>
      <w:proofErr w:type="spellEnd"/>
      <w:r>
        <w:t>?</w:t>
      </w:r>
    </w:p>
  </w:comment>
  <w:comment w:id="7" w:author="Noura El Habbal" w:date="2021-05-12T02:54:00Z" w:initials="NEH">
    <w:p w14:paraId="2AC9C2CB" w14:textId="35F8BA5C" w:rsidR="00F61F27" w:rsidRDefault="00F61F27">
      <w:pPr>
        <w:pStyle w:val="CommentText"/>
      </w:pPr>
      <w:r>
        <w:rPr>
          <w:rStyle w:val="CommentReference"/>
        </w:rPr>
        <w:annotationRef/>
      </w:r>
      <w:r>
        <w:t>So this is what Brigid’s p16 paper has “</w:t>
      </w:r>
      <w:r>
        <w:rPr>
          <w:rFonts w:ascii="Arial" w:hAnsi="Arial" w:cs="Arial"/>
        </w:rPr>
        <w:t xml:space="preserve">After a two-hour separation, the dam was placed under general anesthesia by injecting ketamine and xylazine (5 uL/g) into the hind leg muscle. Once the dam stopped moving, 0.5 U/uL of oxytocin was injected into the upper arm muscle” </w:t>
      </w:r>
      <w:r>
        <w:rPr>
          <w:rFonts w:ascii="Arial" w:hAnsi="Arial" w:cs="Arial"/>
        </w:rPr>
        <w:br/>
        <w:t>the values in our paper here were provided to me by Hannah! Need to ask Hannah or Brigid to check!</w:t>
      </w:r>
    </w:p>
  </w:comment>
  <w:comment w:id="8" w:author="Noura El Habbal" w:date="2021-05-12T14:17:00Z" w:initials="NEH">
    <w:p w14:paraId="4961B96B" w14:textId="745124AF" w:rsidR="00F61F27" w:rsidRDefault="00F61F27">
      <w:pPr>
        <w:pStyle w:val="CommentText"/>
      </w:pPr>
      <w:r>
        <w:rPr>
          <w:rStyle w:val="CommentReference"/>
        </w:rPr>
        <w:annotationRef/>
      </w:r>
      <w:r>
        <w:t xml:space="preserve">Brigid can you please check the ketamine (and if we need to add xylazine) and oxytocin units? </w:t>
      </w:r>
    </w:p>
  </w:comment>
  <w:comment w:id="9" w:author="Hannah" w:date="2021-05-25T11:20:00Z" w:initials="H">
    <w:p w14:paraId="21F20698" w14:textId="77777777" w:rsidR="00F61F27" w:rsidRDefault="00F61F27" w:rsidP="000677A5">
      <w:pPr>
        <w:pStyle w:val="CommentText"/>
      </w:pPr>
      <w:r>
        <w:rPr>
          <w:rStyle w:val="CommentReference"/>
        </w:rPr>
        <w:annotationRef/>
      </w:r>
      <w:r>
        <w:t>untreated?</w:t>
      </w:r>
    </w:p>
  </w:comment>
  <w:comment w:id="10" w:author="Noura El Habbal" w:date="2021-06-04T10:39:00Z" w:initials="NEH">
    <w:p w14:paraId="2EC2C42E" w14:textId="5B7E1E9D" w:rsidR="009004FA" w:rsidRDefault="009004FA">
      <w:pPr>
        <w:pStyle w:val="CommentText"/>
      </w:pPr>
      <w:r>
        <w:rPr>
          <w:rStyle w:val="CommentReference"/>
        </w:rPr>
        <w:annotationRef/>
      </w:r>
      <w:r>
        <w:t>Hmm unsure- referencing capillaries or milk? Neither were treated</w:t>
      </w:r>
    </w:p>
  </w:comment>
  <w:comment w:id="11" w:author="Noura El Habbal" w:date="2021-06-04T10:48:00Z" w:initials="NEH">
    <w:p w14:paraId="5CFB0E3C" w14:textId="60D62328" w:rsidR="000465AE" w:rsidRDefault="000465AE">
      <w:pPr>
        <w:pStyle w:val="CommentText"/>
      </w:pPr>
      <w:r>
        <w:rPr>
          <w:rStyle w:val="CommentReference"/>
        </w:rPr>
        <w:annotationRef/>
      </w:r>
      <w:r>
        <w:t xml:space="preserve">There is glass and plastic btw- do </w:t>
      </w:r>
      <w:proofErr w:type="spellStart"/>
      <w:r>
        <w:t>w</w:t>
      </w:r>
      <w:proofErr w:type="spellEnd"/>
      <w:r>
        <w:t xml:space="preserve"> want to specify? If so, Brigid question</w:t>
      </w:r>
    </w:p>
  </w:comment>
  <w:comment w:id="12" w:author="Noura El Habbal" w:date="2021-06-04T11:18:00Z" w:initials="NEH">
    <w:p w14:paraId="660C851B" w14:textId="1AF034BF" w:rsidR="0018175C" w:rsidRDefault="0018175C">
      <w:pPr>
        <w:pStyle w:val="CommentText"/>
      </w:pPr>
      <w:r>
        <w:rPr>
          <w:rStyle w:val="CommentReference"/>
        </w:rPr>
        <w:annotationRef/>
      </w:r>
      <w:r>
        <w:t>Pending confirmation from Tasha or Evan for model/catalog#</w:t>
      </w:r>
    </w:p>
  </w:comment>
  <w:comment w:id="13" w:author="Noura El Habbal" w:date="2021-06-04T11:26:00Z" w:initials="NEH">
    <w:p w14:paraId="4EFE1460" w14:textId="1A1CAE35" w:rsidR="00CD317C" w:rsidRDefault="00CD317C">
      <w:pPr>
        <w:pStyle w:val="CommentText"/>
      </w:pPr>
      <w:r>
        <w:rPr>
          <w:rStyle w:val="CommentReference"/>
        </w:rPr>
        <w:annotationRef/>
      </w:r>
      <w:r>
        <w:t>To change this title to increased fat mass gain during lactation in KO</w:t>
      </w:r>
    </w:p>
  </w:comment>
  <w:comment w:id="14" w:author="Redd, JeAnna" w:date="2021-06-02T10:25:00Z" w:initials="RJ">
    <w:p w14:paraId="6CB3A112" w14:textId="151051A5" w:rsidR="00F61F27" w:rsidRDefault="00F61F27">
      <w:pPr>
        <w:pStyle w:val="CommentText"/>
      </w:pPr>
      <w:r>
        <w:rPr>
          <w:rStyle w:val="CommentReference"/>
        </w:rPr>
        <w:annotationRef/>
      </w:r>
      <w:r>
        <w:t>This is a figure comment: the KO color/line is almost invisible.</w:t>
      </w:r>
    </w:p>
  </w:comment>
  <w:comment w:id="15" w:author="Noura El Habbal" w:date="2021-06-04T11:28:00Z" w:initials="NEH">
    <w:p w14:paraId="58D004E5" w14:textId="4A6892AE" w:rsidR="00624373" w:rsidRDefault="00624373">
      <w:pPr>
        <w:pStyle w:val="CommentText"/>
      </w:pPr>
      <w:r>
        <w:rPr>
          <w:rStyle w:val="CommentReference"/>
        </w:rPr>
        <w:annotationRef/>
      </w:r>
      <w:r>
        <w:t>Noura to check</w:t>
      </w:r>
    </w:p>
  </w:comment>
  <w:comment w:id="16" w:author="Molly Carter" w:date="2021-05-18T14:27:00Z" w:initials="MC">
    <w:p w14:paraId="033298B9" w14:textId="77777777" w:rsidR="00F61F27" w:rsidRDefault="00F61F27">
      <w:pPr>
        <w:pStyle w:val="CommentText"/>
      </w:pPr>
      <w:r>
        <w:rPr>
          <w:rStyle w:val="CommentReference"/>
        </w:rPr>
        <w:annotationRef/>
      </w:r>
      <w:r>
        <w:t>I think it would be good to show</w:t>
      </w:r>
    </w:p>
    <w:p w14:paraId="1F3F45AD" w14:textId="7DFD8DB7" w:rsidR="00F61F27" w:rsidRDefault="00F61F27">
      <w:pPr>
        <w:pStyle w:val="CommentText"/>
      </w:pPr>
      <w:r>
        <w:t xml:space="preserve"> this as a rough % if possible</w:t>
      </w:r>
    </w:p>
  </w:comment>
  <w:comment w:id="17" w:author="Noura El Habbal" w:date="2021-06-04T11:28:00Z" w:initials="NEH">
    <w:p w14:paraId="2DD79EB5" w14:textId="6E9F2B07" w:rsidR="00624373" w:rsidRDefault="00624373">
      <w:pPr>
        <w:pStyle w:val="CommentText"/>
      </w:pPr>
      <w:r>
        <w:rPr>
          <w:rStyle w:val="CommentReference"/>
        </w:rPr>
        <w:annotationRef/>
      </w:r>
      <w:r>
        <w:t>Noura to check % and if needed to add</w:t>
      </w:r>
    </w:p>
  </w:comment>
  <w:comment w:id="18" w:author="Hannah" w:date="2021-05-25T14:20:00Z" w:initials="H">
    <w:p w14:paraId="1BE38A48" w14:textId="77777777" w:rsidR="00F61F27" w:rsidRDefault="00F61F27" w:rsidP="000677A5">
      <w:pPr>
        <w:pStyle w:val="CommentText"/>
      </w:pPr>
      <w:r>
        <w:rPr>
          <w:rStyle w:val="CommentReference"/>
        </w:rPr>
        <w:annotationRef/>
      </w:r>
      <w:r>
        <w:t>Is there any background on this mouse model about any body composition differences when not pregnant?</w:t>
      </w:r>
    </w:p>
  </w:comment>
  <w:comment w:id="19" w:author="Redd, JeAnna" w:date="2021-06-02T12:43:00Z" w:initials="RJ">
    <w:p w14:paraId="3B2277F1" w14:textId="0DD69D09" w:rsidR="00F61F27" w:rsidRDefault="00F61F27">
      <w:pPr>
        <w:pStyle w:val="CommentText"/>
      </w:pPr>
      <w:r>
        <w:rPr>
          <w:rStyle w:val="CommentReference"/>
        </w:rPr>
        <w:annotationRef/>
      </w:r>
      <w:r>
        <w:t>There’s no mention of figures 2G and 2H.</w:t>
      </w:r>
    </w:p>
  </w:comment>
  <w:comment w:id="20" w:author="Molly Carter" w:date="2021-05-18T14:28:00Z" w:initials="MC">
    <w:p w14:paraId="1B0FA06E" w14:textId="033CA28F" w:rsidR="00F61F27" w:rsidRDefault="00F61F27" w:rsidP="00D9436A">
      <w:pPr>
        <w:pStyle w:val="CommentText"/>
      </w:pPr>
      <w:r>
        <w:rPr>
          <w:rStyle w:val="CommentReference"/>
        </w:rPr>
        <w:annotationRef/>
      </w:r>
      <w:r>
        <w:t>…Smaller Mammary Glands with More Abundant Adipocytes?</w:t>
      </w:r>
    </w:p>
  </w:comment>
  <w:comment w:id="21" w:author="Redd, JeAnna" w:date="2021-06-02T10:46:00Z" w:initials="RJ">
    <w:p w14:paraId="3A5B2CD9" w14:textId="05BB69EE" w:rsidR="00F61F27" w:rsidRDefault="00F61F27">
      <w:pPr>
        <w:pStyle w:val="CommentText"/>
      </w:pPr>
      <w:r>
        <w:rPr>
          <w:rStyle w:val="CommentReference"/>
        </w:rPr>
        <w:annotationRef/>
      </w:r>
      <w:r>
        <w:t>Agreed…or similar</w:t>
      </w:r>
    </w:p>
  </w:comment>
  <w:comment w:id="22" w:author="Redd, JeAnna" w:date="2021-06-02T10:52:00Z" w:initials="RJ">
    <w:p w14:paraId="13A811D0" w14:textId="48695392" w:rsidR="00F61F27" w:rsidRDefault="00F61F27">
      <w:pPr>
        <w:pStyle w:val="CommentText"/>
      </w:pPr>
      <w:r>
        <w:rPr>
          <w:rStyle w:val="CommentReference"/>
        </w:rPr>
        <w:annotationRef/>
      </w:r>
      <w:r>
        <w:t>Bar graph looks like 3x</w:t>
      </w:r>
    </w:p>
  </w:comment>
  <w:comment w:id="23" w:author="Noura El Habbal" w:date="2021-06-04T12:31:00Z" w:initials="NEH">
    <w:p w14:paraId="6CD48D39" w14:textId="209EC1F8" w:rsidR="008C489C" w:rsidRDefault="008C489C">
      <w:pPr>
        <w:pStyle w:val="CommentText"/>
      </w:pPr>
      <w:r>
        <w:rPr>
          <w:rStyle w:val="CommentReference"/>
        </w:rPr>
        <w:annotationRef/>
      </w:r>
      <w:r>
        <w:t>Agree, Noura to check</w:t>
      </w:r>
    </w:p>
  </w:comment>
  <w:comment w:id="24" w:author="Noura El Habbal" w:date="2021-06-04T12:36:00Z" w:initials="NEH">
    <w:p w14:paraId="2936CD27" w14:textId="4FCF2B6F" w:rsidR="002B7909" w:rsidRDefault="002B7909">
      <w:pPr>
        <w:pStyle w:val="CommentText"/>
      </w:pPr>
      <w:r>
        <w:rPr>
          <w:rStyle w:val="CommentReference"/>
        </w:rPr>
        <w:annotationRef/>
      </w:r>
      <w:r>
        <w:t>GC or GC-Ms? I mention gas chromatography only in methods</w:t>
      </w:r>
    </w:p>
  </w:comment>
  <w:comment w:id="25" w:author="Redd, JeAnna" w:date="2021-06-02T13:05:00Z" w:initials="RJ">
    <w:p w14:paraId="2536EF9A" w14:textId="04D5AAEC" w:rsidR="00F61F27" w:rsidRDefault="00F61F27">
      <w:pPr>
        <w:pStyle w:val="CommentText"/>
      </w:pPr>
      <w:r>
        <w:rPr>
          <w:rStyle w:val="CommentReference"/>
        </w:rPr>
        <w:annotationRef/>
      </w:r>
      <w:r>
        <w:t>Label this figure as such</w:t>
      </w:r>
    </w:p>
  </w:comment>
  <w:comment w:id="28" w:author="Noura El Habbal" w:date="2021-06-05T18:42:00Z" w:initials="NEH">
    <w:p w14:paraId="281B8993" w14:textId="7C7D5781" w:rsidR="00426914" w:rsidRDefault="00426914">
      <w:pPr>
        <w:pStyle w:val="CommentText"/>
      </w:pPr>
      <w:r>
        <w:rPr>
          <w:rStyle w:val="CommentReference"/>
        </w:rPr>
        <w:annotationRef/>
      </w:r>
      <w:r>
        <w:t>But this seems untru</w:t>
      </w:r>
      <w:bookmarkStart w:id="29" w:name="_GoBack"/>
      <w:bookmarkEnd w:id="29"/>
      <w:r>
        <w:t>e given the similar EPA levels</w:t>
      </w:r>
    </w:p>
  </w:comment>
  <w:comment w:id="30" w:author="Gregg, Brigid" w:date="2021-05-17T09:59:00Z" w:initials="GB">
    <w:p w14:paraId="0FC2FC2B" w14:textId="71A39407" w:rsidR="00F61F27" w:rsidRDefault="00F61F27">
      <w:pPr>
        <w:pStyle w:val="CommentText"/>
      </w:pPr>
      <w:r>
        <w:rPr>
          <w:rStyle w:val="CommentReference"/>
        </w:rPr>
        <w:annotationRef/>
      </w:r>
      <w:r>
        <w:t xml:space="preserve">Ok here I’m a bit confused about what gene expression tells us because these likely originate outside the MG and so the mRNA would not be present here. The T and B cells are generated exclusively in the BM, no? Maybe we should just ask Durga to read this paragraph. I have no doubt they play an important role here I am just not sure what gene expression means related to these cells. It might be better to look at mRNA for cytokines.  </w:t>
      </w:r>
    </w:p>
  </w:comment>
  <w:comment w:id="31" w:author="Hannah" w:date="2021-05-25T15:11:00Z" w:initials="H">
    <w:p w14:paraId="36E057E1" w14:textId="77777777" w:rsidR="00F61F27" w:rsidRDefault="00F61F27" w:rsidP="000677A5">
      <w:pPr>
        <w:pStyle w:val="CommentText"/>
      </w:pPr>
      <w:r>
        <w:rPr>
          <w:rStyle w:val="CommentReference"/>
        </w:rPr>
        <w:annotationRef/>
      </w:r>
      <w:r>
        <w:t>B and T cells may be infiltrating less into the MG in KO dams. You could confirm this with IF staining. I agree with Brigid to look at cytokine expression to get an idea of any differences tissue inflammation.</w:t>
      </w:r>
    </w:p>
  </w:comment>
  <w:comment w:id="33" w:author="Noura El Habbal" w:date="2021-06-04T12:46:00Z" w:initials="NEH">
    <w:p w14:paraId="0612376D" w14:textId="6929C608" w:rsidR="00146CB1" w:rsidRDefault="00146CB1">
      <w:pPr>
        <w:pStyle w:val="CommentText"/>
      </w:pPr>
      <w:r>
        <w:rPr>
          <w:rStyle w:val="CommentReference"/>
        </w:rPr>
        <w:annotationRef/>
      </w:r>
      <w:r>
        <w:t>Check figure number is correct</w:t>
      </w:r>
    </w:p>
  </w:comment>
  <w:comment w:id="40" w:author="Noura El Habbal" w:date="2021-06-04T12:48:00Z" w:initials="NEH">
    <w:p w14:paraId="08037696" w14:textId="16649938" w:rsidR="00146CB1" w:rsidRDefault="00146CB1">
      <w:pPr>
        <w:pStyle w:val="CommentText"/>
      </w:pPr>
      <w:r>
        <w:rPr>
          <w:rStyle w:val="CommentReference"/>
        </w:rPr>
        <w:annotationRef/>
      </w:r>
      <w:r>
        <w:t>Check these refs are for peripheral only</w:t>
      </w:r>
    </w:p>
  </w:comment>
  <w:comment w:id="41" w:author="Hannah" w:date="2021-05-25T15:36:00Z" w:initials="H">
    <w:p w14:paraId="7EF0E9A1" w14:textId="77777777" w:rsidR="00F61F27" w:rsidRDefault="00F61F27" w:rsidP="000677A5">
      <w:pPr>
        <w:pStyle w:val="CommentText"/>
      </w:pPr>
      <w:r>
        <w:rPr>
          <w:rStyle w:val="CommentReference"/>
        </w:rPr>
        <w:annotationRef/>
      </w:r>
      <w:r>
        <w:t>Was there any change in adipocyte size, number of IWAT weight pre-pregnancy? Could the increased adipogenesis be suppressing MG alveolar differentiation?</w:t>
      </w:r>
    </w:p>
  </w:comment>
  <w:comment w:id="42" w:author="Noura El Habbal" w:date="2021-06-04T12:49:00Z" w:initials="NEH">
    <w:p w14:paraId="50E7B742" w14:textId="7CD3F240" w:rsidR="00146CB1" w:rsidRDefault="00146CB1">
      <w:pPr>
        <w:pStyle w:val="CommentText"/>
      </w:pPr>
      <w:r>
        <w:rPr>
          <w:rStyle w:val="CommentReference"/>
        </w:rPr>
        <w:annotationRef/>
      </w:r>
      <w:r>
        <w:t xml:space="preserve">Cannot answer since we could not collect </w:t>
      </w:r>
      <w:proofErr w:type="spellStart"/>
      <w:r>
        <w:t>iWAT</w:t>
      </w:r>
      <w:proofErr w:type="spellEnd"/>
      <w:r>
        <w:t xml:space="preserve"> pre and post. The second question I think this is a no, since MG were by default smaller, so the assumption is there was less </w:t>
      </w:r>
      <w:proofErr w:type="spellStart"/>
      <w:r>
        <w:t>MEC+ducts</w:t>
      </w:r>
      <w:proofErr w:type="spellEnd"/>
    </w:p>
  </w:comment>
  <w:comment w:id="43" w:author="Redd, JeAnna" w:date="2021-06-02T13:28:00Z" w:initials="RJ">
    <w:p w14:paraId="18F5ED73" w14:textId="344BE84A" w:rsidR="00F61F27" w:rsidRDefault="00F61F27">
      <w:pPr>
        <w:pStyle w:val="CommentText"/>
      </w:pPr>
      <w:r>
        <w:rPr>
          <w:rStyle w:val="CommentReference"/>
        </w:rPr>
        <w:annotationRef/>
      </w:r>
      <w:r>
        <w:t>What’s the second?</w:t>
      </w:r>
    </w:p>
  </w:comment>
  <w:comment w:id="44" w:author="Hannah" w:date="2021-05-26T08:36:00Z" w:initials="H">
    <w:p w14:paraId="69E2F1DB" w14:textId="77777777" w:rsidR="00F61F27" w:rsidRDefault="00F61F27" w:rsidP="000677A5">
      <w:pPr>
        <w:pStyle w:val="CommentText"/>
      </w:pPr>
      <w:r>
        <w:rPr>
          <w:rStyle w:val="CommentReference"/>
        </w:rPr>
        <w:annotationRef/>
      </w:r>
      <w:r>
        <w:t>Is there any change in circulating lipids/lipoproteins?</w:t>
      </w:r>
    </w:p>
  </w:comment>
  <w:comment w:id="45" w:author="Noura El Habbal" w:date="2021-06-04T12:53:00Z" w:initials="NEH">
    <w:p w14:paraId="038DCAF4" w14:textId="4610DF53" w:rsidR="00DC5970" w:rsidRDefault="00DC5970">
      <w:pPr>
        <w:pStyle w:val="CommentText"/>
      </w:pPr>
      <w:r>
        <w:rPr>
          <w:rStyle w:val="CommentReference"/>
        </w:rPr>
        <w:annotationRef/>
      </w:r>
      <w:r>
        <w:t>Cannot answer this</w:t>
      </w:r>
    </w:p>
  </w:comment>
  <w:comment w:id="46" w:author="Dave Bridges" w:date="2021-04-28T13:10:00Z" w:initials="DB">
    <w:p w14:paraId="49905DA3" w14:textId="42655D43" w:rsidR="00F61F27" w:rsidRDefault="00F61F27" w:rsidP="000677A5">
      <w:pPr>
        <w:pStyle w:val="CommentText"/>
      </w:pPr>
      <w:r>
        <w:rPr>
          <w:rStyle w:val="CommentReference"/>
        </w:rPr>
        <w:annotationRef/>
      </w:r>
      <w:r>
        <w:t>Talk about things that are relevant to DHA benefits</w:t>
      </w:r>
    </w:p>
  </w:comment>
  <w:comment w:id="47" w:author="Noura El Habbal" w:date="2021-05-11T04:01:00Z" w:initials="NEH">
    <w:p w14:paraId="29B02E2D" w14:textId="0B8F76A2" w:rsidR="00F61F27" w:rsidRDefault="00F61F27">
      <w:pPr>
        <w:pStyle w:val="CommentText"/>
      </w:pPr>
      <w:r>
        <w:rPr>
          <w:rStyle w:val="CommentReference"/>
        </w:rPr>
        <w:annotationRef/>
      </w:r>
      <w:r>
        <w:t>Not a lot of data out there, many conflicting or finding no effect</w:t>
      </w:r>
    </w:p>
    <w:p w14:paraId="2A1B7B4E" w14:textId="2B1D9A2B" w:rsidR="00F61F27" w:rsidRDefault="00F61F27">
      <w:pPr>
        <w:pStyle w:val="CommentText"/>
      </w:pPr>
    </w:p>
  </w:comment>
  <w:comment w:id="48" w:author="Dave Bridges" w:date="2021-05-12T09:36:00Z" w:initials="DB">
    <w:p w14:paraId="30AFBB8B" w14:textId="330ED209" w:rsidR="00F61F27" w:rsidRDefault="00F61F27">
      <w:pPr>
        <w:pStyle w:val="CommentText"/>
      </w:pPr>
      <w:r>
        <w:rPr>
          <w:rStyle w:val="CommentReference"/>
        </w:rPr>
        <w:annotationRef/>
      </w:r>
      <w:r>
        <w:t>Brigid do you have some refs we could add here.</w:t>
      </w:r>
    </w:p>
  </w:comment>
  <w:comment w:id="49" w:author="Noura El Habbal" w:date="2021-06-04T12:56:00Z" w:initials="NEH">
    <w:p w14:paraId="6CF5D3A8" w14:textId="05184ED6" w:rsidR="002F4FE3" w:rsidRDefault="002F4FE3">
      <w:pPr>
        <w:pStyle w:val="CommentText"/>
      </w:pPr>
      <w:r>
        <w:rPr>
          <w:rStyle w:val="CommentReference"/>
        </w:rPr>
        <w:annotationRef/>
      </w:r>
      <w:r>
        <w:t>PC? Need to spell out prior to abbreviation?</w:t>
      </w:r>
    </w:p>
  </w:comment>
  <w:comment w:id="50" w:author="Gregg, Brigid" w:date="2021-05-17T10:13:00Z" w:initials="GB">
    <w:p w14:paraId="66537B91" w14:textId="06FDDB30" w:rsidR="00F61F27" w:rsidRDefault="00F61F27">
      <w:pPr>
        <w:pStyle w:val="CommentText"/>
      </w:pPr>
      <w:r>
        <w:rPr>
          <w:rStyle w:val="CommentReference"/>
        </w:rPr>
        <w:annotationRef/>
      </w:r>
      <w:r>
        <w:t xml:space="preserve">This seems a little too stark. May be better to put this as a future direction than as a limitation.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AD0FAD" w15:done="0"/>
  <w15:commentEx w15:paraId="5DA1B387" w15:done="0"/>
  <w15:commentEx w15:paraId="4E9B4643" w15:paraIdParent="5DA1B387" w15:done="0"/>
  <w15:commentEx w15:paraId="56816579" w15:done="0"/>
  <w15:commentEx w15:paraId="2AC9C2CB" w15:paraIdParent="56816579" w15:done="0"/>
  <w15:commentEx w15:paraId="4961B96B" w15:paraIdParent="56816579" w15:done="0"/>
  <w15:commentEx w15:paraId="21F20698" w15:done="0"/>
  <w15:commentEx w15:paraId="2EC2C42E" w15:paraIdParent="21F20698" w15:done="0"/>
  <w15:commentEx w15:paraId="5CFB0E3C" w15:paraIdParent="21F20698" w15:done="0"/>
  <w15:commentEx w15:paraId="660C851B" w15:done="0"/>
  <w15:commentEx w15:paraId="4EFE1460" w15:done="0"/>
  <w15:commentEx w15:paraId="6CB3A112" w15:done="0"/>
  <w15:commentEx w15:paraId="58D004E5" w15:paraIdParent="6CB3A112" w15:done="0"/>
  <w15:commentEx w15:paraId="1F3F45AD" w15:done="0"/>
  <w15:commentEx w15:paraId="2DD79EB5" w15:paraIdParent="1F3F45AD" w15:done="0"/>
  <w15:commentEx w15:paraId="1BE38A48" w15:done="0"/>
  <w15:commentEx w15:paraId="3B2277F1" w15:done="0"/>
  <w15:commentEx w15:paraId="1B0FA06E" w15:done="0"/>
  <w15:commentEx w15:paraId="3A5B2CD9" w15:paraIdParent="1B0FA06E" w15:done="0"/>
  <w15:commentEx w15:paraId="13A811D0" w15:done="0"/>
  <w15:commentEx w15:paraId="6CD48D39" w15:paraIdParent="13A811D0" w15:done="0"/>
  <w15:commentEx w15:paraId="2936CD27" w15:done="0"/>
  <w15:commentEx w15:paraId="2536EF9A" w15:done="0"/>
  <w15:commentEx w15:paraId="281B8993" w15:done="0"/>
  <w15:commentEx w15:paraId="0FC2FC2B" w15:done="0"/>
  <w15:commentEx w15:paraId="36E057E1" w15:paraIdParent="0FC2FC2B" w15:done="0"/>
  <w15:commentEx w15:paraId="0612376D" w15:done="0"/>
  <w15:commentEx w15:paraId="08037696" w15:done="0"/>
  <w15:commentEx w15:paraId="7EF0E9A1" w15:done="0"/>
  <w15:commentEx w15:paraId="50E7B742" w15:paraIdParent="7EF0E9A1" w15:done="0"/>
  <w15:commentEx w15:paraId="18F5ED73" w15:done="0"/>
  <w15:commentEx w15:paraId="69E2F1DB" w15:done="0"/>
  <w15:commentEx w15:paraId="038DCAF4" w15:paraIdParent="69E2F1DB" w15:done="0"/>
  <w15:commentEx w15:paraId="49905DA3" w15:done="0"/>
  <w15:commentEx w15:paraId="2A1B7B4E" w15:paraIdParent="49905DA3" w15:done="0"/>
  <w15:commentEx w15:paraId="30AFBB8B" w15:paraIdParent="49905DA3" w15:done="0"/>
  <w15:commentEx w15:paraId="6CF5D3A8" w15:done="0"/>
  <w15:commentEx w15:paraId="66537B9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E47D2" w16cex:dateUtc="2021-05-18T18:04:00Z"/>
  <w16cex:commentExtensible w16cex:durableId="24575883" w16cex:dateUtc="2021-05-25T15:05:00Z"/>
  <w16cex:commentExtensible w16cex:durableId="244CB6DE" w16cex:dateUtc="2021-05-17T13:33:00Z"/>
  <w16cex:commentExtensible w16cex:durableId="24575A5E" w16cex:dateUtc="2021-05-25T15:13:00Z"/>
  <w16cex:commentExtensible w16cex:durableId="244E490A" w16cex:dateUtc="2021-05-18T18:09:00Z"/>
  <w16cex:commentExtensible w16cex:durableId="244CB75A" w16cex:dateUtc="2021-05-17T13:35:00Z"/>
  <w16cex:commentExtensible w16cex:durableId="24575BCF" w16cex:dateUtc="2021-05-25T15:19:00Z"/>
  <w16cex:commentExtensible w16cex:durableId="24575BEF" w16cex:dateUtc="2021-05-25T15:20:00Z"/>
  <w16cex:commentExtensible w16cex:durableId="244E4D5E" w16cex:dateUtc="2021-05-18T18:27:00Z"/>
  <w16cex:commentExtensible w16cex:durableId="24578612" w16cex:dateUtc="2021-05-25T18:20:00Z"/>
  <w16cex:commentExtensible w16cex:durableId="244E4D94" w16cex:dateUtc="2021-05-18T18:28:00Z"/>
  <w16cex:commentExtensible w16cex:durableId="244E4DD1" w16cex:dateUtc="2021-05-18T18:29:00Z"/>
  <w16cex:commentExtensible w16cex:durableId="244CBAF4" w16cex:dateUtc="2021-05-17T13:50:00Z"/>
  <w16cex:commentExtensible w16cex:durableId="244CBC2A" w16cex:dateUtc="2021-05-17T13:55:00Z"/>
  <w16cex:commentExtensible w16cex:durableId="244CBD1B" w16cex:dateUtc="2021-05-17T13:59:00Z"/>
  <w16cex:commentExtensible w16cex:durableId="24579217" w16cex:dateUtc="2021-05-25T19:11:00Z"/>
  <w16cex:commentExtensible w16cex:durableId="24579805" w16cex:dateUtc="2021-05-25T19:36:00Z"/>
  <w16cex:commentExtensible w16cex:durableId="2458870D" w16cex:dateUtc="2021-05-26T12:36:00Z"/>
  <w16cex:commentExtensible w16cex:durableId="244CC050" w16cex:dateUtc="2021-05-17T14: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AD0FAD" w16cid:durableId="246478C7"/>
  <w16cid:commentId w16cid:paraId="5DA1B387" w16cid:durableId="244E490A"/>
  <w16cid:commentId w16cid:paraId="4E9B4643" w16cid:durableId="24647EF7"/>
  <w16cid:commentId w16cid:paraId="56816579" w16cid:durableId="2444D146"/>
  <w16cid:commentId w16cid:paraId="2AC9C2CB" w16cid:durableId="2445C1D3"/>
  <w16cid:commentId w16cid:paraId="4961B96B" w16cid:durableId="24466213"/>
  <w16cid:commentId w16cid:paraId="21F20698" w16cid:durableId="24575BEF"/>
  <w16cid:commentId w16cid:paraId="2EC2C42E" w16cid:durableId="24648178"/>
  <w16cid:commentId w16cid:paraId="5CFB0E3C" w16cid:durableId="24648396"/>
  <w16cid:commentId w16cid:paraId="660C851B" w16cid:durableId="24648A85"/>
  <w16cid:commentId w16cid:paraId="4EFE1460" w16cid:durableId="24648C56"/>
  <w16cid:commentId w16cid:paraId="6CB3A112" w16cid:durableId="2461DB25"/>
  <w16cid:commentId w16cid:paraId="58D004E5" w16cid:durableId="24648CD7"/>
  <w16cid:commentId w16cid:paraId="1F3F45AD" w16cid:durableId="244E4D5E"/>
  <w16cid:commentId w16cid:paraId="2DD79EB5" w16cid:durableId="24648CCC"/>
  <w16cid:commentId w16cid:paraId="1BE38A48" w16cid:durableId="24578612"/>
  <w16cid:commentId w16cid:paraId="3B2277F1" w16cid:durableId="2461FB88"/>
  <w16cid:commentId w16cid:paraId="1B0FA06E" w16cid:durableId="244E4D94"/>
  <w16cid:commentId w16cid:paraId="3A5B2CD9" w16cid:durableId="2461DFEF"/>
  <w16cid:commentId w16cid:paraId="13A811D0" w16cid:durableId="2461E164"/>
  <w16cid:commentId w16cid:paraId="6CD48D39" w16cid:durableId="24649BBC"/>
  <w16cid:commentId w16cid:paraId="2936CD27" w16cid:durableId="24649CEB"/>
  <w16cid:commentId w16cid:paraId="2536EF9A" w16cid:durableId="246200A1"/>
  <w16cid:commentId w16cid:paraId="281B8993" w16cid:durableId="24664401"/>
  <w16cid:commentId w16cid:paraId="0FC2FC2B" w16cid:durableId="244CBD1B"/>
  <w16cid:commentId w16cid:paraId="36E057E1" w16cid:durableId="24579217"/>
  <w16cid:commentId w16cid:paraId="0612376D" w16cid:durableId="24649F24"/>
  <w16cid:commentId w16cid:paraId="08037696" w16cid:durableId="24649FB3"/>
  <w16cid:commentId w16cid:paraId="7EF0E9A1" w16cid:durableId="24579805"/>
  <w16cid:commentId w16cid:paraId="50E7B742" w16cid:durableId="24649FF2"/>
  <w16cid:commentId w16cid:paraId="18F5ED73" w16cid:durableId="246205F5"/>
  <w16cid:commentId w16cid:paraId="69E2F1DB" w16cid:durableId="2458870D"/>
  <w16cid:commentId w16cid:paraId="038DCAF4" w16cid:durableId="2464A0C4"/>
  <w16cid:commentId w16cid:paraId="49905DA3" w16cid:durableId="2444C644"/>
  <w16cid:commentId w16cid:paraId="2A1B7B4E" w16cid:durableId="24448002"/>
  <w16cid:commentId w16cid:paraId="30AFBB8B" w16cid:durableId="24462037"/>
  <w16cid:commentId w16cid:paraId="6CF5D3A8" w16cid:durableId="2464A168"/>
  <w16cid:commentId w16cid:paraId="66537B91" w16cid:durableId="244CC05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F4E2A" w14:textId="77777777" w:rsidR="006C5FD4" w:rsidRDefault="006C5FD4" w:rsidP="006E77C5">
      <w:r>
        <w:separator/>
      </w:r>
    </w:p>
  </w:endnote>
  <w:endnote w:type="continuationSeparator" w:id="0">
    <w:p w14:paraId="189C6C5C" w14:textId="77777777" w:rsidR="006C5FD4" w:rsidRDefault="006C5FD4"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Mincho">
    <w:panose1 w:val="02020600040205080304"/>
    <w:charset w:val="80"/>
    <w:family w:val="roma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7E3867" w14:textId="77777777" w:rsidR="006C5FD4" w:rsidRDefault="006C5FD4" w:rsidP="006E77C5">
      <w:r>
        <w:separator/>
      </w:r>
    </w:p>
  </w:footnote>
  <w:footnote w:type="continuationSeparator" w:id="0">
    <w:p w14:paraId="20E51DD8" w14:textId="77777777" w:rsidR="006C5FD4" w:rsidRDefault="006C5FD4"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egg, Brigid">
    <w15:presenceInfo w15:providerId="AD" w15:userId="S::greggb@umich.edu::104594f6-d5be-4b98-b6a0-c044238b8a24"/>
  </w15:person>
  <w15:person w15:author="Molly Carter">
    <w15:presenceInfo w15:providerId="Windows Live" w15:userId="80b2a043931789ab"/>
  </w15:person>
  <w15:person w15:author="Dave Bridges">
    <w15:presenceInfo w15:providerId="Windows Live" w15:userId="4bc1184c43c78bbd"/>
  </w15:person>
  <w15:person w15:author="Hannah">
    <w15:presenceInfo w15:providerId="Windows Live" w15:userId="adde8f7a08c15a1b"/>
  </w15:person>
  <w15:person w15:author="Redd, JeAnna">
    <w15:presenceInfo w15:providerId="AD" w15:userId="S::reddj@umich.edu::261b19bd-b8f1-4078-b7a0-ff2a46d854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0782"/>
    <w:rsid w:val="00002EF6"/>
    <w:rsid w:val="00003BDA"/>
    <w:rsid w:val="0000462A"/>
    <w:rsid w:val="00011C59"/>
    <w:rsid w:val="00012F03"/>
    <w:rsid w:val="000161C6"/>
    <w:rsid w:val="00020EDA"/>
    <w:rsid w:val="00022D02"/>
    <w:rsid w:val="0002446E"/>
    <w:rsid w:val="000300D1"/>
    <w:rsid w:val="000351B7"/>
    <w:rsid w:val="0004159E"/>
    <w:rsid w:val="000465AE"/>
    <w:rsid w:val="0004723C"/>
    <w:rsid w:val="00047E32"/>
    <w:rsid w:val="00054A08"/>
    <w:rsid w:val="00061031"/>
    <w:rsid w:val="00061C56"/>
    <w:rsid w:val="000623C8"/>
    <w:rsid w:val="00065B59"/>
    <w:rsid w:val="000677A5"/>
    <w:rsid w:val="0007224B"/>
    <w:rsid w:val="00087C2F"/>
    <w:rsid w:val="00091318"/>
    <w:rsid w:val="000926AF"/>
    <w:rsid w:val="00092715"/>
    <w:rsid w:val="0009729A"/>
    <w:rsid w:val="000A2B1A"/>
    <w:rsid w:val="000A5A06"/>
    <w:rsid w:val="000A6396"/>
    <w:rsid w:val="000A68A4"/>
    <w:rsid w:val="000B0300"/>
    <w:rsid w:val="000B1F07"/>
    <w:rsid w:val="000B3785"/>
    <w:rsid w:val="000B7664"/>
    <w:rsid w:val="000C06E4"/>
    <w:rsid w:val="000C45AD"/>
    <w:rsid w:val="000C537A"/>
    <w:rsid w:val="000D0963"/>
    <w:rsid w:val="000E1113"/>
    <w:rsid w:val="000E46BE"/>
    <w:rsid w:val="000E696C"/>
    <w:rsid w:val="000E797E"/>
    <w:rsid w:val="000F21A7"/>
    <w:rsid w:val="000F2F2B"/>
    <w:rsid w:val="00111F09"/>
    <w:rsid w:val="00124B3B"/>
    <w:rsid w:val="00125E99"/>
    <w:rsid w:val="00127348"/>
    <w:rsid w:val="00130A99"/>
    <w:rsid w:val="00133EC4"/>
    <w:rsid w:val="0014067A"/>
    <w:rsid w:val="00143D60"/>
    <w:rsid w:val="00144346"/>
    <w:rsid w:val="00145D97"/>
    <w:rsid w:val="0014699F"/>
    <w:rsid w:val="00146CB1"/>
    <w:rsid w:val="0015699D"/>
    <w:rsid w:val="00160880"/>
    <w:rsid w:val="0016232F"/>
    <w:rsid w:val="00163586"/>
    <w:rsid w:val="00170885"/>
    <w:rsid w:val="00170F15"/>
    <w:rsid w:val="001745BF"/>
    <w:rsid w:val="0018175C"/>
    <w:rsid w:val="001838CE"/>
    <w:rsid w:val="0019645D"/>
    <w:rsid w:val="001A5D55"/>
    <w:rsid w:val="001B30F7"/>
    <w:rsid w:val="001B379C"/>
    <w:rsid w:val="001B464E"/>
    <w:rsid w:val="001C215F"/>
    <w:rsid w:val="001C2BD3"/>
    <w:rsid w:val="001C37BC"/>
    <w:rsid w:val="001C3AE6"/>
    <w:rsid w:val="001D1FC9"/>
    <w:rsid w:val="001D22FF"/>
    <w:rsid w:val="001D7DB4"/>
    <w:rsid w:val="001E1312"/>
    <w:rsid w:val="001E526D"/>
    <w:rsid w:val="001F3162"/>
    <w:rsid w:val="001F55DA"/>
    <w:rsid w:val="001F5EBC"/>
    <w:rsid w:val="00204D0D"/>
    <w:rsid w:val="002055DE"/>
    <w:rsid w:val="00205A66"/>
    <w:rsid w:val="0020643E"/>
    <w:rsid w:val="00212CBF"/>
    <w:rsid w:val="002134E6"/>
    <w:rsid w:val="00216186"/>
    <w:rsid w:val="00221008"/>
    <w:rsid w:val="002315F4"/>
    <w:rsid w:val="002332C8"/>
    <w:rsid w:val="00236EEF"/>
    <w:rsid w:val="0025257E"/>
    <w:rsid w:val="00252CEB"/>
    <w:rsid w:val="002539DB"/>
    <w:rsid w:val="00254644"/>
    <w:rsid w:val="00254E2B"/>
    <w:rsid w:val="00262598"/>
    <w:rsid w:val="00264FA5"/>
    <w:rsid w:val="00266802"/>
    <w:rsid w:val="00277E87"/>
    <w:rsid w:val="00282EE9"/>
    <w:rsid w:val="002832DF"/>
    <w:rsid w:val="0028461C"/>
    <w:rsid w:val="00294453"/>
    <w:rsid w:val="00294851"/>
    <w:rsid w:val="002A323E"/>
    <w:rsid w:val="002A4C4A"/>
    <w:rsid w:val="002A591B"/>
    <w:rsid w:val="002B13D9"/>
    <w:rsid w:val="002B552F"/>
    <w:rsid w:val="002B60B0"/>
    <w:rsid w:val="002B624B"/>
    <w:rsid w:val="002B7909"/>
    <w:rsid w:val="002C09D7"/>
    <w:rsid w:val="002C346F"/>
    <w:rsid w:val="002C4DF5"/>
    <w:rsid w:val="002C6A8D"/>
    <w:rsid w:val="002E02E7"/>
    <w:rsid w:val="002E3892"/>
    <w:rsid w:val="002E394B"/>
    <w:rsid w:val="002E461C"/>
    <w:rsid w:val="002E581A"/>
    <w:rsid w:val="002E76EF"/>
    <w:rsid w:val="002E7CDE"/>
    <w:rsid w:val="002F27A1"/>
    <w:rsid w:val="002F4FE3"/>
    <w:rsid w:val="0031147B"/>
    <w:rsid w:val="00324B67"/>
    <w:rsid w:val="003302F8"/>
    <w:rsid w:val="00331307"/>
    <w:rsid w:val="00335F77"/>
    <w:rsid w:val="003375B7"/>
    <w:rsid w:val="00344AC2"/>
    <w:rsid w:val="00344F8B"/>
    <w:rsid w:val="00345FC7"/>
    <w:rsid w:val="0034722F"/>
    <w:rsid w:val="003537E1"/>
    <w:rsid w:val="00353C47"/>
    <w:rsid w:val="00354569"/>
    <w:rsid w:val="00360CE5"/>
    <w:rsid w:val="00370DF5"/>
    <w:rsid w:val="00374F48"/>
    <w:rsid w:val="00375228"/>
    <w:rsid w:val="00383D4B"/>
    <w:rsid w:val="003860C5"/>
    <w:rsid w:val="00395F4B"/>
    <w:rsid w:val="003A077D"/>
    <w:rsid w:val="003A2354"/>
    <w:rsid w:val="003A51B3"/>
    <w:rsid w:val="003A5362"/>
    <w:rsid w:val="003B4BF6"/>
    <w:rsid w:val="003C2CE9"/>
    <w:rsid w:val="003C33B1"/>
    <w:rsid w:val="003D5455"/>
    <w:rsid w:val="003D6E2D"/>
    <w:rsid w:val="003E1827"/>
    <w:rsid w:val="003F0902"/>
    <w:rsid w:val="003F46B5"/>
    <w:rsid w:val="003F551A"/>
    <w:rsid w:val="00400197"/>
    <w:rsid w:val="004016AA"/>
    <w:rsid w:val="00406B32"/>
    <w:rsid w:val="00407194"/>
    <w:rsid w:val="004125BF"/>
    <w:rsid w:val="00426914"/>
    <w:rsid w:val="00426C34"/>
    <w:rsid w:val="00430636"/>
    <w:rsid w:val="004379EB"/>
    <w:rsid w:val="004413C9"/>
    <w:rsid w:val="00441EFD"/>
    <w:rsid w:val="00442D6F"/>
    <w:rsid w:val="00453D2A"/>
    <w:rsid w:val="00463907"/>
    <w:rsid w:val="00465001"/>
    <w:rsid w:val="00465E83"/>
    <w:rsid w:val="00467399"/>
    <w:rsid w:val="00472186"/>
    <w:rsid w:val="00472C36"/>
    <w:rsid w:val="00474B99"/>
    <w:rsid w:val="0047727E"/>
    <w:rsid w:val="00477FA8"/>
    <w:rsid w:val="004818E3"/>
    <w:rsid w:val="00487AC0"/>
    <w:rsid w:val="00491997"/>
    <w:rsid w:val="00491ECB"/>
    <w:rsid w:val="00494187"/>
    <w:rsid w:val="004A16FC"/>
    <w:rsid w:val="004A336B"/>
    <w:rsid w:val="004A3C9F"/>
    <w:rsid w:val="004B48C1"/>
    <w:rsid w:val="004B6823"/>
    <w:rsid w:val="004B7D4E"/>
    <w:rsid w:val="004C07F6"/>
    <w:rsid w:val="004C6AE5"/>
    <w:rsid w:val="004D0A18"/>
    <w:rsid w:val="004D14AF"/>
    <w:rsid w:val="004D15A4"/>
    <w:rsid w:val="004D16AC"/>
    <w:rsid w:val="004E78CF"/>
    <w:rsid w:val="004F2273"/>
    <w:rsid w:val="00500E81"/>
    <w:rsid w:val="00502CD7"/>
    <w:rsid w:val="00510235"/>
    <w:rsid w:val="00511A1A"/>
    <w:rsid w:val="00513603"/>
    <w:rsid w:val="00514300"/>
    <w:rsid w:val="00520024"/>
    <w:rsid w:val="005217F9"/>
    <w:rsid w:val="00521A0A"/>
    <w:rsid w:val="00523516"/>
    <w:rsid w:val="00524698"/>
    <w:rsid w:val="00536AAE"/>
    <w:rsid w:val="0055174F"/>
    <w:rsid w:val="005552EE"/>
    <w:rsid w:val="00563308"/>
    <w:rsid w:val="00564FF9"/>
    <w:rsid w:val="00572314"/>
    <w:rsid w:val="005731E4"/>
    <w:rsid w:val="0057447E"/>
    <w:rsid w:val="00577E2F"/>
    <w:rsid w:val="00580AF3"/>
    <w:rsid w:val="0058600C"/>
    <w:rsid w:val="005911AC"/>
    <w:rsid w:val="005936B3"/>
    <w:rsid w:val="005A0878"/>
    <w:rsid w:val="005A3110"/>
    <w:rsid w:val="005A3B79"/>
    <w:rsid w:val="005A53FC"/>
    <w:rsid w:val="005A5D16"/>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0425F"/>
    <w:rsid w:val="00605754"/>
    <w:rsid w:val="00612126"/>
    <w:rsid w:val="006142FD"/>
    <w:rsid w:val="006164B7"/>
    <w:rsid w:val="00616FF0"/>
    <w:rsid w:val="006203F4"/>
    <w:rsid w:val="00622406"/>
    <w:rsid w:val="00624373"/>
    <w:rsid w:val="0063716F"/>
    <w:rsid w:val="00641423"/>
    <w:rsid w:val="00642F88"/>
    <w:rsid w:val="00645908"/>
    <w:rsid w:val="00647E73"/>
    <w:rsid w:val="00661BE9"/>
    <w:rsid w:val="00664AFB"/>
    <w:rsid w:val="00665941"/>
    <w:rsid w:val="00667C7B"/>
    <w:rsid w:val="006711E2"/>
    <w:rsid w:val="00677B79"/>
    <w:rsid w:val="00681A64"/>
    <w:rsid w:val="006852AE"/>
    <w:rsid w:val="0068583E"/>
    <w:rsid w:val="006932B2"/>
    <w:rsid w:val="00695A94"/>
    <w:rsid w:val="006A138B"/>
    <w:rsid w:val="006A3265"/>
    <w:rsid w:val="006A5E26"/>
    <w:rsid w:val="006B12FE"/>
    <w:rsid w:val="006B3864"/>
    <w:rsid w:val="006B5D0A"/>
    <w:rsid w:val="006C1F2E"/>
    <w:rsid w:val="006C5FD4"/>
    <w:rsid w:val="006D0A48"/>
    <w:rsid w:val="006E0CF0"/>
    <w:rsid w:val="006E1624"/>
    <w:rsid w:val="006E6BD3"/>
    <w:rsid w:val="006E77C5"/>
    <w:rsid w:val="006F07F8"/>
    <w:rsid w:val="006F0C95"/>
    <w:rsid w:val="006F5F3E"/>
    <w:rsid w:val="006F7395"/>
    <w:rsid w:val="00704322"/>
    <w:rsid w:val="00704B14"/>
    <w:rsid w:val="007058E5"/>
    <w:rsid w:val="00713921"/>
    <w:rsid w:val="00720D39"/>
    <w:rsid w:val="00721C13"/>
    <w:rsid w:val="00722B5D"/>
    <w:rsid w:val="0072421A"/>
    <w:rsid w:val="00731C06"/>
    <w:rsid w:val="00736FDD"/>
    <w:rsid w:val="007400BE"/>
    <w:rsid w:val="00741207"/>
    <w:rsid w:val="00742E00"/>
    <w:rsid w:val="007464D2"/>
    <w:rsid w:val="00746C90"/>
    <w:rsid w:val="00747AE1"/>
    <w:rsid w:val="00763350"/>
    <w:rsid w:val="00770943"/>
    <w:rsid w:val="00772D1C"/>
    <w:rsid w:val="007840D6"/>
    <w:rsid w:val="0078411D"/>
    <w:rsid w:val="00785932"/>
    <w:rsid w:val="00790E70"/>
    <w:rsid w:val="00795006"/>
    <w:rsid w:val="007A4323"/>
    <w:rsid w:val="007B155F"/>
    <w:rsid w:val="007C3FF7"/>
    <w:rsid w:val="007C51C1"/>
    <w:rsid w:val="007D7128"/>
    <w:rsid w:val="007E16E3"/>
    <w:rsid w:val="007E6917"/>
    <w:rsid w:val="007F1479"/>
    <w:rsid w:val="007F1D06"/>
    <w:rsid w:val="007F588F"/>
    <w:rsid w:val="007F6809"/>
    <w:rsid w:val="008042D7"/>
    <w:rsid w:val="00805A36"/>
    <w:rsid w:val="00810DFD"/>
    <w:rsid w:val="00820794"/>
    <w:rsid w:val="008263D9"/>
    <w:rsid w:val="008275DF"/>
    <w:rsid w:val="00833EA2"/>
    <w:rsid w:val="008352D1"/>
    <w:rsid w:val="00836F8B"/>
    <w:rsid w:val="00842D3F"/>
    <w:rsid w:val="008449CC"/>
    <w:rsid w:val="00847E49"/>
    <w:rsid w:val="008517EB"/>
    <w:rsid w:val="008521C3"/>
    <w:rsid w:val="008526C0"/>
    <w:rsid w:val="0085356D"/>
    <w:rsid w:val="00853EA7"/>
    <w:rsid w:val="0085513B"/>
    <w:rsid w:val="0085583D"/>
    <w:rsid w:val="0086137E"/>
    <w:rsid w:val="008623C4"/>
    <w:rsid w:val="00864192"/>
    <w:rsid w:val="0086710F"/>
    <w:rsid w:val="00867F2A"/>
    <w:rsid w:val="00867FA3"/>
    <w:rsid w:val="00872B2E"/>
    <w:rsid w:val="008746BE"/>
    <w:rsid w:val="008755E1"/>
    <w:rsid w:val="00877122"/>
    <w:rsid w:val="00877D08"/>
    <w:rsid w:val="00880D08"/>
    <w:rsid w:val="008812BF"/>
    <w:rsid w:val="00883552"/>
    <w:rsid w:val="00885E82"/>
    <w:rsid w:val="008968F6"/>
    <w:rsid w:val="008A559B"/>
    <w:rsid w:val="008A697C"/>
    <w:rsid w:val="008B3CA4"/>
    <w:rsid w:val="008B6201"/>
    <w:rsid w:val="008B6BD1"/>
    <w:rsid w:val="008B7F19"/>
    <w:rsid w:val="008C177E"/>
    <w:rsid w:val="008C489C"/>
    <w:rsid w:val="008D174B"/>
    <w:rsid w:val="008D27D2"/>
    <w:rsid w:val="008D31D2"/>
    <w:rsid w:val="008D493D"/>
    <w:rsid w:val="008D7FC0"/>
    <w:rsid w:val="008E0A37"/>
    <w:rsid w:val="008E6335"/>
    <w:rsid w:val="008E6568"/>
    <w:rsid w:val="008E6AF3"/>
    <w:rsid w:val="008E7F3D"/>
    <w:rsid w:val="008F21D8"/>
    <w:rsid w:val="008F371D"/>
    <w:rsid w:val="008F3C22"/>
    <w:rsid w:val="008F6F27"/>
    <w:rsid w:val="009004FA"/>
    <w:rsid w:val="00902C37"/>
    <w:rsid w:val="0090516C"/>
    <w:rsid w:val="0091131D"/>
    <w:rsid w:val="00914BCE"/>
    <w:rsid w:val="00915809"/>
    <w:rsid w:val="00923CA8"/>
    <w:rsid w:val="009277E5"/>
    <w:rsid w:val="00933873"/>
    <w:rsid w:val="0093396E"/>
    <w:rsid w:val="0093584E"/>
    <w:rsid w:val="00936059"/>
    <w:rsid w:val="00944B23"/>
    <w:rsid w:val="00944D4E"/>
    <w:rsid w:val="00955460"/>
    <w:rsid w:val="00961A00"/>
    <w:rsid w:val="00962979"/>
    <w:rsid w:val="009629D6"/>
    <w:rsid w:val="00965A52"/>
    <w:rsid w:val="00971628"/>
    <w:rsid w:val="009739B8"/>
    <w:rsid w:val="009745B2"/>
    <w:rsid w:val="009833B6"/>
    <w:rsid w:val="00984874"/>
    <w:rsid w:val="009876BD"/>
    <w:rsid w:val="00987774"/>
    <w:rsid w:val="00987D6A"/>
    <w:rsid w:val="009913D7"/>
    <w:rsid w:val="00992119"/>
    <w:rsid w:val="0099284E"/>
    <w:rsid w:val="00995115"/>
    <w:rsid w:val="009970F3"/>
    <w:rsid w:val="00997DDE"/>
    <w:rsid w:val="009A1ED6"/>
    <w:rsid w:val="009A4FDC"/>
    <w:rsid w:val="009B36EB"/>
    <w:rsid w:val="009B775A"/>
    <w:rsid w:val="009C1150"/>
    <w:rsid w:val="009C6571"/>
    <w:rsid w:val="009D5728"/>
    <w:rsid w:val="009D6BFE"/>
    <w:rsid w:val="009E0A7F"/>
    <w:rsid w:val="009E34AC"/>
    <w:rsid w:val="009F262F"/>
    <w:rsid w:val="009F294F"/>
    <w:rsid w:val="009F2971"/>
    <w:rsid w:val="009F5662"/>
    <w:rsid w:val="009F626C"/>
    <w:rsid w:val="00A006F3"/>
    <w:rsid w:val="00A0360B"/>
    <w:rsid w:val="00A041C1"/>
    <w:rsid w:val="00A1079E"/>
    <w:rsid w:val="00A10C19"/>
    <w:rsid w:val="00A17522"/>
    <w:rsid w:val="00A21216"/>
    <w:rsid w:val="00A21486"/>
    <w:rsid w:val="00A2352F"/>
    <w:rsid w:val="00A25BC4"/>
    <w:rsid w:val="00A2667E"/>
    <w:rsid w:val="00A26992"/>
    <w:rsid w:val="00A270A9"/>
    <w:rsid w:val="00A32620"/>
    <w:rsid w:val="00A3627A"/>
    <w:rsid w:val="00A3649A"/>
    <w:rsid w:val="00A404A1"/>
    <w:rsid w:val="00A41CA7"/>
    <w:rsid w:val="00A443B5"/>
    <w:rsid w:val="00A45904"/>
    <w:rsid w:val="00A46275"/>
    <w:rsid w:val="00A47B19"/>
    <w:rsid w:val="00A47D44"/>
    <w:rsid w:val="00A518F5"/>
    <w:rsid w:val="00A56B15"/>
    <w:rsid w:val="00A62878"/>
    <w:rsid w:val="00A71819"/>
    <w:rsid w:val="00A7312E"/>
    <w:rsid w:val="00A73410"/>
    <w:rsid w:val="00A770C2"/>
    <w:rsid w:val="00A857D5"/>
    <w:rsid w:val="00A85F17"/>
    <w:rsid w:val="00A9054A"/>
    <w:rsid w:val="00A95095"/>
    <w:rsid w:val="00AB16E7"/>
    <w:rsid w:val="00AC0A55"/>
    <w:rsid w:val="00AC395A"/>
    <w:rsid w:val="00AC5010"/>
    <w:rsid w:val="00AC5BB6"/>
    <w:rsid w:val="00AC6ED4"/>
    <w:rsid w:val="00AC714A"/>
    <w:rsid w:val="00AD0BC7"/>
    <w:rsid w:val="00AD1176"/>
    <w:rsid w:val="00AD149B"/>
    <w:rsid w:val="00AD2F62"/>
    <w:rsid w:val="00AD46FF"/>
    <w:rsid w:val="00AD6BBC"/>
    <w:rsid w:val="00AD7CBC"/>
    <w:rsid w:val="00AE5122"/>
    <w:rsid w:val="00AF094E"/>
    <w:rsid w:val="00AF0F1F"/>
    <w:rsid w:val="00AF1420"/>
    <w:rsid w:val="00B06B38"/>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95266"/>
    <w:rsid w:val="00BA0137"/>
    <w:rsid w:val="00BA2274"/>
    <w:rsid w:val="00BA5ACE"/>
    <w:rsid w:val="00BA62B4"/>
    <w:rsid w:val="00BB0E3A"/>
    <w:rsid w:val="00BB3B3F"/>
    <w:rsid w:val="00BB6A28"/>
    <w:rsid w:val="00BC1D78"/>
    <w:rsid w:val="00BC296F"/>
    <w:rsid w:val="00BC76A3"/>
    <w:rsid w:val="00BD0A0D"/>
    <w:rsid w:val="00BD31B4"/>
    <w:rsid w:val="00BD3F12"/>
    <w:rsid w:val="00BD6FDC"/>
    <w:rsid w:val="00BE03A9"/>
    <w:rsid w:val="00BE0544"/>
    <w:rsid w:val="00BE4321"/>
    <w:rsid w:val="00BE5605"/>
    <w:rsid w:val="00BE7FD0"/>
    <w:rsid w:val="00BF30D2"/>
    <w:rsid w:val="00BF68F9"/>
    <w:rsid w:val="00C027FB"/>
    <w:rsid w:val="00C028FA"/>
    <w:rsid w:val="00C03F0D"/>
    <w:rsid w:val="00C05CEF"/>
    <w:rsid w:val="00C072DC"/>
    <w:rsid w:val="00C07665"/>
    <w:rsid w:val="00C0768E"/>
    <w:rsid w:val="00C10128"/>
    <w:rsid w:val="00C14E0F"/>
    <w:rsid w:val="00C17E09"/>
    <w:rsid w:val="00C22096"/>
    <w:rsid w:val="00C223F9"/>
    <w:rsid w:val="00C22A8B"/>
    <w:rsid w:val="00C2693F"/>
    <w:rsid w:val="00C2784E"/>
    <w:rsid w:val="00C302BE"/>
    <w:rsid w:val="00C33BAC"/>
    <w:rsid w:val="00C363CC"/>
    <w:rsid w:val="00C36D7B"/>
    <w:rsid w:val="00C375C2"/>
    <w:rsid w:val="00C37BB4"/>
    <w:rsid w:val="00C40699"/>
    <w:rsid w:val="00C458BA"/>
    <w:rsid w:val="00C52F9D"/>
    <w:rsid w:val="00C532BA"/>
    <w:rsid w:val="00C535D7"/>
    <w:rsid w:val="00C55AF5"/>
    <w:rsid w:val="00C57D5F"/>
    <w:rsid w:val="00C677E6"/>
    <w:rsid w:val="00C7084D"/>
    <w:rsid w:val="00C70B80"/>
    <w:rsid w:val="00C71A11"/>
    <w:rsid w:val="00C77FAB"/>
    <w:rsid w:val="00C82687"/>
    <w:rsid w:val="00C933EC"/>
    <w:rsid w:val="00C95521"/>
    <w:rsid w:val="00C96C3A"/>
    <w:rsid w:val="00CA0E46"/>
    <w:rsid w:val="00CA1D62"/>
    <w:rsid w:val="00CA373C"/>
    <w:rsid w:val="00CA4DA9"/>
    <w:rsid w:val="00CA544A"/>
    <w:rsid w:val="00CA7D1D"/>
    <w:rsid w:val="00CB042A"/>
    <w:rsid w:val="00CB192F"/>
    <w:rsid w:val="00CB22E4"/>
    <w:rsid w:val="00CB298C"/>
    <w:rsid w:val="00CB2AB8"/>
    <w:rsid w:val="00CB3563"/>
    <w:rsid w:val="00CD0A86"/>
    <w:rsid w:val="00CD0D8A"/>
    <w:rsid w:val="00CD289F"/>
    <w:rsid w:val="00CD317C"/>
    <w:rsid w:val="00CD5354"/>
    <w:rsid w:val="00CE03D6"/>
    <w:rsid w:val="00CE0941"/>
    <w:rsid w:val="00CE360B"/>
    <w:rsid w:val="00CE4863"/>
    <w:rsid w:val="00CE4AA9"/>
    <w:rsid w:val="00CE4B7C"/>
    <w:rsid w:val="00CE5071"/>
    <w:rsid w:val="00CE50B2"/>
    <w:rsid w:val="00CE79C2"/>
    <w:rsid w:val="00CF0074"/>
    <w:rsid w:val="00CF0DFC"/>
    <w:rsid w:val="00CF249B"/>
    <w:rsid w:val="00CF5374"/>
    <w:rsid w:val="00CF6A75"/>
    <w:rsid w:val="00D13EF5"/>
    <w:rsid w:val="00D15783"/>
    <w:rsid w:val="00D20420"/>
    <w:rsid w:val="00D21277"/>
    <w:rsid w:val="00D213A8"/>
    <w:rsid w:val="00D22AC0"/>
    <w:rsid w:val="00D25638"/>
    <w:rsid w:val="00D25C77"/>
    <w:rsid w:val="00D2675D"/>
    <w:rsid w:val="00D30BF4"/>
    <w:rsid w:val="00D30E71"/>
    <w:rsid w:val="00D31EEA"/>
    <w:rsid w:val="00D33833"/>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36A"/>
    <w:rsid w:val="00D947F4"/>
    <w:rsid w:val="00DA46B1"/>
    <w:rsid w:val="00DA4890"/>
    <w:rsid w:val="00DA5DC2"/>
    <w:rsid w:val="00DB1ACA"/>
    <w:rsid w:val="00DB2E8D"/>
    <w:rsid w:val="00DB7204"/>
    <w:rsid w:val="00DB7C4E"/>
    <w:rsid w:val="00DB7DD8"/>
    <w:rsid w:val="00DC5970"/>
    <w:rsid w:val="00DD1F66"/>
    <w:rsid w:val="00DD3249"/>
    <w:rsid w:val="00DD6D83"/>
    <w:rsid w:val="00DD788E"/>
    <w:rsid w:val="00DE1212"/>
    <w:rsid w:val="00DE18E7"/>
    <w:rsid w:val="00DE20BF"/>
    <w:rsid w:val="00DE21AC"/>
    <w:rsid w:val="00DE6932"/>
    <w:rsid w:val="00DE70D0"/>
    <w:rsid w:val="00DF0AA8"/>
    <w:rsid w:val="00DF0C53"/>
    <w:rsid w:val="00DF3A5A"/>
    <w:rsid w:val="00DF51A6"/>
    <w:rsid w:val="00E00C26"/>
    <w:rsid w:val="00E028C3"/>
    <w:rsid w:val="00E03936"/>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76D48"/>
    <w:rsid w:val="00E817C1"/>
    <w:rsid w:val="00E848AE"/>
    <w:rsid w:val="00E85DF9"/>
    <w:rsid w:val="00E8617F"/>
    <w:rsid w:val="00E90630"/>
    <w:rsid w:val="00E92110"/>
    <w:rsid w:val="00E93362"/>
    <w:rsid w:val="00E93D9A"/>
    <w:rsid w:val="00E9446B"/>
    <w:rsid w:val="00E94E29"/>
    <w:rsid w:val="00EA2611"/>
    <w:rsid w:val="00EA4784"/>
    <w:rsid w:val="00EB2A6B"/>
    <w:rsid w:val="00EB4771"/>
    <w:rsid w:val="00EC6E5F"/>
    <w:rsid w:val="00ED3E7B"/>
    <w:rsid w:val="00ED7393"/>
    <w:rsid w:val="00EE05F8"/>
    <w:rsid w:val="00EE0F83"/>
    <w:rsid w:val="00EE1DFC"/>
    <w:rsid w:val="00EE1F20"/>
    <w:rsid w:val="00EF17DE"/>
    <w:rsid w:val="00EF539B"/>
    <w:rsid w:val="00EF5551"/>
    <w:rsid w:val="00F03568"/>
    <w:rsid w:val="00F06841"/>
    <w:rsid w:val="00F10DF8"/>
    <w:rsid w:val="00F13216"/>
    <w:rsid w:val="00F132DD"/>
    <w:rsid w:val="00F21112"/>
    <w:rsid w:val="00F23A33"/>
    <w:rsid w:val="00F40523"/>
    <w:rsid w:val="00F46ACA"/>
    <w:rsid w:val="00F61881"/>
    <w:rsid w:val="00F61F27"/>
    <w:rsid w:val="00F64F58"/>
    <w:rsid w:val="00F65022"/>
    <w:rsid w:val="00F65C4B"/>
    <w:rsid w:val="00F66797"/>
    <w:rsid w:val="00F71EE5"/>
    <w:rsid w:val="00F74DD1"/>
    <w:rsid w:val="00F757EE"/>
    <w:rsid w:val="00F76F39"/>
    <w:rsid w:val="00F81572"/>
    <w:rsid w:val="00F83933"/>
    <w:rsid w:val="00F91AFB"/>
    <w:rsid w:val="00FA0F66"/>
    <w:rsid w:val="00FA4FC3"/>
    <w:rsid w:val="00FB3258"/>
    <w:rsid w:val="00FB33FA"/>
    <w:rsid w:val="00FB77FA"/>
    <w:rsid w:val="00FC11CB"/>
    <w:rsid w:val="00FC2981"/>
    <w:rsid w:val="00FC4642"/>
    <w:rsid w:val="00FC4AA9"/>
    <w:rsid w:val="00FD2151"/>
    <w:rsid w:val="00FD3E02"/>
    <w:rsid w:val="00FD4C10"/>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5:docId w15:val="{3EC25856-93BD-40E8-AEB0-BB5357CD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unhideWhenUsed/>
    <w:rsid w:val="00D2675D"/>
    <w:rPr>
      <w:sz w:val="20"/>
      <w:szCs w:val="20"/>
    </w:rPr>
  </w:style>
  <w:style w:type="character" w:customStyle="1" w:styleId="CommentTextChar">
    <w:name w:val="Comment Text Char"/>
    <w:basedOn w:val="DefaultParagraphFont"/>
    <w:link w:val="CommentText"/>
    <w:uiPriority w:val="99"/>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93400297">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23196791">
      <w:bodyDiv w:val="1"/>
      <w:marLeft w:val="0"/>
      <w:marRight w:val="0"/>
      <w:marTop w:val="0"/>
      <w:marBottom w:val="0"/>
      <w:divBdr>
        <w:top w:val="none" w:sz="0" w:space="0" w:color="auto"/>
        <w:left w:val="none" w:sz="0" w:space="0" w:color="auto"/>
        <w:bottom w:val="none" w:sz="0" w:space="0" w:color="auto"/>
        <w:right w:val="none" w:sz="0" w:space="0" w:color="auto"/>
      </w:divBdr>
    </w:div>
    <w:div w:id="688527190">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062523">
      <w:bodyDiv w:val="1"/>
      <w:marLeft w:val="0"/>
      <w:marRight w:val="0"/>
      <w:marTop w:val="0"/>
      <w:marBottom w:val="0"/>
      <w:divBdr>
        <w:top w:val="none" w:sz="0" w:space="0" w:color="auto"/>
        <w:left w:val="none" w:sz="0" w:space="0" w:color="auto"/>
        <w:bottom w:val="none" w:sz="0" w:space="0" w:color="auto"/>
        <w:right w:val="none" w:sz="0" w:space="0" w:color="auto"/>
      </w:divBdr>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30475720">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05227651">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02232059">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23601803">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26644682">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1978562294">
      <w:bodyDiv w:val="1"/>
      <w:marLeft w:val="0"/>
      <w:marRight w:val="0"/>
      <w:marTop w:val="0"/>
      <w:marBottom w:val="0"/>
      <w:divBdr>
        <w:top w:val="none" w:sz="0" w:space="0" w:color="auto"/>
        <w:left w:val="none" w:sz="0" w:space="0" w:color="auto"/>
        <w:bottom w:val="none" w:sz="0" w:space="0" w:color="auto"/>
        <w:right w:val="none" w:sz="0" w:space="0" w:color="auto"/>
      </w:divBdr>
    </w:div>
    <w:div w:id="199996644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 w:id="2050492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8E3A2F-E5E2-2748-A6A0-2D472944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18</Pages>
  <Words>25967</Words>
  <Characters>148018</Characters>
  <Application>Microsoft Office Word</Application>
  <DocSecurity>0</DocSecurity>
  <Lines>1233</Lines>
  <Paragraphs>347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Noura El Habbal</cp:lastModifiedBy>
  <cp:revision>41</cp:revision>
  <dcterms:created xsi:type="dcterms:W3CDTF">2021-06-03T21:59:00Z</dcterms:created>
  <dcterms:modified xsi:type="dcterms:W3CDTF">2021-06-05T22:42:00Z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