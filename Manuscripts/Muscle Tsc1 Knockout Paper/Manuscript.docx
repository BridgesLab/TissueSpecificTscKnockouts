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F75320" w14:textId="1A01AC40" w:rsidR="00245445" w:rsidRPr="00420169" w:rsidRDefault="00245445" w:rsidP="007B624A">
      <w:pPr>
        <w:pStyle w:val="Heading1"/>
        <w:rPr>
          <w:rFonts w:asciiTheme="minorHAnsi" w:hAnsiTheme="minorHAnsi"/>
        </w:rPr>
      </w:pPr>
      <w:commentRangeStart w:id="0"/>
      <w:commentRangeStart w:id="1"/>
      <w:r w:rsidRPr="00420169">
        <w:rPr>
          <w:rFonts w:asciiTheme="minorHAnsi" w:hAnsiTheme="minorHAnsi"/>
        </w:rPr>
        <w:t xml:space="preserve">Muscle mTORC1 Activation Causes </w:t>
      </w:r>
      <w:r w:rsidR="000740D6" w:rsidRPr="00420169">
        <w:rPr>
          <w:rFonts w:asciiTheme="minorHAnsi" w:hAnsiTheme="minorHAnsi"/>
        </w:rPr>
        <w:t xml:space="preserve">Increased Energy Expenditure </w:t>
      </w:r>
      <w:commentRangeStart w:id="2"/>
      <w:commentRangeStart w:id="3"/>
      <w:r w:rsidR="000740D6" w:rsidRPr="00420169">
        <w:rPr>
          <w:rFonts w:asciiTheme="minorHAnsi" w:hAnsiTheme="minorHAnsi"/>
        </w:rPr>
        <w:t xml:space="preserve">and Reduced </w:t>
      </w:r>
      <w:r w:rsidR="0064581C" w:rsidRPr="00420169">
        <w:rPr>
          <w:rFonts w:asciiTheme="minorHAnsi" w:hAnsiTheme="minorHAnsi"/>
        </w:rPr>
        <w:t xml:space="preserve">Longevity </w:t>
      </w:r>
      <w:r w:rsidR="00B91EDD" w:rsidRPr="00420169">
        <w:rPr>
          <w:rFonts w:asciiTheme="minorHAnsi" w:hAnsiTheme="minorHAnsi"/>
        </w:rPr>
        <w:t>in Mice</w:t>
      </w:r>
      <w:commentRangeEnd w:id="0"/>
      <w:r w:rsidR="00620D72" w:rsidRPr="00ED672B">
        <w:rPr>
          <w:rStyle w:val="CommentReference"/>
          <w:rFonts w:asciiTheme="minorHAnsi" w:eastAsiaTheme="minorEastAsia" w:hAnsiTheme="minorHAnsi" w:cstheme="minorBidi"/>
          <w:b w:val="0"/>
          <w:bCs w:val="0"/>
          <w:color w:val="auto"/>
        </w:rPr>
        <w:commentReference w:id="0"/>
      </w:r>
      <w:commentRangeEnd w:id="1"/>
      <w:commentRangeEnd w:id="2"/>
      <w:commentRangeEnd w:id="3"/>
      <w:r w:rsidR="003F44B5">
        <w:rPr>
          <w:rStyle w:val="CommentReference"/>
          <w:rFonts w:asciiTheme="minorHAnsi" w:eastAsiaTheme="minorEastAsia" w:hAnsiTheme="minorHAnsi" w:cstheme="minorBidi"/>
          <w:b w:val="0"/>
          <w:bCs w:val="0"/>
          <w:color w:val="auto"/>
        </w:rPr>
        <w:commentReference w:id="1"/>
      </w:r>
      <w:r w:rsidR="001A6BE0">
        <w:rPr>
          <w:rStyle w:val="CommentReference"/>
          <w:rFonts w:asciiTheme="minorHAnsi" w:eastAsiaTheme="minorEastAsia" w:hAnsiTheme="minorHAnsi" w:cstheme="minorBidi"/>
          <w:b w:val="0"/>
          <w:bCs w:val="0"/>
          <w:color w:val="auto"/>
        </w:rPr>
        <w:commentReference w:id="2"/>
      </w:r>
      <w:r w:rsidR="00E24133">
        <w:rPr>
          <w:rStyle w:val="CommentReference"/>
          <w:rFonts w:asciiTheme="minorHAnsi" w:eastAsiaTheme="minorEastAsia" w:hAnsiTheme="minorHAnsi" w:cstheme="minorBidi"/>
          <w:b w:val="0"/>
          <w:bCs w:val="0"/>
          <w:color w:val="auto"/>
        </w:rPr>
        <w:commentReference w:id="3"/>
      </w:r>
    </w:p>
    <w:p w14:paraId="389F3CC2" w14:textId="77777777" w:rsidR="00E32EF3" w:rsidRPr="00420169" w:rsidRDefault="00E32EF3" w:rsidP="00E32EF3">
      <w:pPr>
        <w:rPr>
          <w:rFonts w:asciiTheme="minorHAnsi" w:hAnsiTheme="minorHAnsi"/>
        </w:rPr>
      </w:pPr>
    </w:p>
    <w:p w14:paraId="4FEAA9A1" w14:textId="0834F99A" w:rsidR="00E32EF3" w:rsidRPr="00420169" w:rsidRDefault="00E32EF3" w:rsidP="00E32EF3">
      <w:pPr>
        <w:rPr>
          <w:rFonts w:asciiTheme="minorHAnsi" w:hAnsiTheme="minorHAnsi"/>
        </w:rPr>
      </w:pPr>
      <w:r w:rsidRPr="00420169">
        <w:rPr>
          <w:rFonts w:asciiTheme="minorHAnsi" w:hAnsiTheme="minorHAnsi"/>
        </w:rPr>
        <w:t xml:space="preserve">Erin </w:t>
      </w:r>
      <w:r w:rsidR="00736644" w:rsidRPr="00420169">
        <w:rPr>
          <w:rFonts w:asciiTheme="minorHAnsi" w:hAnsiTheme="minorHAnsi"/>
        </w:rPr>
        <w:t xml:space="preserve">J. </w:t>
      </w:r>
      <w:r w:rsidRPr="00420169">
        <w:rPr>
          <w:rFonts w:asciiTheme="minorHAnsi" w:hAnsiTheme="minorHAnsi"/>
        </w:rPr>
        <w:t xml:space="preserve">Stephenson, </w:t>
      </w:r>
      <w:proofErr w:type="spellStart"/>
      <w:r w:rsidR="00496EF3" w:rsidRPr="00420169">
        <w:rPr>
          <w:rFonts w:asciiTheme="minorHAnsi" w:hAnsiTheme="minorHAnsi"/>
        </w:rPr>
        <w:t>JeAnna</w:t>
      </w:r>
      <w:proofErr w:type="spellEnd"/>
      <w:r w:rsidR="003669B1" w:rsidRPr="00420169">
        <w:rPr>
          <w:rFonts w:asciiTheme="minorHAnsi" w:hAnsiTheme="minorHAnsi"/>
        </w:rPr>
        <w:t xml:space="preserve"> R.</w:t>
      </w:r>
      <w:r w:rsidR="00496EF3" w:rsidRPr="00420169">
        <w:rPr>
          <w:rFonts w:asciiTheme="minorHAnsi" w:hAnsiTheme="minorHAnsi"/>
        </w:rPr>
        <w:t xml:space="preserve"> Redd, </w:t>
      </w:r>
      <w:commentRangeStart w:id="4"/>
      <w:r w:rsidR="002E0659" w:rsidRPr="00420169">
        <w:rPr>
          <w:rFonts w:asciiTheme="minorHAnsi" w:hAnsiTheme="minorHAnsi"/>
        </w:rPr>
        <w:t>Detrick Snyder</w:t>
      </w:r>
      <w:commentRangeEnd w:id="4"/>
      <w:r w:rsidR="00BF1208" w:rsidRPr="00420169">
        <w:rPr>
          <w:rStyle w:val="CommentReference"/>
          <w:rFonts w:asciiTheme="minorHAnsi" w:hAnsiTheme="minorHAnsi"/>
        </w:rPr>
        <w:commentReference w:id="4"/>
      </w:r>
      <w:r w:rsidR="002E0659" w:rsidRPr="00420169">
        <w:rPr>
          <w:rFonts w:asciiTheme="minorHAnsi" w:hAnsiTheme="minorHAnsi"/>
        </w:rPr>
        <w:t xml:space="preserve">, </w:t>
      </w:r>
      <w:r w:rsidR="00040A63" w:rsidRPr="00420169">
        <w:rPr>
          <w:rFonts w:asciiTheme="minorHAnsi" w:hAnsiTheme="minorHAnsi"/>
        </w:rPr>
        <w:t xml:space="preserve">Quynh T. Tran, </w:t>
      </w:r>
      <w:proofErr w:type="spellStart"/>
      <w:r w:rsidR="00762918" w:rsidRPr="00420169">
        <w:rPr>
          <w:rFonts w:asciiTheme="minorHAnsi" w:hAnsiTheme="minorHAnsi"/>
        </w:rPr>
        <w:t>Binbin</w:t>
      </w:r>
      <w:proofErr w:type="spellEnd"/>
      <w:r w:rsidR="00762918" w:rsidRPr="00420169">
        <w:rPr>
          <w:rFonts w:asciiTheme="minorHAnsi" w:hAnsiTheme="minorHAnsi"/>
        </w:rPr>
        <w:t xml:space="preserve"> Lu, </w:t>
      </w:r>
      <w:r w:rsidR="00496EF3" w:rsidRPr="00420169">
        <w:rPr>
          <w:rFonts w:asciiTheme="minorHAnsi" w:hAnsiTheme="minorHAnsi"/>
        </w:rPr>
        <w:t xml:space="preserve">Matthew J. </w:t>
      </w:r>
      <w:proofErr w:type="spellStart"/>
      <w:r w:rsidR="00496EF3" w:rsidRPr="00420169">
        <w:rPr>
          <w:rFonts w:asciiTheme="minorHAnsi" w:hAnsiTheme="minorHAnsi"/>
        </w:rPr>
        <w:t>Peloquin</w:t>
      </w:r>
      <w:proofErr w:type="spellEnd"/>
      <w:r w:rsidR="00496EF3" w:rsidRPr="00420169">
        <w:rPr>
          <w:rFonts w:asciiTheme="minorHAnsi" w:hAnsiTheme="minorHAnsi"/>
        </w:rPr>
        <w:t xml:space="preserve">, </w:t>
      </w:r>
      <w:r w:rsidR="00906E5A" w:rsidRPr="00420169">
        <w:rPr>
          <w:rFonts w:asciiTheme="minorHAnsi" w:hAnsiTheme="minorHAnsi"/>
        </w:rPr>
        <w:t xml:space="preserve">Molly C. </w:t>
      </w:r>
      <w:proofErr w:type="spellStart"/>
      <w:r w:rsidR="00906E5A" w:rsidRPr="00420169">
        <w:rPr>
          <w:rFonts w:asciiTheme="minorHAnsi" w:hAnsiTheme="minorHAnsi"/>
        </w:rPr>
        <w:t>Mulcahy</w:t>
      </w:r>
      <w:proofErr w:type="spellEnd"/>
      <w:r w:rsidR="00906E5A" w:rsidRPr="00420169">
        <w:rPr>
          <w:rFonts w:asciiTheme="minorHAnsi" w:hAnsiTheme="minorHAnsi"/>
        </w:rPr>
        <w:t xml:space="preserve">, </w:t>
      </w:r>
      <w:r w:rsidR="00A81C56" w:rsidRPr="00420169">
        <w:rPr>
          <w:rFonts w:asciiTheme="minorHAnsi" w:hAnsiTheme="minorHAnsi"/>
        </w:rPr>
        <w:t xml:space="preserve">Innocence Harvey, </w:t>
      </w:r>
      <w:r w:rsidR="0050751B" w:rsidRPr="00420169">
        <w:rPr>
          <w:rFonts w:asciiTheme="minorHAnsi" w:hAnsiTheme="minorHAnsi"/>
        </w:rPr>
        <w:t xml:space="preserve">Kaleigh Fisher, </w:t>
      </w:r>
      <w:r w:rsidR="00D863F7" w:rsidRPr="00420169">
        <w:rPr>
          <w:rFonts w:asciiTheme="minorHAnsi" w:hAnsiTheme="minorHAnsi"/>
        </w:rPr>
        <w:t xml:space="preserve">Joan C. Han, </w:t>
      </w:r>
      <w:r w:rsidRPr="00420169">
        <w:rPr>
          <w:rFonts w:asciiTheme="minorHAnsi" w:hAnsiTheme="minorHAnsi"/>
        </w:rPr>
        <w:t xml:space="preserve">Alan R. </w:t>
      </w:r>
      <w:proofErr w:type="spellStart"/>
      <w:r w:rsidRPr="00420169">
        <w:rPr>
          <w:rFonts w:asciiTheme="minorHAnsi" w:hAnsiTheme="minorHAnsi"/>
        </w:rPr>
        <w:t>Saltiel</w:t>
      </w:r>
      <w:proofErr w:type="spellEnd"/>
      <w:r w:rsidR="00926840" w:rsidRPr="00420169">
        <w:rPr>
          <w:rFonts w:asciiTheme="minorHAnsi" w:hAnsiTheme="minorHAnsi"/>
        </w:rPr>
        <w:t xml:space="preserve"> and Dave Bridges</w:t>
      </w:r>
    </w:p>
    <w:p w14:paraId="18FD25D7" w14:textId="77777777" w:rsidR="007B624A" w:rsidRPr="00420169" w:rsidRDefault="007B624A" w:rsidP="007B624A">
      <w:pPr>
        <w:pStyle w:val="Heading1"/>
        <w:rPr>
          <w:rFonts w:asciiTheme="minorHAnsi" w:hAnsiTheme="minorHAnsi"/>
        </w:rPr>
      </w:pPr>
      <w:r w:rsidRPr="00420169">
        <w:rPr>
          <w:rFonts w:asciiTheme="minorHAnsi" w:hAnsiTheme="minorHAnsi"/>
        </w:rPr>
        <w:t>Abstract</w:t>
      </w:r>
    </w:p>
    <w:p w14:paraId="2F0DEDFD" w14:textId="0BAB0809" w:rsidR="00A67520" w:rsidRPr="00E66268" w:rsidRDefault="001137DF" w:rsidP="00420169">
      <w:pPr>
        <w:rPr>
          <w:rFonts w:asciiTheme="minorHAnsi" w:hAnsiTheme="minorHAnsi"/>
        </w:rPr>
      </w:pPr>
      <w:r w:rsidRPr="00420169">
        <w:rPr>
          <w:rFonts w:asciiTheme="minorHAnsi" w:hAnsiTheme="minorHAnsi"/>
        </w:rPr>
        <w:t>The mechanistic target of rapamycin (</w:t>
      </w:r>
      <w:r w:rsidR="00961046" w:rsidRPr="006E202A">
        <w:rPr>
          <w:rFonts w:asciiTheme="minorHAnsi" w:hAnsiTheme="minorHAnsi"/>
        </w:rPr>
        <w:t>mTORC1</w:t>
      </w:r>
      <w:r w:rsidRPr="00420169">
        <w:rPr>
          <w:rFonts w:asciiTheme="minorHAnsi" w:hAnsiTheme="minorHAnsi"/>
        </w:rPr>
        <w:t>)</w:t>
      </w:r>
      <w:r w:rsidR="00961046" w:rsidRPr="006E202A">
        <w:rPr>
          <w:rFonts w:asciiTheme="minorHAnsi" w:hAnsiTheme="minorHAnsi"/>
        </w:rPr>
        <w:t xml:space="preserve"> is a nutrient responsive protein kinase complex</w:t>
      </w:r>
      <w:r w:rsidR="00A60CD9" w:rsidRPr="00420169">
        <w:rPr>
          <w:rFonts w:asciiTheme="minorHAnsi" w:hAnsiTheme="minorHAnsi"/>
        </w:rPr>
        <w:t xml:space="preserve"> that helps co-ordinate anabolic processes</w:t>
      </w:r>
      <w:r w:rsidRPr="00420169">
        <w:rPr>
          <w:rFonts w:asciiTheme="minorHAnsi" w:hAnsiTheme="minorHAnsi"/>
        </w:rPr>
        <w:t xml:space="preserve"> across all tissues</w:t>
      </w:r>
      <w:r w:rsidR="00A60CD9" w:rsidRPr="00420169">
        <w:rPr>
          <w:rFonts w:asciiTheme="minorHAnsi" w:hAnsiTheme="minorHAnsi"/>
        </w:rPr>
        <w:t xml:space="preserve">. There is evidence that signaling </w:t>
      </w:r>
      <w:r w:rsidRPr="00420169">
        <w:rPr>
          <w:rFonts w:asciiTheme="minorHAnsi" w:hAnsiTheme="minorHAnsi"/>
        </w:rPr>
        <w:t xml:space="preserve">through mTORC1 </w:t>
      </w:r>
      <w:r w:rsidR="000325F7" w:rsidRPr="00420169">
        <w:rPr>
          <w:rFonts w:asciiTheme="minorHAnsi" w:hAnsiTheme="minorHAnsi"/>
        </w:rPr>
        <w:t xml:space="preserve">in skeletal muscle </w:t>
      </w:r>
      <w:r w:rsidRPr="00420169">
        <w:rPr>
          <w:rFonts w:asciiTheme="minorHAnsi" w:hAnsiTheme="minorHAnsi"/>
        </w:rPr>
        <w:t>may be a determinant of energy expenditure</w:t>
      </w:r>
      <w:r w:rsidR="000325F7" w:rsidRPr="00420169">
        <w:rPr>
          <w:rFonts w:asciiTheme="minorHAnsi" w:hAnsiTheme="minorHAnsi"/>
        </w:rPr>
        <w:t xml:space="preserve"> and therefore components downstream of mTORC1 signaling may be potential targets for treating obesity. Here, we have generated mice with </w:t>
      </w:r>
      <w:proofErr w:type="spellStart"/>
      <w:r w:rsidR="000325F7" w:rsidRPr="00420169">
        <w:rPr>
          <w:rFonts w:asciiTheme="minorHAnsi" w:hAnsiTheme="minorHAnsi"/>
          <w:i/>
        </w:rPr>
        <w:t>Ckm</w:t>
      </w:r>
      <w:ins w:id="5" w:author="Dave Bridges" w:date="2019-05-16T18:08:00Z">
        <w:r w:rsidR="004E4BB8">
          <w:rPr>
            <w:rFonts w:asciiTheme="minorHAnsi" w:hAnsiTheme="minorHAnsi"/>
            <w:i/>
          </w:rPr>
          <w:t>m</w:t>
        </w:r>
      </w:ins>
      <w:r w:rsidR="000325F7" w:rsidRPr="00420169">
        <w:rPr>
          <w:rFonts w:asciiTheme="minorHAnsi" w:hAnsiTheme="minorHAnsi"/>
          <w:i/>
        </w:rPr>
        <w:t>-Cre</w:t>
      </w:r>
      <w:proofErr w:type="spellEnd"/>
      <w:r w:rsidR="000325F7" w:rsidRPr="00420169">
        <w:rPr>
          <w:rFonts w:asciiTheme="minorHAnsi" w:hAnsiTheme="minorHAnsi"/>
        </w:rPr>
        <w:t xml:space="preserve"> driven ablation of </w:t>
      </w:r>
      <w:r w:rsidR="000325F7" w:rsidRPr="00420169">
        <w:rPr>
          <w:rFonts w:asciiTheme="minorHAnsi" w:hAnsiTheme="minorHAnsi"/>
          <w:i/>
        </w:rPr>
        <w:t>Tsc1</w:t>
      </w:r>
      <w:r w:rsidR="000325F7" w:rsidRPr="00420169">
        <w:rPr>
          <w:rFonts w:asciiTheme="minorHAnsi" w:hAnsiTheme="minorHAnsi"/>
        </w:rPr>
        <w:t xml:space="preserve"> which confers constituent activation of mTORC1 in skeletal muscle. We have conducted unbiased </w:t>
      </w:r>
      <w:r w:rsidR="000325F7" w:rsidRPr="006E202A">
        <w:rPr>
          <w:rFonts w:asciiTheme="minorHAnsi" w:hAnsiTheme="minorHAnsi"/>
        </w:rPr>
        <w:t>transcriptional analyses to identify pathways and candidate genes that may explain how skeletal muscle mTORC1 activity regulates energy balance and aging</w:t>
      </w:r>
      <w:r w:rsidR="000325F7" w:rsidRPr="00E66268">
        <w:rPr>
          <w:rFonts w:asciiTheme="minorHAnsi" w:hAnsiTheme="minorHAnsi"/>
        </w:rPr>
        <w:t xml:space="preserve">. </w:t>
      </w:r>
      <w:r w:rsidR="006E202A">
        <w:rPr>
          <w:rFonts w:asciiTheme="minorHAnsi" w:hAnsiTheme="minorHAnsi"/>
        </w:rPr>
        <w:t xml:space="preserve">We show </w:t>
      </w:r>
      <w:r w:rsidR="006E202A" w:rsidRPr="006E202A">
        <w:rPr>
          <w:rFonts w:asciiTheme="minorHAnsi" w:hAnsiTheme="minorHAnsi"/>
        </w:rPr>
        <w:t xml:space="preserve">that increases in energy expenditure following a high fat diet- are mTORC1-dependent and that elevated energy expenditure caused by ablation of </w:t>
      </w:r>
      <w:r w:rsidR="006E202A" w:rsidRPr="006E202A">
        <w:rPr>
          <w:rFonts w:asciiTheme="minorHAnsi" w:hAnsiTheme="minorHAnsi"/>
          <w:i/>
        </w:rPr>
        <w:t>Tsc1</w:t>
      </w:r>
      <w:r w:rsidR="006E202A" w:rsidRPr="006E202A">
        <w:rPr>
          <w:rFonts w:asciiTheme="minorHAnsi" w:hAnsiTheme="minorHAnsi"/>
        </w:rPr>
        <w:t xml:space="preserve"> coincides with the upregulation of skeletal muscle-specific thermogenic mechanisms that involve sarcolipin-driven futile cycling of Ca</w:t>
      </w:r>
      <w:r w:rsidR="006E202A" w:rsidRPr="006E202A">
        <w:rPr>
          <w:rFonts w:asciiTheme="minorHAnsi" w:hAnsiTheme="minorHAnsi"/>
          <w:vertAlign w:val="superscript"/>
        </w:rPr>
        <w:t xml:space="preserve">2+ </w:t>
      </w:r>
      <w:r w:rsidR="006E202A" w:rsidRPr="006E202A">
        <w:rPr>
          <w:rFonts w:asciiTheme="minorHAnsi" w:hAnsiTheme="minorHAnsi"/>
        </w:rPr>
        <w:t>through SERCA2. These findings support the hypothesis that activation of mTORC1 and its downstream targets, specifically in skeletal muscle, may play a role in nutrient-dependent thermogenesis. Future studies will identify whether targeting Ca</w:t>
      </w:r>
      <w:r w:rsidR="006E202A" w:rsidRPr="006E202A">
        <w:rPr>
          <w:rFonts w:asciiTheme="minorHAnsi" w:hAnsiTheme="minorHAnsi"/>
          <w:vertAlign w:val="superscript"/>
        </w:rPr>
        <w:t>2+</w:t>
      </w:r>
      <w:r w:rsidR="006E202A" w:rsidRPr="006E202A">
        <w:rPr>
          <w:rFonts w:asciiTheme="minorHAnsi" w:hAnsiTheme="minorHAnsi"/>
        </w:rPr>
        <w:t xml:space="preserve"> cycling through mTORC1 activation in skeletal muscle might be an effective target for weight loss interventions.</w:t>
      </w:r>
    </w:p>
    <w:p w14:paraId="42A16D24" w14:textId="77777777" w:rsidR="007B624A" w:rsidRPr="00420169" w:rsidRDefault="007B624A" w:rsidP="007B624A">
      <w:pPr>
        <w:pStyle w:val="Heading1"/>
        <w:rPr>
          <w:rFonts w:asciiTheme="minorHAnsi" w:hAnsiTheme="minorHAnsi"/>
        </w:rPr>
      </w:pPr>
      <w:commentRangeStart w:id="6"/>
      <w:r w:rsidRPr="00420169">
        <w:rPr>
          <w:rFonts w:asciiTheme="minorHAnsi" w:hAnsiTheme="minorHAnsi"/>
        </w:rPr>
        <w:t>Introduction</w:t>
      </w:r>
      <w:commentRangeEnd w:id="6"/>
      <w:r w:rsidR="00535EB6">
        <w:rPr>
          <w:rStyle w:val="CommentReference"/>
          <w:rFonts w:asciiTheme="minorHAnsi" w:eastAsiaTheme="minorEastAsia" w:hAnsiTheme="minorHAnsi" w:cstheme="minorBidi"/>
          <w:b w:val="0"/>
          <w:bCs w:val="0"/>
          <w:color w:val="auto"/>
        </w:rPr>
        <w:commentReference w:id="6"/>
      </w:r>
    </w:p>
    <w:p w14:paraId="53C3577F" w14:textId="77777777" w:rsidR="004D4201" w:rsidRPr="00420169" w:rsidRDefault="004D4201" w:rsidP="004D4201">
      <w:pPr>
        <w:rPr>
          <w:rFonts w:asciiTheme="minorHAnsi" w:hAnsiTheme="minorHAnsi"/>
        </w:rPr>
      </w:pPr>
    </w:p>
    <w:p w14:paraId="0F4F6248" w14:textId="7E8691ED" w:rsidR="00AC73D9" w:rsidRPr="00256914" w:rsidRDefault="00D45DD4" w:rsidP="004D4201">
      <w:pPr>
        <w:rPr>
          <w:rFonts w:asciiTheme="minorHAnsi" w:hAnsiTheme="minorHAnsi"/>
        </w:rPr>
      </w:pPr>
      <w:r w:rsidRPr="00256914">
        <w:rPr>
          <w:rFonts w:asciiTheme="minorHAnsi" w:hAnsiTheme="minorHAnsi"/>
        </w:rPr>
        <w:t xml:space="preserve">Obesity is a worldwide health problem, with comorbidities including diabetes, cardiovascular </w:t>
      </w:r>
      <w:r w:rsidR="00E2598A" w:rsidRPr="00256914">
        <w:rPr>
          <w:rFonts w:asciiTheme="minorHAnsi" w:hAnsiTheme="minorHAnsi"/>
        </w:rPr>
        <w:t xml:space="preserve">and liver disease </w:t>
      </w:r>
      <w:r w:rsidR="00E2598A" w:rsidRPr="00256914">
        <w:rPr>
          <w:rFonts w:asciiTheme="minorHAnsi" w:hAnsiTheme="minorHAnsi"/>
        </w:rPr>
        <w:fldChar w:fldCharType="begin" w:fldLock="1"/>
      </w:r>
      <w:r w:rsidR="00867669" w:rsidRPr="00256914">
        <w:rPr>
          <w:rFonts w:asciiTheme="minorHAnsi" w:hAnsiTheme="minorHAnsi"/>
        </w:rPr>
        <w:instrText>ADDIN CSL_CITATION {"citationItems":[{"id":"ITEM-1","itemData":{"URL":"http://www.who.int/mediacentre/factsheets/fs311/en/","author":[{"dropping-particle":"","family":"World Health Organization","given":"","non-dropping-particle":"","parse-names":false,"suffix":""}],"id":"ITEM-1","issued":{"date-parts":[["2013"]]},"title":"Obesity and Overweight","type":"webpage"},"uris":["http://www.mendeley.com/documents/?uuid=68d43687-5eee-4fe9-9992-e5f1815ef8d0"]}],"mendeley":{"formattedCitation":"[1]","plainTextFormattedCitation":"[1]","previouslyFormattedCitation":"[1]"},"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[1]</w:t>
      </w:r>
      <w:r w:rsidR="00E2598A" w:rsidRPr="00256914">
        <w:rPr>
          <w:rFonts w:asciiTheme="minorHAnsi" w:hAnsiTheme="minorHAnsi"/>
        </w:rPr>
        <w:fldChar w:fldCharType="end"/>
      </w:r>
      <w:r w:rsidR="00E2598A" w:rsidRPr="00256914">
        <w:rPr>
          <w:rFonts w:asciiTheme="minorHAnsi" w:hAnsiTheme="minorHAnsi"/>
        </w:rPr>
        <w:t xml:space="preserve">.  </w:t>
      </w:r>
      <w:r w:rsidRPr="00256914">
        <w:rPr>
          <w:rFonts w:asciiTheme="minorHAnsi" w:hAnsiTheme="minorHAnsi"/>
        </w:rPr>
        <w:t xml:space="preserve"> </w:t>
      </w:r>
      <w:r w:rsidR="00E2598A" w:rsidRPr="00256914">
        <w:rPr>
          <w:rFonts w:asciiTheme="minorHAnsi" w:hAnsiTheme="minorHAnsi"/>
        </w:rPr>
        <w:t>Current</w:t>
      </w:r>
      <w:r w:rsidR="00AC305E" w:rsidRPr="00256914">
        <w:rPr>
          <w:rFonts w:asciiTheme="minorHAnsi" w:hAnsiTheme="minorHAnsi"/>
        </w:rPr>
        <w:t xml:space="preserve"> modalities to prevent or reverse</w:t>
      </w:r>
      <w:r w:rsidR="00E2598A" w:rsidRPr="00256914">
        <w:rPr>
          <w:rFonts w:asciiTheme="minorHAnsi" w:hAnsiTheme="minorHAnsi"/>
        </w:rPr>
        <w:t xml:space="preserve"> obesity are ineffective and short-lived</w:t>
      </w:r>
      <w:ins w:id="7" w:author="Stephenson, Erin" w:date="2019-05-01T09:32:00Z">
        <w:r w:rsidR="002748C8">
          <w:rPr>
            <w:rFonts w:asciiTheme="minorHAnsi" w:hAnsiTheme="minorHAnsi"/>
          </w:rPr>
          <w:t>,</w:t>
        </w:r>
      </w:ins>
      <w:r w:rsidR="00E2598A" w:rsidRPr="00256914">
        <w:rPr>
          <w:rFonts w:asciiTheme="minorHAnsi" w:hAnsiTheme="minorHAnsi"/>
        </w:rPr>
        <w:t xml:space="preserve"> </w:t>
      </w:r>
      <w:r w:rsidR="00A32136" w:rsidRPr="00256914">
        <w:rPr>
          <w:rFonts w:asciiTheme="minorHAnsi" w:hAnsiTheme="minorHAnsi"/>
        </w:rPr>
        <w:t xml:space="preserve">either </w:t>
      </w:r>
      <w:r w:rsidR="00E2598A" w:rsidRPr="00256914">
        <w:rPr>
          <w:rFonts w:asciiTheme="minorHAnsi" w:hAnsiTheme="minorHAnsi"/>
        </w:rPr>
        <w:t>due to</w:t>
      </w:r>
      <w:r w:rsidR="00CD6826" w:rsidRPr="00256914">
        <w:rPr>
          <w:rFonts w:asciiTheme="minorHAnsi" w:hAnsiTheme="minorHAnsi"/>
        </w:rPr>
        <w:t xml:space="preserve"> poor</w:t>
      </w:r>
      <w:r w:rsidR="00E2598A" w:rsidRPr="00256914">
        <w:rPr>
          <w:rFonts w:asciiTheme="minorHAnsi" w:hAnsiTheme="minorHAnsi"/>
        </w:rPr>
        <w:t xml:space="preserve"> </w:t>
      </w:r>
      <w:r w:rsidR="00A32136" w:rsidRPr="00256914">
        <w:rPr>
          <w:rFonts w:asciiTheme="minorHAnsi" w:hAnsiTheme="minorHAnsi"/>
        </w:rPr>
        <w:t xml:space="preserve">adherence to </w:t>
      </w:r>
      <w:r w:rsidR="00CD6826" w:rsidRPr="00256914">
        <w:rPr>
          <w:rFonts w:asciiTheme="minorHAnsi" w:hAnsiTheme="minorHAnsi"/>
        </w:rPr>
        <w:t xml:space="preserve">lifestyle </w:t>
      </w:r>
      <w:r w:rsidR="00A32136" w:rsidRPr="00256914">
        <w:rPr>
          <w:rFonts w:asciiTheme="minorHAnsi" w:hAnsiTheme="minorHAnsi"/>
        </w:rPr>
        <w:t xml:space="preserve">interventions or </w:t>
      </w:r>
      <w:r w:rsidR="00E2598A" w:rsidRPr="00256914">
        <w:rPr>
          <w:rFonts w:asciiTheme="minorHAnsi" w:hAnsiTheme="minorHAnsi"/>
        </w:rPr>
        <w:t xml:space="preserve">reductions in energy expenditure and increases in hunger after weight loss </w:t>
      </w:r>
      <w:r w:rsidR="00E2598A" w:rsidRPr="00256914">
        <w:rPr>
          <w:rFonts w:asciiTheme="minorHAnsi" w:hAnsiTheme="minorHAnsi"/>
        </w:rPr>
        <w:fldChar w:fldCharType="begin" w:fldLock="1"/>
      </w:r>
      <w:r w:rsidR="00D04C5A">
        <w:rPr>
          <w:rFonts w:asciiTheme="minorHAnsi" w:hAnsiTheme="minorHAnsi"/>
        </w:rPr>
        <w:instrText>ADDIN CSL_CITATION {"citationItems":[{"id":"ITEM-1","itemData":{"DOI":"10.1016/0026-0495(84)90130-6","ISSN":"00260495","author":[{"dropping-particle":"","family":"Leibel","given":"Rudolph L.","non-dropping-particle":"","parse-names":false,"suffix":""},{"dropping-particle":"","family":"Hirsch","given":"Jules","non-dropping-particle":"","parse-names":false,"suffix":""}],"container-title":"Metabolism","id":"ITEM-1","issue":"2","issued":{"date-parts":[["1984","2"]]},"page":"164-170","title":"Diminished energy requirements in reduced-obese patients","type":"article-journal","volume":"33"},"uris":["http://www.mendeley.com/documents/?uuid=f33a96b3-ae1e-4c10-be76-ffc5aedded1f"]},{"id":"ITEM-2","itemData":{"DOI":"10.1056/NEJM199503093321001","ISSN":"0028-4793","PMID":"7632212","abstract":"BACKGROUND: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 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 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 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obesity.","author":[{"dropping-particle":"","family":"Leibel","given":"Rudolph L.","non-dropping-particle":"","parse-names":false,"suffix":""},{"dropping-particle":"","family":"Rosenbaum","given":"Michael","non-dropping-particle":"","parse-names":false,"suffix":""},{"dropping-particle":"","family":"Hirsch","given":"Jules","non-dropping-particle":"","parse-names":false,"suffix":""}],"container-title":"The New England journal of medicine","id":"ITEM-2","issue":"10","issued":{"date-parts":[["1995","3","9"]]},"page":"621-8","title":"Changes in energy expenditure resulting from altered body weight.","type":"article-journal","volume":"332"},"uris":["http://www.mendeley.com/documents/?uuid=c64cd671-fcbd-4af3-b306-7bde4593d0ef"]},{"id":"ITEM-3","itemData":{"DOI":"10.1056/NEJMoa1105816","ISBN":"1533-4406 (Electronic)\\r0028-4793 (Linking)","ISSN":"0028-4793","PMID":"22029981","abstract":"BACKGROUND: After weight loss, changes in the circulating levels of several peripheral hormones involved in the homeostatic regulation of body weight occur. Whether these changes are transient or persist over time may be important for an understanding of the reasons behind the high rate of weight regain after diet-induced weight loss. METHODS: We enrolled 50 overweight or obese patients without diabetes in a 10-week weight-loss program for which a very-low-energy diet was prescribed. At baseline (before weight loss), at 10 weeks (after program completion), and at 62 weeks, we examined circulating levels of leptin, ghrelin, peptide YY, gastric inhibitory polypeptide, glucagon-like peptide 1, amylin, pancreatic polypeptide, cholecystokinin, and insulin and subjective ratings of appetite. RESULTS: Weight loss (mean [+/-SE], 13.5+/-0.5 kg) led to significant reductions in levels of leptin, peptide YY, cholecystokinin, insulin (P&lt;0.001 for all comparisons), and amylin (P=0.002) and to increases in levels of ghrelin (P&lt;0.001), gastric inhibitory polypeptide (P=0.004), and pancreatic polypeptide (P=0.008). There was also a significant increase in subjective appetite (P&lt;0.001). One year after the initial weight loss, there were still significant differences from baseline in the mean levels of leptin (P&lt;0.001), peptide YY (P&lt;0.001), cholecystokinin (P=0.04), insulin (P=0.01), ghrelin (P&lt;0.001), gastric inhibitory polypeptide (P&lt;0.001), and pancreatic polypeptide (P=0.002), as well as hunger (P&lt;0.001). CONCLUSIONS: One year after initial weight reduction, levels of the circulating mediators of appetite that encourage weight regain after diet-induced weight loss do not revert to the levels recorded before weight loss. Long-term strategies to counteract this change may be needed to prevent obesity relapse. (Funded by the National Health and Medical Research Council and others; ClinicalTrials.gov number, NCT00870259.).","author":[{"dropping-particle":"","family":"Sumithran","given":"Priya","non-dropping-particle":"","parse-names":false,"suffix":""},{"dropping-particle":"","family":"Prendergast","given":"Luke A.","non-dropping-particle":"","parse-names":false,"suffix":""},{"dropping-particle":"","family":"Delbridge","given":"Elizabeth","non-dropping-particle":"","parse-names":false,"suffix":""},{"dropping-particle":"","family":"Purcell","given":"Katrina","non-dropping-particle":"","parse-names":false,"suffix":""},{"dropping-particle":"","family":"Shulkes","given":"Arthur","non-dropping-particle":"","parse-names":false,"suffix":""},{"dropping-particle":"","family":"Kriketos","given":"Adamandia","non-dropping-particle":"","parse-names":false,"suffix":""},{"dropping-particle":"","family":"Proietto","given":"Joseph","non-dropping-particle":"","parse-names":false,"suffix":""}],"container-title":"New England Journal of Medicine","id":"ITEM-3","issue":"17","issued":{"date-parts":[["2011","10","27"]]},"page":"1597-1604","title":"Long-Term Persistence of Hormonal Adaptations to Weight Loss","type":"article-journal","volume":"365"},"uris":["http://www.mendeley.com/documents/?uuid=6a5f140d-d537-4dc7-ac5e-582b42856fd7"]}],"mendeley":{"formattedCitation":"[2–4]","plainTextFormattedCitation":"[2–4]","previouslyFormattedCitation":"[2–4]"},"properties":{"noteIndex":0},"schema":"https://github.com/citation-style-language/schema/raw/master/csl-citation.json"}</w:instrText>
      </w:r>
      <w:r w:rsidR="00E2598A" w:rsidRPr="00256914">
        <w:rPr>
          <w:rFonts w:asciiTheme="minorHAnsi" w:hAnsiTheme="minorHAnsi"/>
        </w:rPr>
        <w:fldChar w:fldCharType="separate"/>
      </w:r>
      <w:r w:rsidR="00E2598A" w:rsidRPr="00256914">
        <w:rPr>
          <w:rFonts w:asciiTheme="minorHAnsi" w:hAnsiTheme="minorHAnsi"/>
          <w:noProof/>
        </w:rPr>
        <w:t>[2–4]</w:t>
      </w:r>
      <w:r w:rsidR="00E2598A" w:rsidRPr="00256914">
        <w:rPr>
          <w:rFonts w:asciiTheme="minorHAnsi" w:hAnsiTheme="minorHAnsi"/>
        </w:rPr>
        <w:fldChar w:fldCharType="end"/>
      </w:r>
      <w:r w:rsidR="00E2598A" w:rsidRPr="00256914">
        <w:rPr>
          <w:rFonts w:asciiTheme="minorHAnsi" w:hAnsiTheme="minorHAnsi"/>
        </w:rPr>
        <w:t xml:space="preserve">.  </w:t>
      </w:r>
      <w:r w:rsidR="00974B1E" w:rsidRPr="00256914">
        <w:rPr>
          <w:rFonts w:asciiTheme="minorHAnsi" w:hAnsiTheme="minorHAnsi"/>
        </w:rPr>
        <w:t xml:space="preserve">The genetic and dietary modifiers of energy expenditure are not well </w:t>
      </w:r>
      <w:r w:rsidR="006929D3" w:rsidRPr="00256914">
        <w:rPr>
          <w:rFonts w:asciiTheme="minorHAnsi" w:hAnsiTheme="minorHAnsi"/>
        </w:rPr>
        <w:t>understood</w:t>
      </w:r>
      <w:r w:rsidR="00974B1E" w:rsidRPr="00256914">
        <w:rPr>
          <w:rFonts w:asciiTheme="minorHAnsi" w:hAnsiTheme="minorHAnsi"/>
        </w:rPr>
        <w:t xml:space="preserve">, </w:t>
      </w:r>
      <w:r w:rsidR="00B93E46" w:rsidRPr="00256914">
        <w:rPr>
          <w:rFonts w:asciiTheme="minorHAnsi" w:hAnsiTheme="minorHAnsi"/>
        </w:rPr>
        <w:t xml:space="preserve">but there is evidence that </w:t>
      </w:r>
      <w:r w:rsidR="0053186E" w:rsidRPr="00256914">
        <w:rPr>
          <w:rFonts w:asciiTheme="minorHAnsi" w:hAnsiTheme="minorHAnsi"/>
        </w:rPr>
        <w:t xml:space="preserve">signaling through </w:t>
      </w:r>
      <w:r w:rsidR="00B93E46" w:rsidRPr="00256914">
        <w:rPr>
          <w:rFonts w:asciiTheme="minorHAnsi" w:hAnsiTheme="minorHAnsi"/>
        </w:rPr>
        <w:t xml:space="preserve">the </w:t>
      </w:r>
      <w:r w:rsidR="00B350F7" w:rsidRPr="00256914">
        <w:rPr>
          <w:rFonts w:asciiTheme="minorHAnsi" w:hAnsiTheme="minorHAnsi"/>
        </w:rPr>
        <w:t>m</w:t>
      </w:r>
      <w:r w:rsidR="0054445A" w:rsidRPr="00256914">
        <w:rPr>
          <w:rFonts w:asciiTheme="minorHAnsi" w:hAnsiTheme="minorHAnsi"/>
        </w:rPr>
        <w:t>echanistic</w:t>
      </w:r>
      <w:r w:rsidR="00B350F7" w:rsidRPr="00256914">
        <w:rPr>
          <w:rFonts w:asciiTheme="minorHAnsi" w:hAnsiTheme="minorHAnsi"/>
        </w:rPr>
        <w:t xml:space="preserve"> Target of Rapamycin </w:t>
      </w:r>
      <w:r w:rsidR="0054445A" w:rsidRPr="00256914">
        <w:rPr>
          <w:rFonts w:asciiTheme="minorHAnsi" w:hAnsiTheme="minorHAnsi"/>
        </w:rPr>
        <w:t>Complex 1</w:t>
      </w:r>
      <w:ins w:id="8" w:author="Stephenson, Erin" w:date="2019-04-10T14:13:00Z">
        <w:r w:rsidR="00AB0F5C">
          <w:rPr>
            <w:rFonts w:asciiTheme="minorHAnsi" w:hAnsiTheme="minorHAnsi"/>
          </w:rPr>
          <w:t xml:space="preserve"> </w:t>
        </w:r>
      </w:ins>
      <w:r w:rsidR="00B350F7" w:rsidRPr="00256914">
        <w:rPr>
          <w:rFonts w:asciiTheme="minorHAnsi" w:hAnsiTheme="minorHAnsi"/>
        </w:rPr>
        <w:t>(mTOR</w:t>
      </w:r>
      <w:r w:rsidR="0054445A" w:rsidRPr="00256914">
        <w:rPr>
          <w:rFonts w:asciiTheme="minorHAnsi" w:hAnsiTheme="minorHAnsi"/>
        </w:rPr>
        <w:t>C1</w:t>
      </w:r>
      <w:r w:rsidR="00B350F7" w:rsidRPr="00256914">
        <w:rPr>
          <w:rFonts w:asciiTheme="minorHAnsi" w:hAnsiTheme="minorHAnsi"/>
        </w:rPr>
        <w:t>)</w:t>
      </w:r>
      <w:r w:rsidR="00B93E46" w:rsidRPr="00256914">
        <w:rPr>
          <w:rFonts w:asciiTheme="minorHAnsi" w:hAnsiTheme="minorHAnsi"/>
        </w:rPr>
        <w:t xml:space="preserve"> may play a role </w:t>
      </w:r>
      <w:r w:rsidR="00256914">
        <w:rPr>
          <w:rFonts w:asciiTheme="minorHAnsi" w:hAnsiTheme="minorHAnsi"/>
        </w:rPr>
        <w:fldChar w:fldCharType="begin" w:fldLock="1"/>
      </w:r>
      <w:r w:rsidR="00256914">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FGF21","type":"article-journal","volume":"8"},"uris":["http://www.mendeley.com/documents/?uuid=657c7b73-0513-4458-8465-cfaef5a488ef"]},{"id":"ITEM-3","itemData":{"DOI":"10.1172/JCI83532","ISBN":"0021-9738","ISSN":"0021-9738","PMID":"27018708","abstract":"A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Investigation","id":"ITEM-3","issue":"5","issued":{"date-parts":[["2016","3","28"]]},"page":"1-13","title":"Activation of mTORC1 is essential for β-adrenergic stimulation of adipose browning","type":"article-journal","volume":"1"},"uris":["http://www.mendeley.com/documents/?uuid=54eebe34-208d-422b-9a7a-d867a3ab55d4"]},{"id":"ITEM-4","itemData":{"DOI":"10.2337/db15-0502","ISBN":"6177133460","ISSN":"0012-1797","PMID":"26858361","abstract":"Rapamycin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A.","non-dropping-particle":"","parse-names":false,"suffix":""}],"container-title":"Diabetes","id":"ITEM-4","issue":"April 2015","issued":{"date-parts":[["2016"]]},"page":"1-35","title":"Rapamycin blocks induction of the thermogenic program in white adipose tissue","type":"article-journal","volume":"65"},"uris":["http://www.mendeley.com/documents/?uuid=a55649eb-ffab-4386-89e0-66ac8b91b1f0"]}],"mendeley":{"formattedCitation":"[5–8]","plainTextFormattedCitation":"[5–8]","previouslyFormattedCitation":"[5–8]"},"properties":{"noteIndex":0},"schema":"https://github.com/citation-style-language/schema/raw/master/csl-citation.json"}</w:instrText>
      </w:r>
      <w:r w:rsidR="00256914">
        <w:rPr>
          <w:rFonts w:asciiTheme="minorHAnsi" w:hAnsiTheme="minorHAnsi"/>
        </w:rPr>
        <w:fldChar w:fldCharType="separate"/>
      </w:r>
      <w:r w:rsidR="00256914" w:rsidRPr="00256914">
        <w:rPr>
          <w:rFonts w:asciiTheme="minorHAnsi" w:hAnsiTheme="minorHAnsi"/>
          <w:noProof/>
        </w:rPr>
        <w:t>[5–8]</w:t>
      </w:r>
      <w:r w:rsidR="00256914">
        <w:rPr>
          <w:rFonts w:asciiTheme="minorHAnsi" w:hAnsiTheme="minorHAnsi"/>
        </w:rPr>
        <w:fldChar w:fldCharType="end"/>
      </w:r>
      <w:r w:rsidR="00256914">
        <w:rPr>
          <w:rFonts w:asciiTheme="minorHAnsi" w:hAnsiTheme="minorHAnsi"/>
        </w:rPr>
        <w:t>.</w:t>
      </w:r>
    </w:p>
    <w:p w14:paraId="737A3082" w14:textId="77777777" w:rsidR="00AC73D9" w:rsidRPr="00256914" w:rsidRDefault="00AC73D9" w:rsidP="004D4201">
      <w:pPr>
        <w:rPr>
          <w:rFonts w:asciiTheme="minorHAnsi" w:hAnsiTheme="minorHAnsi"/>
        </w:rPr>
      </w:pPr>
    </w:p>
    <w:p w14:paraId="08A61801" w14:textId="341AF858" w:rsidR="009D1EBE" w:rsidRPr="00256914" w:rsidRDefault="004D4201" w:rsidP="004D4201">
      <w:pPr>
        <w:rPr>
          <w:rFonts w:asciiTheme="minorHAnsi" w:hAnsiTheme="minorHAnsi"/>
        </w:rPr>
      </w:pPr>
      <w:r w:rsidRPr="00256914">
        <w:rPr>
          <w:rFonts w:asciiTheme="minorHAnsi" w:hAnsiTheme="minorHAnsi"/>
        </w:rPr>
        <w:t xml:space="preserve">mTORC1 is a nutrient responsive protein kinase complex expressed in all known eukaryotic cells.  This complex is activated by anabolic signals </w:t>
      </w:r>
      <w:r w:rsidR="006929D3" w:rsidRPr="00256914">
        <w:rPr>
          <w:rFonts w:asciiTheme="minorHAnsi" w:hAnsiTheme="minorHAnsi"/>
        </w:rPr>
        <w:t>including</w:t>
      </w:r>
      <w:r w:rsidRPr="00256914">
        <w:rPr>
          <w:rFonts w:asciiTheme="minorHAnsi" w:hAnsiTheme="minorHAnsi"/>
        </w:rPr>
        <w:t xml:space="preserve"> insulin, amino acids and energy abundance (see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[9]</w:t>
      </w:r>
      <w:r w:rsidRPr="00256914">
        <w:rPr>
          <w:rFonts w:asciiTheme="minorHAnsi" w:hAnsiTheme="minorHAnsi"/>
        </w:rPr>
        <w:fldChar w:fldCharType="end"/>
      </w:r>
      <w:r w:rsidR="00A86399" w:rsidRPr="00256914">
        <w:rPr>
          <w:rFonts w:asciiTheme="minorHAnsi" w:hAnsiTheme="minorHAnsi"/>
        </w:rPr>
        <w:t xml:space="preserve"> </w:t>
      </w:r>
      <w:r w:rsidRPr="00256914">
        <w:rPr>
          <w:rFonts w:asciiTheme="minorHAnsi" w:hAnsiTheme="minorHAnsi"/>
        </w:rPr>
        <w:t xml:space="preserve">for review).  mTORC1 integrates these signals, and helps co-ordinate anabolic processes </w:t>
      </w:r>
      <w:r w:rsidR="006929D3" w:rsidRPr="00256914">
        <w:rPr>
          <w:rFonts w:asciiTheme="minorHAnsi" w:hAnsiTheme="minorHAnsi"/>
        </w:rPr>
        <w:t xml:space="preserve">such </w:t>
      </w:r>
      <w:r w:rsidRPr="00256914">
        <w:rPr>
          <w:rFonts w:asciiTheme="minorHAnsi" w:hAnsiTheme="minorHAnsi"/>
        </w:rPr>
        <w:t>a</w:t>
      </w:r>
      <w:r w:rsidR="004F062C" w:rsidRPr="00256914">
        <w:rPr>
          <w:rFonts w:asciiTheme="minorHAnsi" w:hAnsiTheme="minorHAnsi"/>
        </w:rPr>
        <w:t>s lipogenesis</w:t>
      </w:r>
      <w:r w:rsidR="00C13E13" w:rsidRPr="00256914">
        <w:rPr>
          <w:rFonts w:asciiTheme="minorHAnsi" w:hAnsiTheme="minorHAnsi"/>
        </w:rPr>
        <w:t xml:space="preserv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Pathways.","type":"article-journal","volume":"14"},"uris":["http://www.mendeley.com/documents/?uuid=f9319631-8a12-4232-8483-be209712c9a9"]},{"id":"ITEM-2","itemData":{"DOI":"10.2337/db09-1602","ISBN":"1939-327X (Electronic)\\r0012-1797 (Linking)","ISSN":"00121797","PMID":"20068142","abstract":"In metazoans, target of rapamycin complex 1 (TORC1) plays the key role in nutrient- and hormone-dependent control of metabolism. However, the role of TORC1 in regulation of triglyceride storage and metabolism remains largely unknown.","author":[{"dropping-particle":"","family":"Chakrabarti","given":"Partha","non-dropping-particle":"","parse-names":false,"suffix":""},{"dropping-particle":"","family":"English","given":"Taylor","non-dropping-particle":"","parse-names":false,"suffix":""},{"dropping-particle":"","family":"Shi","given":"Jun","non-dropping-particle":"","parse-names":false,"suffix":""},{"dropping-particle":"","family":"Smas","given":"Cynthia M.","non-dropping-particle":"","parse-names":false,"suffix":""},{"dropping-particle":"V.","family":"Kandror","given":"Konstantin","non-dropping-particle":"","parse-names":false,"suffix":""}],"container-title":"Diabetes","id":"ITEM-2","issue":"4","issued":{"date-parts":[["2010","4"]]},"page":"775-781","title":"Mammalian target of rapamycin complex 1 suppresses lipolysis, stimulates lipogenesis, and promotes fat storage","type":"article-journal","volume":"59"},"uris":["http://www.mendeley.com/documents/?uuid=ff74ffd1-34e3-4dca-a9c7-d473d0be62c7"]},{"id":"ITEM-3","itemData":{"DOI":"10.1073/pnas.0914798107","ISSN":"1091-6490","PMID":"20133650","abstract":"The livers of insulin-resistant, diabetic mice manifest selective insulin resistance, suggesting a bifurcation in the insulin signaling pathway: Insulin loses its ability to block glucose production (i.e., it fails to suppress PEPCK and other genes of gluconeogenesis), yet it retains its ability to stimulate fatty acid synthesis (i.e., continued enhancement of genes of lipogenesis). Enhanced lipogenesis is accompanied by an insulin-stimulated increase in the mRNA encoding SREBP-1c, a transcription factor that activates the entire lipogenic program. Here, we report a branch point in the insulin signaling pathway that may account for selective insulin resistance. Exposure of rat hepatocytes to insulin produced a 25-fold increase in SREBP-1c mRNA and a 95% decrease in PEPCK mRNA. Insulin-mediated changes in both mRNAs were blocked by inhibitors of PI3K and Akt, indicating that these kinases are required for both pathways. In contrast, subnanomolar concentrations of rapamycin, an inhibitor of the mTORC1 kinase, blocked insulin induction of SREBP-1c, but had no effect on insulin suppression of PEPCK. We observed a similar selective effect of rapamycin in livers of rats and mice that experienced an insulin surge in response to a fasting-refeeding protocol. A specific inhibitor of S6 kinase, a downstream target of mTORC1, did not block insulin induction of SREBP-1c, suggesting a downstream pathway distinct from S6 kinase. These results establish mTORC1 as an essential component in the insulin-regulated pathway for hepatic lipogenesis but not gluconeogenesis, and may help to resolve the paradox of selective insulin resistance in livers of diabetic rodents.","author":[{"dropping-particle":"","family":"Li","given":"Shijie","non-dropping-particle":"","parse-names":false,"suffix":""},{"dropping-particle":"","family":"Brown","given":"Michael S.","non-dropping-particle":"","parse-names":false,"suffix":""},{"dropping-particle":"","family":"Goldstein","given":"Joseph L.","non-dropping-particle":"","parse-names":false,"suffix":""}],"container-title":"Proceedings of the National Academy of Sciences of the United States of America","id":"ITEM-3","issue":"8","issued":{"date-parts":[["2010","2"]]},"page":"3441-6","title":"Bifurcation of insulin signaling pathway in rat liver: mTORC1 required for stimulation of lipogenesis, but not inhibition of gluconeogenesis.","type":"article-journal","volume":"107"},"uris":["http://www.mendeley.com/documents/?uuid=d1d15711-516f-4e9b-a77f-cdb52a2755e6"]}],"mendeley":{"formattedCitation":"[10–12]","plainTextFormattedCitation":"[10–12]","previouslyFormattedCitation":"[10–12]"},"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[10–12]</w:t>
      </w:r>
      <w:r w:rsidR="00C13E13" w:rsidRPr="00256914">
        <w:rPr>
          <w:rFonts w:asciiTheme="minorHAnsi" w:hAnsiTheme="minorHAnsi"/>
        </w:rPr>
        <w:fldChar w:fldCharType="end"/>
      </w:r>
      <w:r w:rsidR="00C13E13" w:rsidRPr="00256914">
        <w:rPr>
          <w:rFonts w:asciiTheme="minorHAnsi" w:hAnsiTheme="minorHAnsi"/>
        </w:rPr>
        <w:t xml:space="preserve">, </w:t>
      </w:r>
      <w:r w:rsidR="004F062C" w:rsidRPr="00256914">
        <w:rPr>
          <w:rFonts w:asciiTheme="minorHAnsi" w:hAnsiTheme="minorHAnsi"/>
        </w:rPr>
        <w:t xml:space="preserve">glycogenesis </w:t>
      </w:r>
      <w:r w:rsidR="004F062C" w:rsidRPr="00256914">
        <w:rPr>
          <w:rFonts w:asciiTheme="minorHAnsi" w:hAnsiTheme="minorHAnsi"/>
        </w:rPr>
        <w:fldChar w:fldCharType="begin" w:fldLock="1"/>
      </w:r>
      <w:r w:rsidR="004E4BB8">
        <w:rPr>
          <w:rFonts w:asciiTheme="minorHAnsi" w:hAnsiTheme="minorHAnsi"/>
        </w:rPr>
        <w:instrText>ADDIN CSL_CITATION {"citationItems":[{"id":"ITEM-1","itemData":{"DOI":"10.2337/db13-1531","ISBN":"1939-327X (Electronic)\\r0012-1797 (Linking)","ISSN":"1939-327X","PMID":"24722244","abstract":"Glycogen and lipids are major storage forms of energy that are tightly regulated by hormones and metabolic signals. We demonstrate that feeding mice a high-fat diet (HFD) increases hepatic glycogen due to increased expression of the glycogenic scaffolding protein PTG/R5. PTG promoter activity was increased and glycogen levels were augmented in mice and cells after activation of the mechanistic target of rapamycin complex 1 (mTORC1) and its downstream target SREBP1. Deletion of the PTG gene in mice prevented HFD-induced hepatic glycogen accumulation. Of note,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 Zhuo-Xian Xian Z.-X.","non-dropping-particle":"","parse-names":false,"suffix":""},{"dropping-particle":"","family":"Lin","given":"Jiandie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 M.","non-dropping-particle":"","parse-names":false,"suffix":""},{"dropping-particle":"","family":"Saltiel","given":"Alan R.","non-dropping-particle":"","parse-names":false,"suffix":""}],"container-title":"Diabetes","id":"ITEM-1","issue":"9","issued":{"date-parts":[["2014","9","10"]]},"page":"2935-48","title":"Metabolic crosstalk: molecular links between glycogen and lipid metabolism in obesity.","type":"article-journal","volume":"63"},"uris":["http://www.mendeley.com/documents/?uuid=b6ac03ba-e4d2-4df2-93a6-86d9e4b81082"]}],"mendeley":{"formattedCitation":"[13]","plainTextFormattedCitation":"[13]","previouslyFormattedCitation":"[13]"},"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[13]</w:t>
      </w:r>
      <w:r w:rsidR="004F062C" w:rsidRPr="00256914">
        <w:rPr>
          <w:rFonts w:asciiTheme="minorHAnsi" w:hAnsiTheme="minorHAnsi"/>
        </w:rPr>
        <w:fldChar w:fldCharType="end"/>
      </w:r>
      <w:ins w:id="9" w:author="Stephenson, Erin" w:date="2019-04-10T14:14:00Z">
        <w:r w:rsidR="002F2243">
          <w:rPr>
            <w:rFonts w:asciiTheme="minorHAnsi" w:hAnsiTheme="minorHAnsi"/>
          </w:rPr>
          <w:t xml:space="preserve"> and</w:t>
        </w:r>
      </w:ins>
      <w:r w:rsidR="004F062C" w:rsidRPr="00256914">
        <w:rPr>
          <w:rFonts w:asciiTheme="minorHAnsi" w:hAnsiTheme="minorHAnsi"/>
        </w:rPr>
        <w:t xml:space="preserve"> </w:t>
      </w:r>
      <w:r w:rsidRPr="00256914">
        <w:rPr>
          <w:rFonts w:asciiTheme="minorHAnsi" w:hAnsiTheme="minorHAnsi"/>
        </w:rPr>
        <w:t>cellular differentiation</w:t>
      </w:r>
      <w:r w:rsidR="004F062C" w:rsidRPr="00256914">
        <w:rPr>
          <w:rFonts w:asciiTheme="minorHAnsi" w:hAnsiTheme="minorHAnsi"/>
        </w:rPr>
        <w:t xml:space="preserve"> </w:t>
      </w:r>
      <w:r w:rsidR="004F062C" w:rsidRPr="00256914">
        <w:rPr>
          <w:rFonts w:asciiTheme="minorHAnsi" w:hAnsiTheme="minorHAnsi"/>
        </w:rPr>
        <w:fldChar w:fldCharType="begin" w:fldLock="1"/>
      </w:r>
      <w:r w:rsidR="00256914">
        <w:rPr>
          <w:rFonts w:asciiTheme="minorHAnsi" w:hAnsiTheme="minorHAnsi"/>
        </w:rPr>
        <w:instrText>ADDIN CSL_CITATION {"citationItems":[{"id":"ITEM-1","itemData":{"DOI":"10.1371/journal.pone.0006189","ISSN":"1932-6203","PMID":"19593385","abstract":"BACKGROUND: The signaling pathways imposing hormonal control over adipocyte differentiation are poorly understood. While insulin and Akt signaling have been found previously to be essential for adipogenesis, the relative importance of their many downstream branches have not been defined. One direct substrate that is inhibited by Akt-mediated phosphorylation is the tuberous sclerosis complex 2 (TSC2) protein, which associates with TSC1 and acts as a critical negative regulator of the mammalian target of rapamycin (mTOR) complex 1 (mTORC1). Loss of function of the TSC1-TSC2 complex results in constitutive mTORC1 signaling and, through mTORC1-dependent feedback mechanisms and loss of mTORC2 activity, leads to a concomitant block of Akt signaling to its other downstream targets. METHODOLOGY/PRINCIPAL FINDINGS: We find that, despite severe insulin resistance and the absence of Akt signaling, TSC2-deficient mouse embryo fibroblasts and 3T3-L1 pre-adipocytes display enhanced adipocyte differentiation that is dependent on the elevated mTORC1 activity in these cells. Activation of mTORC1 causes a robust increase in the mRNA and protein expression of peroxisome proliferator-activated receptor gamma (PPARgamma), which is the master transcriptional regulator of adipocyte differentiation. In examining the requirements for different Akt-mediated phosphorylation sites on TSC2, we find that only TSC2 mutants lacking all five previously identified Akt sites fully block insulin-stimulated mTORC1 signaling in reconstituted Tsc2 null cells, and this mutant also inhibits adipogenesis. Finally, renal angiomyolipomas from patients with tuberous sclerosis complex contain both adipose and smooth muscle-like components with activated mTORC1 signaling and elevated PPARgamma expression. CONCLUSIONS/SIGNIFICANCE: This study demonstrates that activation of mTORC1 signaling is a critical step in adipocyte differentiation and identifies TSC2 as a primary target of Akt driving this process. Therefore, the TSC1-TSC2 complex regulates the differentiation of mesenchymal cell lineages, at least in part, through its control of mTORC1 activity and PPARgamma expression.","author":[{"dropping-particle":"","family":"Zhang","given":"Hui H","non-dropping-particle":"","parse-names":false,"suffix":""},{"dropping-particle":"","family":"Huang","given":"Jingxiang","non-dropping-particle":"","parse-names":false,"suffix":""},{"dropping-particle":"","family":"Düvel","given":"Katrin","non-dropping-particle":"","parse-names":false,"suffix":""},{"dropping-particle":"","family":"Boback","given":"Bernard","non-dropping-particle":"","parse-names":false,"suffix":""},{"dropping-particle":"","family":"Wu","given":"Shulin","non-dropping-particle":"","parse-names":false,"suffix":""},{"dropping-particle":"","family":"Squillace","given":"Rachel M","non-dropping-particle":"","parse-names":false,"suffix":""},{"dropping-particle":"","family":"Wu","given":"Chin-Lee","non-dropping-particle":"","parse-names":false,"suffix":""},{"dropping-particle":"","family":"Manning","given":"Brendan D.","non-dropping-particle":"","parse-names":false,"suffix":""}],"container-title":"PloS one","id":"ITEM-1","issue":"7","issued":{"date-parts":[["2009","1"]]},"page":"e6189","title":"Insulin stimulates adipogenesis through the Akt-TSC2-mTORC1 pathway.","type":"article-journal","volume":"4"},"uris":["http://www.mendeley.com/documents/?uuid=6fc36384-898f-4b5d-8a9f-ab4214f39073"]},{"id":"ITEM-2","itemData":{"DOI":"10.1038/srep09676","ISSN":"2045-2322","author":[{"dropping-particle":"","family":"Hatfield","given":"Isabelle","non-dropping-particle":"","parse-names":false,"suffix":""},{"dropping-particle":"","family":"Harvey","given":"Innocence","non-dropping-particle":"","parse-names":false,"suffix":""},{"dropping-particle":"","family":"Yates","given":"Erika R.","non-dropping-particle":"","parse-names":false,"suffix":""},{"dropping-particle":"","family":"Redd","given":"JeAnna R.","non-dropping-particle":"","parse-names":false,"suffix":""},{"dropping-particle":"","family":"Reiter","given":"Lawrence T.","non-dropping-particle":"","parse-names":false,"suffix":""},{"dropping-particle":"","family":"Bridges","given":"Dave","non-dropping-particle":"","parse-names":false,"suffix":""}],"container-title":"Scientific Reports","id":"ITEM-2","issued":{"date-parts":[["2015","4","13"]]},"page":"9676","title":"The role of TORC1 in muscle development in Drosophila","type":"article-journal","volume":"5"},"uris":["http://www.mendeley.com/documents/?uuid=94107e24-4e61-4172-b643-1e38bfdc3c43"]},{"id":"ITEM-3","itemData":{"DOI":"10.1074/jbc.C100406200","ISSN":"0021-9258","PMID":"11500483","abstract":"Rapamycin inhibits differentiation of mouse C2C12 myoblasts, a tissue culture model for skeletal muscle differentiation. The mechanism by which a rapamycin-sensitive signaling pathway regulates myogenesis is largely unknown. The mammalian target of rapamycin (mTOR) is a central regulator of cell growth and proliferation, but its role in myogenesis has not been examined directly. Here we report the investigation of the function of mTOR and its downstream effectors in muscle differentiation. Rapamycin exerts an inhibitory effect on C2C12 myogenesis at different stages, implying that a rapamycin-sensitive pathway may be required for multiple processes during muscle differentiation. The mTOR protein level increases 10-fold during differentiation, via a post-transcriptional mechanism. As the first direct demonstration of the essential role of mTOR in muscle differentiation, we show that a rapamycin-resistant mTOR, but not S6 kinase 1, can rescue rapamycin-inhibited myogenesis. Remarkably, the myogenic function of mTOR does not require its kinase activity. Two downstream effectors of the rapamycin-sensitive pathway, S6 kinase 1 and eIF4E-binding protein 1, undergo differential regulation during myogenesis, but neither protein is the relevant effector for the myogenic signaling of mTOR. Taken together, our observations suggest a novel mTOR signaling mechanism essential for skeletal muscle differentiation.","author":[{"dropping-particle":"","family":"Erbay","given":"E","non-dropping-particle":"","parse-names":false,"suffix":""},{"dropping-particle":"","family":"Chen","given":"J","non-dropping-particle":"","parse-names":false,"suffix":""}],"container-title":"The Journal of biological chemistry","id":"ITEM-3","issue":"39","issued":{"date-parts":[["2001","9","28"]]},"page":"36079-82","title":"The mammalian target of rapamycin regulates C2C12 myogenesis via a kinase-independent mechanism.","type":"article-journal","volume":"276"},"uris":["http://www.mendeley.com/documents/?uuid=ad06618c-c676-4c47-81f0-b61efa4769c0"]}],"mendeley":{"formattedCitation":"[14–16]","plainTextFormattedCitation":"[14–16]","previouslyFormattedCitation":"[14–16]"},"properties":{"noteIndex":0},"schema":"https://github.com/citation-style-language/schema/raw/master/csl-citation.json"}</w:instrText>
      </w:r>
      <w:r w:rsidR="004F062C" w:rsidRPr="00256914">
        <w:rPr>
          <w:rFonts w:asciiTheme="minorHAnsi" w:hAnsiTheme="minorHAnsi"/>
        </w:rPr>
        <w:fldChar w:fldCharType="separate"/>
      </w:r>
      <w:r w:rsidR="00256914" w:rsidRPr="00256914">
        <w:rPr>
          <w:rFonts w:asciiTheme="minorHAnsi" w:hAnsiTheme="minorHAnsi"/>
          <w:noProof/>
        </w:rPr>
        <w:t>[14–16]</w:t>
      </w:r>
      <w:r w:rsidR="004F062C" w:rsidRPr="00256914">
        <w:rPr>
          <w:rFonts w:asciiTheme="minorHAnsi" w:hAnsiTheme="minorHAnsi"/>
        </w:rPr>
        <w:fldChar w:fldCharType="end"/>
      </w:r>
      <w:ins w:id="10" w:author="Stephenson, Erin" w:date="2019-04-10T14:14:00Z">
        <w:r w:rsidR="002F2243">
          <w:rPr>
            <w:rFonts w:asciiTheme="minorHAnsi" w:hAnsiTheme="minorHAnsi"/>
          </w:rPr>
          <w:t>,</w:t>
        </w:r>
      </w:ins>
      <w:r w:rsidR="00C13E13" w:rsidRPr="00256914">
        <w:rPr>
          <w:rFonts w:asciiTheme="minorHAnsi" w:hAnsiTheme="minorHAnsi"/>
        </w:rPr>
        <w:t xml:space="preserve"> while </w:t>
      </w:r>
      <w:ins w:id="11" w:author="Stephenson, Erin" w:date="2019-05-01T09:33:00Z">
        <w:r w:rsidR="002748C8">
          <w:rPr>
            <w:rFonts w:asciiTheme="minorHAnsi" w:hAnsiTheme="minorHAnsi"/>
          </w:rPr>
          <w:t xml:space="preserve">also </w:t>
        </w:r>
      </w:ins>
      <w:r w:rsidR="00C13E13" w:rsidRPr="00256914">
        <w:rPr>
          <w:rFonts w:asciiTheme="minorHAnsi" w:hAnsiTheme="minorHAnsi"/>
        </w:rPr>
        <w:t xml:space="preserve">promoting insulin resistance </w:t>
      </w:r>
      <w:r w:rsidR="00C13E13" w:rsidRPr="00256914">
        <w:rPr>
          <w:rFonts w:asciiTheme="minorHAnsi" w:hAnsiTheme="minorHAnsi"/>
        </w:rPr>
        <w:fldChar w:fldCharType="begin" w:fldLock="1"/>
      </w:r>
      <w:r w:rsidR="00256914">
        <w:rPr>
          <w:rFonts w:asciiTheme="minorHAnsi" w:hAnsiTheme="minorHAnsi"/>
        </w:rPr>
        <w:instrText>ADDIN CSL_CITATION {"citationItems":[{"id":"ITEM-1","itemData":{"DOI":"10.1016/j.cmet.2011.06.002","ISSN":"1932-7420","PMID":"21723501","abstract":"Through unknown mechanisms, insulin activates the sterol regulatory element-binding protein (SREBP1c) transcription factor to promote hepatic lipogenesis. We find that this induction is dependent on the mammalian target of rapamycin (mTOR) complex 1 (mTORC1). To further define the role of mTORC1 in the regulation of SREBP1c in the liver, we generated mice with liver-specific deletion of TSC1 (LTsc1KO), which results in insulin-independent activation of mTORC1. Surprisingly, the LTsc1KO mice are protected from age- and diet-induced hepatic steatosis and display hepatocyte-intrinsic defects in SREBP1c activation and de novo lipogenesis. These phenotypes result from attenuation of Akt signaling driven by mTORC1-dependent insulin resistance. Therefore, mTORC1 activation is not sufficient to stimulate hepatic SREBP1c in the absence of Akt signaling, revealing the existence of an additional downstream pathway also required for this induction. We provide evidence that this mTORC1-independent pathway involves Akt-mediated suppression of Insig2a, a liver-specific transcript encoding the SREBP1c inhibitor INSIG2.","author":[{"dropping-particle":"","family":"Yecies","given":"Jessica L.","non-dropping-particle":"","parse-names":false,"suffix":""},{"dropping-particle":"","family":"Zhang","given":"Hui H","non-dropping-particle":"","parse-names":false,"suffix":""},{"dropping-particle":"","family":"Menon","given":"Suchithra","non-dropping-particle":"","parse-names":false,"suffix":""},{"dropping-particle":"","family":"Liu","given":"Sihao","non-dropping-particle":"","parse-names":false,"suffix":""},{"dropping-particle":"","family":"Yecies","given":"Derek","non-dropping-particle":"","parse-names":false,"suffix":""},{"dropping-particle":"","family":"Lipovsky","given":"Alex I.","non-dropping-particle":"","parse-names":false,"suffix":""},{"dropping-particle":"","family":"Gorgun","given":"Cem","non-dropping-particle":"","parse-names":false,"suffix":""},{"dropping-particle":"","family":"Kwiatkowski","given":"David J.","non-dropping-particle":"","parse-names":false,"suffix":""},{"dropping-particle":"","family":"Hotamisligil","given":"Gökhan S.","non-dropping-particle":"","parse-names":false,"suffix":""},{"dropping-particle":"","family":"Lee","given":"Chih-Hao","non-dropping-particle":"","parse-names":false,"suffix":""},{"dropping-particle":"","family":"Manning","given":"Brendan D.","non-dropping-particle":"","parse-names":false,"suffix":""}],"container-title":"Cell metabolism","id":"ITEM-1","issue":"1","issued":{"date-parts":[["2011","7"]]},"page":"21-32","title":"Akt Stimulates Hepatic SREBP1c and Lipogenesis through Parallel mTORC1-Dependent and Independent Pathways.","type":"article-journal","volume":"14"},"uris":["http://www.mendeley.com/documents/?uuid=f9319631-8a12-4232-8483-be209712c9a9"]},{"id":"ITEM-2","itemData":{"DOI":"10.1016/j.cub.2004.08.026","ISSN":"0960-9822","PMID":"15380067","abstract":"Tuberous sclerosis is a largely benign tumor syndrome derived from the acquisition of somatic lesions in genes encoding the tumor suppressor products, TSC1 or TSC2. Loss of function of the TSC1-TSC2 complex, which acts as a Rheb GAP, yields constitutive, unrestrained signaling from the cell growth machinery comprised of Rheb, mTOR, and S6K. We demonstrate herein that constitutive activation of the Rheb/mTOR/S6K cassette, whether by genetic deletion of TSC1 or TSC2 or by ectopic expression of Rheb, is sufficient to induce insulin resistance. This is the result of downregulation of the insulin receptor substrates, IRS1 and IRS2, which become limiting for signal transmission from the insulin receptor to PI3K. Downstream of PI3K, the survival kinase, Akt, is completely refractory to activation by IRS-dependent growth factor pathways such as insulin or IGF-I in TSC1- or TSC2-deficient cells but not to activation by IRS-independent pathways such as those utilized by PDGF. The antiapoptotic program induced by IGF-I but not PDGF is severely compromised in TSC2 null cells. Our results suggest that inappropriate activation of the Rheb/mTOR/S6K pathway imposes a negative feedback program to attenuate IRS-dependent processes such as cell survival.","author":[{"dropping-particle":"","family":"Shah","given":"O Jameel","non-dropping-particle":"","parse-names":false,"suffix":""},{"dropping-particle":"","family":"Wang","given":"Zhiyong","non-dropping-particle":"","parse-names":false,"suffix":""},{"dropping-particle":"","family":"Hunter","given":"Tony","non-dropping-particle":"","parse-names":false,"suffix":""}],"container-title":"Current Biology","id":"ITEM-2","issue":"18","issued":{"date-parts":[["2004","9","21"]]},"page":"1650-6","title":"Inappropriate activation of the TSC/Rheb/mTOR/S6K cassette induces IRS1/2 depletion, insulin resistance, and cell survival deficiencies.","type":"article-journal","volume":"14"},"uris":["http://www.mendeley.com/documents/?uuid=a7a425ac-80da-43e8-8e18-25721c6592ad"]}],"mendeley":{"formattedCitation":"[10,17]","plainTextFormattedCitation":"[10,17]","previouslyFormattedCitation":"[10,17]"},"properties":{"noteIndex":0},"schema":"https://github.com/citation-style-language/schema/raw/master/csl-citation.json"}</w:instrText>
      </w:r>
      <w:r w:rsidR="00C13E13" w:rsidRPr="00256914">
        <w:rPr>
          <w:rFonts w:asciiTheme="minorHAnsi" w:hAnsiTheme="minorHAnsi"/>
        </w:rPr>
        <w:fldChar w:fldCharType="separate"/>
      </w:r>
      <w:r w:rsidR="00256914" w:rsidRPr="00256914">
        <w:rPr>
          <w:rFonts w:asciiTheme="minorHAnsi" w:hAnsiTheme="minorHAnsi"/>
          <w:noProof/>
        </w:rPr>
        <w:t>[10,17]</w:t>
      </w:r>
      <w:r w:rsidR="00C13E13" w:rsidRPr="00256914">
        <w:rPr>
          <w:rFonts w:asciiTheme="minorHAnsi" w:hAnsiTheme="minorHAnsi"/>
        </w:rPr>
        <w:fldChar w:fldCharType="end"/>
      </w:r>
      <w:r w:rsidR="009D1EBE" w:rsidRPr="00256914">
        <w:rPr>
          <w:rFonts w:asciiTheme="minorHAnsi" w:hAnsiTheme="minorHAnsi"/>
        </w:rPr>
        <w:t>.  These effects are often</w:t>
      </w:r>
      <w:r w:rsidR="00C13E13" w:rsidRPr="00256914">
        <w:rPr>
          <w:rFonts w:asciiTheme="minorHAnsi" w:hAnsiTheme="minorHAnsi"/>
        </w:rPr>
        <w:t xml:space="preserve"> tissue</w:t>
      </w:r>
      <w:r w:rsidR="009D1EBE" w:rsidRPr="00256914">
        <w:rPr>
          <w:rFonts w:asciiTheme="minorHAnsi" w:hAnsiTheme="minorHAnsi"/>
        </w:rPr>
        <w:t>-specific, reflecting the cell-type specific responses to elevated nutrient and energy status</w:t>
      </w:r>
      <w:r w:rsidR="00275E69" w:rsidRPr="00256914">
        <w:rPr>
          <w:rFonts w:asciiTheme="minorHAnsi" w:hAnsiTheme="minorHAnsi"/>
        </w:rPr>
        <w:t>.</w:t>
      </w:r>
    </w:p>
    <w:p w14:paraId="362B1C30" w14:textId="77777777" w:rsidR="004E21CF" w:rsidRPr="008C7D3C" w:rsidRDefault="004E21CF" w:rsidP="004D4201">
      <w:pPr>
        <w:rPr>
          <w:rFonts w:asciiTheme="minorHAnsi" w:hAnsiTheme="minorHAnsi"/>
        </w:rPr>
      </w:pPr>
    </w:p>
    <w:p w14:paraId="246C7065" w14:textId="7A665489" w:rsidR="006D1412" w:rsidRPr="00256914" w:rsidRDefault="0053186E" w:rsidP="00886804">
      <w:pPr>
        <w:rPr>
          <w:rFonts w:asciiTheme="minorHAnsi" w:hAnsiTheme="minorHAnsi"/>
        </w:rPr>
      </w:pPr>
      <w:r w:rsidRPr="00256914">
        <w:rPr>
          <w:rFonts w:asciiTheme="minorHAnsi" w:hAnsiTheme="minorHAnsi"/>
        </w:rPr>
        <w:t xml:space="preserve">Skeletal muscle is the major site of postprandial glucose disposal and the primary determinant of resting energy expenditure in mammals </w:t>
      </w:r>
      <w:r w:rsidRPr="00256914">
        <w:rPr>
          <w:rFonts w:asciiTheme="minorHAnsi" w:hAnsiTheme="minorHAnsi"/>
        </w:rPr>
        <w:fldChar w:fldCharType="begin" w:fldLock="1"/>
      </w:r>
      <w:r w:rsidR="00256914">
        <w:rPr>
          <w:rFonts w:asciiTheme="minorHAnsi" w:hAnsiTheme="minorHAnsi"/>
        </w:rPr>
        <w:instrText>ADDIN CSL_CITATION {"citationItems":[{"id":"ITEM-1","itemData":{"ISSN":"0021-9738","PMID":"7033285","abstract":"The interaction of exercise and insulin on glucose metabolism was examined in 10 healthy volunteers. Four study protocols were used: study 1: plasma insulin was raised by approximately 100 microunits/ml while plasma glucose was maintained at basal levels for 2 h (insulin clamp). Study 2: subjects performed 30 min of bicycle exercise at 40% of VO2 max. Study 3: an insulin clamp was performed as per study 1. Following 60 min of sustained hyperinsulinemia, however, subjects exercised for 30 min as per study 2. Study 4: subjects were studied as per study 3 except that catheters were inserted into the femoral artery and vein to quantitate leg glucose uptake. During the 60-90 min period of hyperinsulinemia (study 1), glucose uptake averaged 8.73 +/- 0.10 mg/kg per min. With exercise alone (study 2), the increment in peripheral glucose uptake was 1.43 +/- 0.30 mg/kg per min. When hyperinsulinemia and exercise were combined (study 3), glucose uptake averaged 15.06 +/- 0.98 mg/kg per min (P less than 0.01) and this was significantly (P less than 0.001) greater than the sum of glucose uptake when exercise and the insulin clamp were performed separately. The magnitude of rise in glucose uptake correlated closely with the increase in leg blood flow (r = 0.935, P less than 0.001), suggesting that the synergism is the result of increased blood flow and increased capillary surface area to exercising muscle. More than 85% of total body glucose metabolism during studies 1 and 3 was accounted for by skeletal muscle uptake. These results demonstrate that (a) insulin and exercise act synergistically to enhance glucose disposal in man, and (b) muscle is the primary tissue responsible for the increase in glucose metabolism following hyperinsulinemia and exercise.","author":[{"dropping-particle":"","family":"DeFronzo","given":"Ralph A.","non-dropping-particle":"","parse-names":false,"suffix":""},{"dropping-particle":"","family":"Ferrannini","given":"Ele","non-dropping-particle":"","parse-names":false,"suffix":""},{"dropping-particle":"","family":"Sato","given":"Y","non-dropping-particle":"","parse-names":false,"suffix":""},{"dropping-particle":"","family":"Felig","given":"P","non-dropping-particle":"","parse-names":false,"suffix":""},{"dropping-particle":"","family":"Wahren","given":"J","non-dropping-particle":"","parse-names":false,"suffix":""}],"container-title":"The Journal of clinical investigation","id":"ITEM-1","issue":"6","issued":{"date-parts":[["1981","12"]]},"page":"1468-74","title":"Synergistic interaction between exercise and insulin on peripheral glucose uptake.","type":"article-journal","volume":"68"},"uris":["http://www.mendeley.com/documents/?uuid=9cd389c1-66ce-4051-a3e6-8820284c5f3f"]},{"id":"ITEM-2","itemData":{"ISBN":"0031-9333","ISSN":"0031-9333","PMID":"9234964","abstract":"The molecular origin of standard metabolic rate and thermogenesis in mammals is examined. It is pointed out that there are important differences and distinctions between the cellular reactions that 1) couple to oxygen consumption, 2) uncouple metabolism, 3) hydrolyze ATP, 4) control metabolic rate, 5) regulate metabolic rate, 6) produce heat, and 7) dissipate free energy. The quantitative contribution of different cellular reactions to these processes is assessed in mammals. We estimate that approximately 90% of mammalian oxygen consumption in the standard state is mitochondrial, of which approximately 20% is uncoupled by the mitochondrial proton leak and 80% is coupled to ATP synthesis. The consequences of the significant contribution of proton leak to standard metabolic rate for tissue P-to-O ratio, heat production, and free energy dissipation by oxidative phosphorylation and the estimated contribution of ATP-consuming processes to tissue oxygen consumption rate are discussed. Of the 80% of oxygen consumption coupled to ATP synthesis, approximately 25-30% is used by protein synthesis, 19-28% by the Na(+)-K(+)-ATPase, 4-8% by the Ca2(+)-ATPase, 2-8% by the actinomyosin ATPase, 7-10% by gluconeogenesis, and 3% by ureagenesis, with mRNA synthesis and substrate cycling also making significant contributions. The main cellular reactions that uncouple standard energy metabolism are the Na+, K+, H+, and Ca2+ channels and leaks of cell membranes and protein breakdown. Cellular metabolic rate is controlled by a number of processes including metabolic demand and substrate supply. The differences in standard metabolic rate between animals of different body mass and phylogeny appear to be due to proportionate changes in the whole of energy metabolism. Heat is produced by some reactions and taken up by others but is mainly produced by the reactions of mitochondrial respiration, oxidative phosphorylation, and proton leak on the inner mitochondrial membrane. Free energy is dissipated by all cellular reactions, but the major contributions are by the ATP-utilizing reactions and the uncoupling reactions. The functions and evolutionary significance of standard metabolic rate are discussed.","author":[{"dropping-particle":"","family":"Rolfe","given":"D F","non-dropping-particle":"","parse-names":false,"suffix":""},{"dropping-particle":"","family":"Brown","given":"G C","non-dropping-particle":"","parse-names":false,"suffix":""}],"container-title":"Physiological reviews","id":"ITEM-2","issue":"3","issued":{"date-parts":[["1997"]]},"page":"731-758","title":"Cellular energy utilization and molecular origin of standard metabolic rate in mammals.","type":"article-journal","volume":"77"},"uris":["http://www.mendeley.com/documents/?uuid=3ed00070-020e-4aaa-bce0-5ad0a4faa1f9"]}],"mendeley":{"formattedCitation":"[18,19]","plainTextFormattedCitation":"[18,19]","previouslyFormattedCitation":"[18,19]"},"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[18,19]</w:t>
      </w:r>
      <w:r w:rsidRPr="00256914">
        <w:rPr>
          <w:rFonts w:asciiTheme="minorHAnsi" w:hAnsiTheme="minorHAnsi"/>
        </w:rPr>
        <w:fldChar w:fldCharType="end"/>
      </w:r>
      <w:r w:rsidRPr="00256914">
        <w:rPr>
          <w:rFonts w:asciiTheme="minorHAnsi" w:hAnsiTheme="minorHAnsi"/>
        </w:rPr>
        <w:t xml:space="preserve">.  Constitutive activation of mTORC1, via muscle-specific deletion of its negative regulator </w:t>
      </w:r>
      <w:r w:rsidRPr="00256914">
        <w:rPr>
          <w:rFonts w:asciiTheme="minorHAnsi" w:hAnsiTheme="minorHAnsi"/>
          <w:i/>
        </w:rPr>
        <w:t>Tsc1</w:t>
      </w:r>
      <w:r w:rsidRPr="00256914">
        <w:rPr>
          <w:rFonts w:asciiTheme="minorHAnsi" w:hAnsiTheme="minorHAnsi"/>
        </w:rPr>
        <w:t xml:space="preserve">, </w:t>
      </w:r>
      <w:r w:rsidR="00065C1C" w:rsidRPr="00256914">
        <w:rPr>
          <w:rFonts w:asciiTheme="minorHAnsi" w:hAnsiTheme="minorHAnsi"/>
        </w:rPr>
        <w:t xml:space="preserve">results in age-related </w:t>
      </w:r>
      <w:proofErr w:type="spellStart"/>
      <w:r w:rsidR="00065C1C" w:rsidRPr="00256914">
        <w:rPr>
          <w:rFonts w:asciiTheme="minorHAnsi" w:hAnsiTheme="minorHAnsi"/>
        </w:rPr>
        <w:lastRenderedPageBreak/>
        <w:t>myoatrophy</w:t>
      </w:r>
      <w:proofErr w:type="spellEnd"/>
      <w:r w:rsidR="00065C1C" w:rsidRPr="00256914">
        <w:rPr>
          <w:rFonts w:asciiTheme="minorHAnsi" w:hAnsiTheme="minorHAnsi"/>
        </w:rPr>
        <w:t xml:space="preserve">, </w:t>
      </w:r>
      <w:r w:rsidRPr="00256914">
        <w:rPr>
          <w:rFonts w:asciiTheme="minorHAnsi" w:hAnsiTheme="minorHAnsi"/>
        </w:rPr>
        <w:t xml:space="preserve">dysregulation of autophagy </w:t>
      </w:r>
      <w:r w:rsidR="00065C1C" w:rsidRPr="00256914">
        <w:rPr>
          <w:rFonts w:asciiTheme="minorHAnsi" w:hAnsiTheme="minorHAnsi"/>
        </w:rPr>
        <w:t xml:space="preserve">induction and increased expression of mitochondrial enzymes </w:t>
      </w:r>
      <w:r w:rsidRPr="00256914">
        <w:rPr>
          <w:rFonts w:asciiTheme="minorHAnsi" w:hAnsiTheme="minorHAnsi"/>
        </w:rPr>
        <w:fldChar w:fldCharType="begin" w:fldLock="1"/>
      </w:r>
      <w:r w:rsidR="0025691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metabolism","id":"ITEM-2","issue":"5","issued":{"date-parts":[["2013","4","7"]]},"note":"From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myopathy.","type":"article-journal","volume":"17"},"uris":["http://www.mendeley.com/documents/?uuid=d6bd3ee3-7d0c-41bb-b9bc-8951aa8e9090"]},{"id":"ITEM-3","itemData":{"DOI":"10.1126/scisignal.aab3715","ISBN":"1937-9145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Signaling","id":"ITEM-3","issue":"402","issued":{"date-parts":[["2015"]]},"page":"ra113-ra113","title":"Activation of mTORC1 in skeletal muscle regulates whole-body metabolism through FGF21","type":"article-journal","volume":"8"},"uris":["http://www.mendeley.com/documents/?uuid=657c7b73-0513-4458-8465-cfaef5a488ef"]}],"mendeley":{"formattedCitation":"[6,20,21]","plainTextFormattedCitation":"[6,20,21]","previouslyFormattedCitation":"[6,20,21]"},"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[6,20,21]</w:t>
      </w:r>
      <w:r w:rsidRPr="00256914">
        <w:rPr>
          <w:rFonts w:asciiTheme="minorHAnsi" w:hAnsiTheme="minorHAnsi"/>
        </w:rPr>
        <w:fldChar w:fldCharType="end"/>
      </w:r>
      <w:r w:rsidR="00065C1C" w:rsidRPr="00256914">
        <w:rPr>
          <w:rFonts w:asciiTheme="minorHAnsi" w:hAnsiTheme="minorHAnsi"/>
        </w:rPr>
        <w:t xml:space="preserve">. </w:t>
      </w:r>
      <w:r w:rsidRPr="00256914">
        <w:rPr>
          <w:rFonts w:asciiTheme="minorHAnsi" w:hAnsiTheme="minorHAnsi"/>
        </w:rPr>
        <w:t>Consistent with th</w:t>
      </w:r>
      <w:r w:rsidR="00065C1C" w:rsidRPr="00256914">
        <w:rPr>
          <w:rFonts w:asciiTheme="minorHAnsi" w:hAnsiTheme="minorHAnsi"/>
        </w:rPr>
        <w:t>e latter</w:t>
      </w:r>
      <w:r w:rsidRPr="00256914">
        <w:rPr>
          <w:rFonts w:asciiTheme="minorHAnsi" w:hAnsiTheme="minorHAnsi"/>
        </w:rPr>
        <w:t xml:space="preserve">, cell culture models implicate mTORC1 as a positive regulator of mitochondrial function and ATP production </w:t>
      </w:r>
      <w:r w:rsidRPr="00256914">
        <w:rPr>
          <w:rFonts w:asciiTheme="minorHAnsi" w:hAnsiTheme="minorHAnsi"/>
        </w:rPr>
        <w:fldChar w:fldCharType="begin" w:fldLock="1"/>
      </w:r>
      <w:r w:rsidR="00256914">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complex.","type":"article-journal","volume":"450"},"uris":["http://www.mendeley.com/documents/?uuid=cca70de5-ea9a-40d4-91e4-4fc1f468e822"]},{"id":"ITEM-2","itemData":{"DOI":"10.1073/pnas.0912074106","ISBN":"1091-6490 (Electronic)\\r0027-8424 (Linking)","ISSN":"1091-6490","PMID":"20080789","abstract":"mTOR is a central regulator of cellular growth and metabolism. Using metabolic profiling and numerous small-molecule probes, we investigated whether mTOR affects immediate control over cellular metabolism by posttranslational mechanisms. Inhibiting the FKBP12/rapamycin-sensitive subset of mTOR functions in leukemic cells enhanced aerobic glycolysis and decreased uncoupled mitochondrial respiration within 25 min. mTOR is in a complex with the mitochondrial outer-membrane protein Bcl-xl and VDAC1. Bcl-xl, but not VDAC1, is a kinase substrate for mTOR in vitro, and mTOR regulates the association of Bcl-xl with mTOR. Inhibition of mTOR not only enhances aerobic glycolysis, but also induces a state of increased dependence on aerobic glycolysis in leukemic cells, as shown by the synergy between the glycolytic inhibitor 2-deoxyglucose and rapamycin in decreasing cell viability.","author":[{"dropping-particle":"","family":"Ramanathan","given":"Arvind","non-dropping-particle":"","parse-names":false,"suffix":""},{"dropping-particle":"","family":"Schreiber","given":"Stuart L","non-dropping-particle":"","parse-names":false,"suffix":""}],"container-title":"Proceedings of the National Academy of Sciences of the United States of America","id":"ITEM-2","issue":"52","issued":{"date-parts":[["2009"]]},"page":"22229-22232","title":"Direct control of mitochondrial function by mTOR.","type":"article-journal","volume":"106"},"uris":["http://www.mendeley.com/documents/?uuid=c2c9e633-4e8c-40ed-93ad-65fa4247dd76"]},{"id":"ITEM-3","itemData":{"DOI":"10.1371/journal.pone.0023238","ISBN":"1932-6203 (Electronic)\\r1932-6203 (Linking)","ISSN":"19326203","PMID":"21886784","abstract":"We previously found that chronic tuberous sclerosis protein 2 (TSC2) deletion induces activation of mammalian target of rapamycin Complex 1 (mTORC1) and leads to hypertrophy of pancreatic beta cells from pancreatic beta cell-specific TSC2 knockout (βTSC2(-/-)) mice. The present study examines the effects of TSC2 ablation on insulin secretion from pancreatic beta cells.","author":[{"dropping-particle":"","family":"Koyanagi","given":"Maki","non-dropping-particle":"","parse-names":false,"suffix":""},{"dropping-particle":"","family":"Asahara","given":"Shun-Ichiro","non-dropping-particle":"","parse-names":false,"suffix":""},{"dropping-particle":"","family":"Matsuda","given":"Tomokazu","non-dropping-particle":"","parse-names":false,"suffix":""},{"dropping-particle":"","family":"Hashimoto","given":"Naoko","non-dropping-particle":"","parse-names":false,"suffix":""},{"dropping-particle":"","family":"Shigeyama","given":"Yutaka","non-dropping-particle":"","parse-names":false,"suffix":""},{"dropping-particle":"","family":"Shibutani","given":"Yuki","non-dropping-particle":"","parse-names":false,"suffix":""},{"dropping-particle":"","family":"Kanno","given":"Ayumi","non-dropping-particle":"","parse-names":false,"suffix":""},{"dropping-particle":"","family":"Fuchita","given":"Megumi","non-dropping-particle":"","parse-names":false,"suffix":""},{"dropping-particle":"","family":"Mikami","given":"Tomoko","non-dropping-particle":"","parse-names":false,"suffix":""},{"dropping-particle":"","family":"Hosooka","given":"Tetsutya","non-dropping-particle":"","parse-names":false,"suffix":""},{"dropping-particle":"","family":"Inoue","given":"Hiroshi","non-dropping-particle":"","parse-names":false,"suffix":""},{"dropping-particle":"","family":"Matsumoto","given":"Michihiro","non-dropping-particle":"","parse-names":false,"suffix":""},{"dropping-particle":"","family":"Koike","given":"Masato","non-dropping-particle":"","parse-names":false,"suffix":""},{"dropping-particle":"","family":"Uchiyama","given":"Yasuo","non-dropping-particle":"","parse-names":false,"suffix":""},{"dropping-particle":"","family":"Noda","given":"Tetsuo","non-dropping-particle":"","parse-names":false,"suffix":""},{"dropping-particle":"","family":"Seino","given":"Susumu","non-dropping-particle":"","parse-names":false,"suffix":""},{"dropping-particle":"","family":"Kasuga","given":"Masato","non-dropping-particle":"","parse-names":false,"suffix":""},{"dropping-particle":"","family":"Kido","given":"Yoshiaki","non-dropping-particle":"","parse-names":false,"suffix":""}],"container-title":"PLoS ONE","id":"ITEM-3","issue":"8","issued":{"date-parts":[["2011"]]},"title":"Ablation of TSC2 enhances insulin secretion by increasing the number of mitochondria through activation of mTORC1","type":"article-journal","volume":"6"},"uris":["http://www.mendeley.com/documents/?uuid=18b314e2-8b30-4db5-90bd-21289c55b45d"]}],"mendeley":{"formattedCitation":"[22–24]","plainTextFormattedCitation":"[22–24]","previouslyFormattedCitation":"[22–24]"},"properties":{"noteIndex":0},"schema":"https://github.com/citation-style-language/schema/raw/master/csl-citation.json"}</w:instrText>
      </w:r>
      <w:r w:rsidRPr="00256914">
        <w:rPr>
          <w:rFonts w:asciiTheme="minorHAnsi" w:hAnsiTheme="minorHAnsi"/>
        </w:rPr>
        <w:fldChar w:fldCharType="separate"/>
      </w:r>
      <w:r w:rsidR="00256914" w:rsidRPr="00256914">
        <w:rPr>
          <w:rFonts w:asciiTheme="minorHAnsi" w:hAnsiTheme="minorHAnsi"/>
          <w:noProof/>
        </w:rPr>
        <w:t>[22–24]</w:t>
      </w:r>
      <w:r w:rsidRPr="00256914">
        <w:rPr>
          <w:rFonts w:asciiTheme="minorHAnsi" w:hAnsiTheme="minorHAnsi"/>
        </w:rPr>
        <w:fldChar w:fldCharType="end"/>
      </w:r>
      <w:ins w:id="12" w:author="Dave Bridges" w:date="2019-05-16T18:10:00Z">
        <w:r w:rsidR="004E4BB8">
          <w:rPr>
            <w:rFonts w:asciiTheme="minorHAnsi" w:hAnsiTheme="minorHAnsi"/>
          </w:rPr>
          <w:t>.</w:t>
        </w:r>
      </w:ins>
      <w:del w:id="13" w:author="Dave Bridges" w:date="2019-05-16T18:10:00Z">
        <w:r w:rsidRPr="00256914" w:rsidDel="004E4BB8">
          <w:rPr>
            <w:rFonts w:asciiTheme="minorHAnsi" w:hAnsiTheme="minorHAnsi"/>
          </w:rPr>
          <w:delText>,</w:delText>
        </w:r>
      </w:del>
      <w:r w:rsidRPr="00256914">
        <w:rPr>
          <w:rFonts w:asciiTheme="minorHAnsi" w:hAnsiTheme="minorHAnsi"/>
        </w:rPr>
        <w:t xml:space="preserve"> </w:t>
      </w:r>
      <w:del w:id="14" w:author="Dave Bridges" w:date="2019-05-16T18:10:00Z">
        <w:r w:rsidRPr="00256914" w:rsidDel="004E4BB8">
          <w:rPr>
            <w:rFonts w:asciiTheme="minorHAnsi" w:hAnsiTheme="minorHAnsi"/>
          </w:rPr>
          <w:delText xml:space="preserve">whereas </w:delText>
        </w:r>
        <w:r w:rsidR="00CD600C" w:rsidRPr="00256914" w:rsidDel="004E4BB8">
          <w:rPr>
            <w:rFonts w:asciiTheme="minorHAnsi" w:hAnsiTheme="minorHAnsi"/>
          </w:rPr>
          <w:delText xml:space="preserve">in humans </w:delText>
        </w:r>
        <w:r w:rsidR="00065C1C" w:rsidRPr="00256914" w:rsidDel="004E4BB8">
          <w:rPr>
            <w:rFonts w:asciiTheme="minorHAnsi" w:hAnsiTheme="minorHAnsi"/>
          </w:rPr>
          <w:delText>during</w:delText>
        </w:r>
      </w:del>
      <w:ins w:id="15" w:author="Dave Bridges" w:date="2019-05-16T18:10:00Z">
        <w:r w:rsidR="004E4BB8">
          <w:rPr>
            <w:rFonts w:asciiTheme="minorHAnsi" w:hAnsiTheme="minorHAnsi"/>
          </w:rPr>
          <w:t>During</w:t>
        </w:r>
      </w:ins>
      <w:r w:rsidR="00065C1C" w:rsidRPr="00256914">
        <w:rPr>
          <w:rFonts w:asciiTheme="minorHAnsi" w:hAnsiTheme="minorHAnsi"/>
        </w:rPr>
        <w:t xml:space="preserve"> the </w:t>
      </w:r>
      <w:r w:rsidR="00CD600C" w:rsidRPr="00256914">
        <w:rPr>
          <w:rFonts w:asciiTheme="minorHAnsi" w:hAnsiTheme="minorHAnsi"/>
        </w:rPr>
        <w:t>aging process</w:t>
      </w:r>
      <w:ins w:id="16" w:author="Stephenson, Erin" w:date="2019-05-01T09:34:00Z">
        <w:r w:rsidR="002748C8">
          <w:rPr>
            <w:rFonts w:asciiTheme="minorHAnsi" w:hAnsiTheme="minorHAnsi"/>
          </w:rPr>
          <w:t>,</w:t>
        </w:r>
      </w:ins>
      <w:r w:rsidR="00CD600C" w:rsidRPr="00256914">
        <w:rPr>
          <w:rFonts w:asciiTheme="minorHAnsi" w:hAnsiTheme="minorHAnsi"/>
        </w:rPr>
        <w:t xml:space="preserve"> </w:t>
      </w:r>
      <w:r w:rsidRPr="00256914">
        <w:rPr>
          <w:rFonts w:asciiTheme="minorHAnsi" w:hAnsiTheme="minorHAnsi"/>
        </w:rPr>
        <w:t xml:space="preserve">skeletal muscle exhibits a fiber-type transformation towards </w:t>
      </w:r>
      <w:r w:rsidR="00CD600C" w:rsidRPr="00256914">
        <w:rPr>
          <w:rFonts w:asciiTheme="minorHAnsi" w:hAnsiTheme="minorHAnsi"/>
        </w:rPr>
        <w:t xml:space="preserve">a </w:t>
      </w:r>
      <w:r w:rsidRPr="00256914">
        <w:rPr>
          <w:rFonts w:asciiTheme="minorHAnsi" w:hAnsiTheme="minorHAnsi"/>
        </w:rPr>
        <w:t xml:space="preserve">more oxidative </w:t>
      </w:r>
      <w:r w:rsidR="00CD600C" w:rsidRPr="00256914">
        <w:rPr>
          <w:rFonts w:asciiTheme="minorHAnsi" w:hAnsiTheme="minorHAnsi"/>
        </w:rPr>
        <w:t>phenotype</w:t>
      </w:r>
      <w:del w:id="17" w:author="Dave Bridges" w:date="2019-05-16T18:08:00Z">
        <w:r w:rsidR="00256914" w:rsidDel="004E4BB8">
          <w:rPr>
            <w:rFonts w:asciiTheme="minorHAnsi" w:hAnsiTheme="minorHAnsi"/>
          </w:rPr>
          <w:delText xml:space="preserve"> </w:delText>
        </w:r>
        <w:r w:rsidR="00256914" w:rsidDel="004E4BB8">
          <w:rPr>
            <w:rFonts w:asciiTheme="minorHAnsi" w:hAnsiTheme="minorHAnsi"/>
          </w:rPr>
          <w:fldChar w:fldCharType="begin" w:fldLock="1"/>
        </w:r>
        <w:r w:rsidR="004C0A6E" w:rsidDel="004E4BB8">
          <w:rPr>
            <w:rFonts w:asciiTheme="minorHAnsi" w:hAnsiTheme="minorHAnsi"/>
          </w:rPr>
          <w:delInstrText>ADDIN CSL_CITATION {"citationItems":[{"id":"ITEM-1","itemData":{"DOI":"10.1016/j.biocel.2013.05.016","ISBN":"1357-2725","ISSN":"18785875","PMID":"23702032","abstract":"Muscle wasting occurs in a variety of conditions, including both genetic diseases, such as muscular dystrophies, and acquired disorders, ranging from muscle disuse to cancer cachexia, from heart failure to aging sarcopenia. In most of these conditions, the loss of muscle tissue is not homogeneous, but involves specific muscle groups, for example Duchenne muscular dystrophy affects most body muscles but spares extraocular muscles, and other dystrophies affect selectively proximal or distal limb muscles. In addition, muscle atrophy can affect specific fiber types, involving predominantly slow type 1 or fast type 2 muscle fibers, and is frequently accompanied by a slow-to-fast or fast-to-slow fiber type shift. For example, muscle disuse, such as spinal cord injury, causes type 1 fiber atrophy with a slow-to-fast fiber type shift, whereas cancer cachexia leads to preferential atrophy of type 2 fibers with a fast-to-slow fiber type shift. The identification of the signaling pathways responsible for the differential response of muscles types and fiber types can lead to a better understanding of the pathogenesis of muscle wasting and to the design of therapeutic interventions appropriate for the specific disorders. This article is part of a Directed Issue entitled: Molecular basis of muscle wasting. © 2013 Elsevier Ltd. All rights reserved.","author":[{"dropping-particle":"","family":"Ciciliot","given":"Stefano","non-dropping-particle":"","parse-names":false,"suffix":""},{"dropping-particle":"","family":"Rossi","given":"Alberto C.","non-dropping-particle":"","parse-names":false,"suffix":""},{"dropping-particle":"","family":"Dyar","given":"Kenneth A.","non-dropping-particle":"","parse-names":false,"suffix":""},{"dropping-particle":"","family":"Blaauw","given":"Bert","non-dropping-particle":"","parse-names":false,"suffix":""},{"dropping-particle":"","family":"Schiaffino","given":"Stefano","non-dropping-particle":"","parse-names":false,"suffix":""}],"container-title":"International Journal of Biochemistry and Cell Biology","id":"ITEM-1","issue":"10","issued":{"date-parts":[["2013"]]},"page":"2191-2199","publisher":"Elsevier Ltd","title":"Muscle type and fiber type specificity in muscle wasting","type":"article-journal","volume":"45"},"uris":["http://www.mendeley.com/documents/?uuid=e22a282e-adf3-4aab-8758-acd102c711dc"]},{"id":"ITEM-2","itemData":{"DOI":"10.1016/j.exger.2015.02.015","ISSN":"05315565","author":[{"dropping-particle":"","family":"Markofski","given":"Melissa M","non-dropping-particle":"","parse-names":false,"suffix":""},{"dropping-particle":"","family":"Dickinson","given":"Jared M","non-dropping-particle":"","parse-names":false,"suffix":""},{"dropping-particle":"","family":"Drummond","given":"Micah J","non-dropping-particle":"","parse-names":false,"suffix":""},{"dropping-particle":"","family":"Fry","given":"Christopher S","non-dropping-particle":"","parse-names":false,"suffix":""},{"dropping-particle":"","family":"Fujita","given":"Satoshi","non-dropping-particle":"","parse-names":false,"suffix":""},{"dropping-particle":"","family":"Gundermann","given":"David M","non-dropping-particle":"","parse-names":false,"suffix":""},{"dropping-particle":"","family":"Glynn","given":"Erin L","non-dropping-particle":"","parse-names":false,"suffix":""},{"dropping-particle":"","family":"Jennings","given":"Kristofer","non-dropping-particle":"","parse-names":false,"suffix":""},{"dropping-particle":"","family":"Paddon-Jones","given":"Douglas","non-dropping-particle":"","parse-names":false,"suffix":""},{"dropping-particle":"","family":"Reidy","given":"Paul T","non-dropping-particle":"","parse-names":false,"suffix":""},{"dropping-particle":"","family":"Sheffield-Moore","given":"Melinda","non-dropping-particle":"","parse-names":false,"suffix":""},{"dropping-particle":"","family":"Timmerman","given":"Kyle L","non-dropping-particle":"","parse-names":false,"suffix":""},{"dropping-particle":"","family":"Rasmussen","given":"Blake B","non-dropping-particle":"","parse-names":false,"suffix":""},{"dropping-particle":"","family":"Volpi","given":"Elena","non-dropping-particle":"","parse-names":false,"suffix":""}],"container-title":"Experimental Gerontology","id":"ITEM-2","issued":{"date-parts":[["2015","5"]]},"page":"1-7","title":"Effect of age on basal muscle protein synthesis and mTORC1 signaling in a large cohort of young and older men and women","type":"article-journal","volume":"65"},"uris":["http://www.mendeley.com/documents/?uuid=48a480a5-8a90-45d7-ad9d-81e19c147fd3"]},{"id":"ITEM-3","itemData":{"DOI":"10.1007/s10522-013-9432-9","ISBN":"1573-6768 (Electronic) 1389-5729 (Linking)","ISSN":"13895729","PMID":"23686362","abstract":"During ageing skeletal muscles undergo a process of structural and functional remodelling that leads to sarcopenia, a syndrome characterized by loss of muscle mass and force and a major cause of physical frailty. To determine the causes of sarcopenia and identify potential targets for interventions aimed at mitigating ageing-dependent muscle wasting, we focussed on the main signalling pathway known to control protein turnover in skeletal muscle, consisting of the insulin-like growth factor 1 (IGF1), the kinase Akt and its downstream effectors, the mammalian target of rapamycin (mTOR) and the transcription factor FoxO. Expression analyses at the transcript and protein level, carried out on well-characterized cohorts of young, old sedentary and old active individuals and on mice aged 200, 500 and 800 days, revealed only modest age-related differences in this pathway. Our findings suggest that during ageing there is no downregulation of IGF1/Akt pathway and that sarcopenia is not due to FoxO activation and upregulation of the proteolytic systems. A potentially interesting result was the increased phosphorylation of the ribosomal protein S6, indicative of increased activation of mTOR complex1 (mTORC1), in aged mice. This result may provide the rationale why rapamycin treatment and caloric restriction promote longevity, since both interventions blunt activation of mTORC1; however, this change was not statistically significant in humans. Finally, genetic perturbation of these pathways in old mice aimed at promoting muscle hypertrophy via Akt overexpression or preventing muscle loss through inactivation of the ubiquitin ligase atrogin1 were found to paradoxically cause muscle pathology and reduce lifespan, suggesting that drastic activation of the IGF1-Akt pathway may be counterproductive, and that sarcopenia is accelerated, not delayed, when protein degradation pathways are impaired.","author":[{"dropping-particle":"","family":"Sandri","given":"Marco","non-dropping-particle":"","parse-names":false,"suffix":""},{"dropping-particle":"","family":"Barberi","given":"L.","non-dropping-particle":"","parse-names":false,"suffix":""},{"dropping-particle":"","family":"Bijlsma","given":"A. Y.","non-dropping-particle":"","parse-names":false,"suffix":""},{"dropping-particle":"","family":"Blaauw","given":"B.","non-dropping-particle":"","parse-names":false,"suffix":""},{"dropping-particle":"","family":"Dyar","given":"K. A.","non-dropping-particle":"","parse-names":false,"suffix":""},{"dropping-particle":"","family":"Milan","given":"G.","non-dropping-particle":"","parse-names":false,"suffix":""},{"dropping-particle":"","family":"Mammucari","given":"C.","non-dropping-particle":"","parse-names":false,"suffix":""},{"dropping-particle":"","family":"Meskers","given":"C. G M","non-dropping-particle":"","parse-names":false,"suffix":""},{"dropping-particle":"","family":"Pallafacchina","given":"G.","non-dropping-particle":"","parse-names":false,"suffix":""},{"dropping-particle":"","family":"Paoli","given":"A.","non-dropping-particle":"","parse-names":false,"suffix":""},{"dropping-particle":"","family":"Pion","given":"D.","non-dropping-particle":"","parse-names":false,"suffix":""},{"dropping-particle":"","family":"Roceri","given":"M.","non-dropping-particle":"","parse-names":false,"suffix":""},{"dropping-particle":"","family":"Romanello","given":"V.","non-dropping-particle":"","parse-names":false,"suffix":""},{"dropping-particle":"","family":"Serrano","given":"A. L.","non-dropping-particle":"","parse-names":false,"suffix":""},{"dropping-particle":"","family":"Toniolo","given":"L.","non-dropping-particle":"","parse-names":false,"suffix":""},{"dropping-particle":"","family":"Larsson","given":"L.","non-dropping-particle":"","parse-names":false,"suffix":""},{"dropping-particle":"","family":"Maier","given":"A. B.","non-dropping-particle":"","parse-names":false,"suffix":""},{"dropping-particle":"","family":"Muñoz-Cánoves","given":"P.","non-dropping-particle":"","parse-names":false,"suffix":""},{"dropping-particle":"","family":"Musarò","given":"A.","non-dropping-particle":"","parse-names":false,"suffix":""},{"dropping-particle":"","family":"Pende","given":"M.","non-dropping-particle":"","parse-names":false,"suffix":""},{"dropping-particle":"","family":"Reggiani","given":"C.","non-dropping-particle":"","parse-names":false,"suffix":""},{"dropping-particle":"","family":"Rizzuto","given":"Rosario","non-dropping-particle":"","parse-names":false,"suffix":""},{"dropping-particle":"","family":"Schiaffino","given":"Stefano","non-dropping-particle":"","parse-names":false,"suffix":""}],"container-title":"Biogerontology","id":"ITEM-3","issue":"3","issued":{"date-parts":[["2013"]]},"page":"303-323","title":"Signalling pathways regulating muscle mass in ageing skeletal muscle. the role of the IGF1-Akt-mTOR-FoxO pathway","type":"article-journal","volume":"14"},"uris":["http://www.mendeley.com/documents/?uuid=8d0c21c7-5a6b-4748-a4ec-4f0d1b2c3e7e"]}],"mendeley":{"formattedCitation":"[25–27]","plainTextFormattedCitation":"[25–27]","previouslyFormattedCitation":"[25–27]"},"properties":{"noteIndex":0},"schema":"https://github.com/citation-style-language/schema/raw/master/csl-citation.json"}</w:delInstrText>
        </w:r>
        <w:r w:rsidR="00256914" w:rsidDel="004E4BB8">
          <w:rPr>
            <w:rFonts w:asciiTheme="minorHAnsi" w:hAnsiTheme="minorHAnsi"/>
          </w:rPr>
          <w:fldChar w:fldCharType="separate"/>
        </w:r>
        <w:r w:rsidR="004C0A6E" w:rsidRPr="004C0A6E" w:rsidDel="004E4BB8">
          <w:rPr>
            <w:rFonts w:asciiTheme="minorHAnsi" w:hAnsiTheme="minorHAnsi"/>
            <w:noProof/>
          </w:rPr>
          <w:delText>[25–27]</w:delText>
        </w:r>
        <w:r w:rsidR="00256914" w:rsidDel="004E4BB8">
          <w:rPr>
            <w:rFonts w:asciiTheme="minorHAnsi" w:hAnsiTheme="minorHAnsi"/>
          </w:rPr>
          <w:fldChar w:fldCharType="end"/>
        </w:r>
      </w:del>
      <w:ins w:id="18" w:author="Stephenson, Erin" w:date="2019-04-10T14:15:00Z">
        <w:r w:rsidR="002F2243">
          <w:rPr>
            <w:rFonts w:asciiTheme="minorHAnsi" w:hAnsiTheme="minorHAnsi"/>
          </w:rPr>
          <w:t>, concomitant with increased mTORC1 activity</w:t>
        </w:r>
        <w:del w:id="19" w:author="Dave Bridges" w:date="2019-05-16T18:10:00Z">
          <w:r w:rsidR="002F2243" w:rsidDel="004E4BB8">
            <w:rPr>
              <w:rFonts w:asciiTheme="minorHAnsi" w:hAnsiTheme="minorHAnsi"/>
            </w:rPr>
            <w:delText xml:space="preserve"> [</w:delText>
          </w:r>
        </w:del>
      </w:ins>
      <w:ins w:id="20" w:author="Stephenson, Erin" w:date="2019-04-10T14:17:00Z">
        <w:del w:id="21" w:author="Dave Bridges" w:date="2019-05-16T18:10:00Z">
          <w:r w:rsidR="001C1311" w:rsidDel="004E4BB8">
            <w:rPr>
              <w:rFonts w:asciiTheme="minorHAnsi" w:hAnsiTheme="minorHAnsi"/>
            </w:rPr>
            <w:delText>Tang et al. 2019 Aging Cell</w:delText>
          </w:r>
        </w:del>
      </w:ins>
      <w:ins w:id="22" w:author="Dave Bridges" w:date="2019-05-16T18:08:00Z">
        <w:r w:rsidR="004E4BB8">
          <w:rPr>
            <w:rFonts w:asciiTheme="minorHAnsi" w:hAnsiTheme="minorHAnsi"/>
          </w:rPr>
          <w:t>.</w:t>
        </w:r>
      </w:ins>
      <w:ins w:id="23" w:author="Stephenson, Erin" w:date="2019-04-10T14:15:00Z">
        <w:del w:id="24" w:author="Dave Bridges" w:date="2019-05-16T18:08:00Z">
          <w:r w:rsidR="002F2243" w:rsidDel="004E4BB8">
            <w:rPr>
              <w:rFonts w:asciiTheme="minorHAnsi" w:hAnsiTheme="minorHAnsi"/>
            </w:rPr>
            <w:delText>]</w:delText>
          </w:r>
        </w:del>
      </w:ins>
      <w:del w:id="25" w:author="Dave Bridges" w:date="2019-05-16T18:08:00Z">
        <w:r w:rsidR="00065C1C" w:rsidRPr="00256914" w:rsidDel="004E4BB8">
          <w:rPr>
            <w:rFonts w:asciiTheme="minorHAnsi" w:hAnsiTheme="minorHAnsi"/>
          </w:rPr>
          <w:delText>.</w:delText>
        </w:r>
      </w:del>
      <w:r w:rsidRPr="00256914">
        <w:rPr>
          <w:rFonts w:asciiTheme="minorHAnsi" w:hAnsiTheme="minorHAnsi"/>
        </w:rPr>
        <w:t xml:space="preserve"> </w:t>
      </w:r>
      <w:r w:rsidR="00886804" w:rsidRPr="00256914">
        <w:rPr>
          <w:rFonts w:asciiTheme="minorHAnsi" w:hAnsiTheme="minorHAnsi"/>
        </w:rPr>
        <w:t xml:space="preserve">In line with </w:t>
      </w:r>
      <w:ins w:id="26" w:author="Stephenson, Erin" w:date="2019-04-10T14:17:00Z">
        <w:r w:rsidR="005E2A8A" w:rsidRPr="00256914">
          <w:rPr>
            <w:rFonts w:asciiTheme="minorHAnsi" w:hAnsiTheme="minorHAnsi"/>
          </w:rPr>
          <w:t>th</w:t>
        </w:r>
        <w:r w:rsidR="005E2A8A">
          <w:rPr>
            <w:rFonts w:asciiTheme="minorHAnsi" w:hAnsiTheme="minorHAnsi"/>
          </w:rPr>
          <w:t>ese</w:t>
        </w:r>
        <w:r w:rsidR="005E2A8A" w:rsidRPr="00256914">
          <w:rPr>
            <w:rFonts w:asciiTheme="minorHAnsi" w:hAnsiTheme="minorHAnsi"/>
          </w:rPr>
          <w:t xml:space="preserve"> </w:t>
        </w:r>
      </w:ins>
      <w:r w:rsidR="00CD600C" w:rsidRPr="00256914">
        <w:rPr>
          <w:rFonts w:asciiTheme="minorHAnsi" w:hAnsiTheme="minorHAnsi"/>
        </w:rPr>
        <w:t>observation</w:t>
      </w:r>
      <w:ins w:id="27" w:author="Stephenson, Erin" w:date="2019-04-10T14:17:00Z">
        <w:r w:rsidR="005E2A8A">
          <w:rPr>
            <w:rFonts w:asciiTheme="minorHAnsi" w:hAnsiTheme="minorHAnsi"/>
          </w:rPr>
          <w:t>s</w:t>
        </w:r>
      </w:ins>
      <w:r w:rsidR="00886804" w:rsidRPr="00256914">
        <w:rPr>
          <w:rFonts w:asciiTheme="minorHAnsi" w:hAnsiTheme="minorHAnsi"/>
        </w:rPr>
        <w:t>,</w:t>
      </w:r>
      <w:r w:rsidR="006929D3" w:rsidRPr="00256914">
        <w:rPr>
          <w:rFonts w:asciiTheme="minorHAnsi" w:hAnsiTheme="minorHAnsi"/>
        </w:rPr>
        <w:t xml:space="preserve"> s</w:t>
      </w:r>
      <w:r w:rsidR="004E21CF" w:rsidRPr="00256914">
        <w:rPr>
          <w:rFonts w:asciiTheme="minorHAnsi" w:hAnsiTheme="minorHAnsi"/>
        </w:rPr>
        <w:t xml:space="preserve">everal studies have implicated mTORC1 inhibition as a mechanism of organismal lifespan extension in yeast, worms and mammals </w:t>
      </w:r>
      <w:r w:rsidR="004E21CF" w:rsidRPr="00256914">
        <w:rPr>
          <w:rFonts w:asciiTheme="minorHAnsi" w:hAnsiTheme="minorHAnsi"/>
        </w:rPr>
        <w:fldChar w:fldCharType="begin" w:fldLock="1"/>
      </w:r>
      <w:r w:rsidR="00D72F59">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4E21CF" w:rsidRPr="00256914">
        <w:rPr>
          <w:rFonts w:asciiTheme="minorHAnsi" w:hAnsiTheme="minorHAnsi"/>
        </w:rPr>
        <w:fldChar w:fldCharType="separate"/>
      </w:r>
      <w:r w:rsidR="008C4B08" w:rsidRPr="008C4B08">
        <w:rPr>
          <w:rFonts w:asciiTheme="minorHAnsi" w:hAnsiTheme="minorHAnsi"/>
          <w:noProof/>
        </w:rPr>
        <w:t>[25–27]</w:t>
      </w:r>
      <w:r w:rsidR="004E21CF" w:rsidRPr="00256914">
        <w:rPr>
          <w:rFonts w:asciiTheme="minorHAnsi" w:hAnsiTheme="minorHAnsi"/>
        </w:rPr>
        <w:fldChar w:fldCharType="end"/>
      </w:r>
      <w:r w:rsidR="00886804" w:rsidRPr="00256914">
        <w:rPr>
          <w:rFonts w:asciiTheme="minorHAnsi" w:hAnsiTheme="minorHAnsi"/>
        </w:rPr>
        <w:t xml:space="preserve">; however, </w:t>
      </w:r>
      <w:r w:rsidR="004E21CF" w:rsidRPr="00256914">
        <w:rPr>
          <w:rFonts w:asciiTheme="minorHAnsi" w:hAnsiTheme="minorHAnsi"/>
        </w:rPr>
        <w:t xml:space="preserve">the tissue or tissues that link mTORC1 activity to lifespan have not </w:t>
      </w:r>
      <w:r w:rsidR="00841897" w:rsidRPr="00256914">
        <w:rPr>
          <w:rFonts w:asciiTheme="minorHAnsi" w:hAnsiTheme="minorHAnsi"/>
        </w:rPr>
        <w:t xml:space="preserve">yet </w:t>
      </w:r>
      <w:r w:rsidR="004E21CF" w:rsidRPr="00256914">
        <w:rPr>
          <w:rFonts w:asciiTheme="minorHAnsi" w:hAnsiTheme="minorHAnsi"/>
        </w:rPr>
        <w:t xml:space="preserve">been identified. </w:t>
      </w:r>
    </w:p>
    <w:p w14:paraId="0A0B9E52" w14:textId="77777777" w:rsidR="00066817" w:rsidRPr="004C0A6E" w:rsidRDefault="00066817" w:rsidP="00886804">
      <w:pPr>
        <w:rPr>
          <w:rFonts w:asciiTheme="minorHAnsi" w:hAnsiTheme="minorHAnsi"/>
        </w:rPr>
      </w:pPr>
    </w:p>
    <w:p w14:paraId="1BC48227" w14:textId="35829957" w:rsidR="00886804" w:rsidRPr="004C0A6E" w:rsidRDefault="004E21CF" w:rsidP="00886804">
      <w:pPr>
        <w:rPr>
          <w:rFonts w:asciiTheme="minorHAnsi" w:hAnsiTheme="minorHAnsi"/>
        </w:rPr>
      </w:pPr>
      <w:r w:rsidRPr="004C0A6E">
        <w:rPr>
          <w:rFonts w:asciiTheme="minorHAnsi" w:hAnsiTheme="minorHAnsi"/>
        </w:rPr>
        <w:t xml:space="preserve">Skeletal muscle is an important target tissue for understanding </w:t>
      </w:r>
      <w:r w:rsidR="00CD600C" w:rsidRPr="004C0A6E">
        <w:rPr>
          <w:rFonts w:asciiTheme="minorHAnsi" w:hAnsiTheme="minorHAnsi"/>
        </w:rPr>
        <w:t xml:space="preserve">both </w:t>
      </w:r>
      <w:r w:rsidRPr="004C0A6E">
        <w:rPr>
          <w:rFonts w:asciiTheme="minorHAnsi" w:hAnsiTheme="minorHAnsi"/>
        </w:rPr>
        <w:t>aging</w:t>
      </w:r>
      <w:r w:rsidR="00CD600C" w:rsidRPr="004C0A6E">
        <w:rPr>
          <w:rFonts w:asciiTheme="minorHAnsi" w:hAnsiTheme="minorHAnsi"/>
        </w:rPr>
        <w:t xml:space="preserve"> and changes in </w:t>
      </w:r>
      <w:r w:rsidR="006D1412" w:rsidRPr="004C0A6E">
        <w:rPr>
          <w:rFonts w:asciiTheme="minorHAnsi" w:hAnsiTheme="minorHAnsi"/>
        </w:rPr>
        <w:t xml:space="preserve">energy </w:t>
      </w:r>
      <w:r w:rsidR="00CD600C" w:rsidRPr="004C0A6E">
        <w:rPr>
          <w:rFonts w:asciiTheme="minorHAnsi" w:hAnsiTheme="minorHAnsi"/>
        </w:rPr>
        <w:t>metabolism</w:t>
      </w:r>
      <w:r w:rsidRPr="004C0A6E">
        <w:rPr>
          <w:rFonts w:asciiTheme="minorHAnsi" w:hAnsiTheme="minorHAnsi"/>
        </w:rPr>
        <w:t>, as functional differences in muscle strength predict lifespan in</w:t>
      </w:r>
      <w:del w:id="28" w:author="Dave Bridges" w:date="2019-05-16T18:10:00Z">
        <w:r w:rsidRPr="004C0A6E" w:rsidDel="00414DD7">
          <w:rPr>
            <w:rFonts w:asciiTheme="minorHAnsi" w:hAnsiTheme="minorHAnsi"/>
          </w:rPr>
          <w:delText xml:space="preserve"> a</w:delText>
        </w:r>
      </w:del>
      <w:r w:rsidRPr="004C0A6E">
        <w:rPr>
          <w:rFonts w:asciiTheme="minorHAnsi" w:hAnsiTheme="minorHAnsi"/>
        </w:rPr>
        <w:t xml:space="preserve"> </w:t>
      </w:r>
      <w:del w:id="29" w:author="Dave Bridges" w:date="2019-05-16T18:10:00Z">
        <w:r w:rsidRPr="004C0A6E" w:rsidDel="00414DD7">
          <w:rPr>
            <w:rFonts w:asciiTheme="minorHAnsi" w:hAnsiTheme="minorHAnsi"/>
          </w:rPr>
          <w:delText xml:space="preserve">longitudinal manner </w:delText>
        </w:r>
      </w:del>
      <w:r w:rsidRPr="004C0A6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[28–33]</w:t>
      </w:r>
      <w:r w:rsidRPr="004C0A6E">
        <w:rPr>
          <w:rFonts w:asciiTheme="minorHAnsi" w:hAnsiTheme="minorHAnsi"/>
        </w:rPr>
        <w:fldChar w:fldCharType="end"/>
      </w:r>
      <w:r w:rsidRPr="004C0A6E">
        <w:rPr>
          <w:rFonts w:asciiTheme="minorHAnsi" w:hAnsiTheme="minorHAnsi"/>
        </w:rPr>
        <w:t>.  Furthermore, mTORC1 regulates several important</w:t>
      </w:r>
      <w:r w:rsidR="006D1412" w:rsidRPr="004C0A6E">
        <w:rPr>
          <w:rFonts w:asciiTheme="minorHAnsi" w:hAnsiTheme="minorHAnsi"/>
        </w:rPr>
        <w:t xml:space="preserve"> metabolic</w:t>
      </w:r>
      <w:r w:rsidRPr="004C0A6E">
        <w:rPr>
          <w:rFonts w:asciiTheme="minorHAnsi" w:hAnsiTheme="minorHAnsi"/>
        </w:rPr>
        <w:t xml:space="preserve"> processes in muscle; including oxidative stress, the unfolded protein response, autophagy and lipid metabolism</w:t>
      </w:r>
      <w:r w:rsidR="00841897" w:rsidRPr="004C0A6E">
        <w:rPr>
          <w:rFonts w:asciiTheme="minorHAnsi" w:hAnsiTheme="minorHAnsi"/>
        </w:rPr>
        <w:t xml:space="preserve"> </w:t>
      </w:r>
      <w:r w:rsidRPr="004C0A6E">
        <w:rPr>
          <w:rFonts w:asciiTheme="minorHAnsi" w:hAnsiTheme="minorHAnsi"/>
        </w:rPr>
        <w:fldChar w:fldCharType="begin" w:fldLock="1"/>
      </w:r>
      <w:r w:rsidR="00D72F59">
        <w:rPr>
          <w:rFonts w:asciiTheme="minorHAnsi" w:hAnsiTheme="minorHAnsi"/>
        </w:rPr>
        <w:instrText>ADDIN CSL_CITATION {"citationItems":[{"id":"ITEM-1","itemData":{"DOI":"10.1016/j.molcel.2007.12.023","ISBN":"1097-2765 (Print)","ISSN":"10972765","PMID":"18342602","abstract":"Mammalian target of rapamycin, mTOR, is a major sensor of nutrient and energy availability in the cell and regulates a variety of cellular processes, including growth, proliferation, and metabolism. Loss of the tuberous sclerosis complex genes (TSC1 or TSC2) leads to constitutive activation of mTOR and downstream signaling elements, resulting in the development of tumors, neurological disorders, and at the cellular level, severe insulin/IGF-1 resistance. Here, we show that loss of TSC1 or TSC2 in cell lines and mouse or human tumors causes endoplasmic reticulum (ER) stress and activates the unfolded protein response (UPR). The resulting ER stress plays a significant role in the mTOR-mediated negative-feedback inhibition of insulin action and increases the vulnerability to apoptosis. These results demonstrate ER stress as a critical component of the pathologies associated with dysregulated mTOR activity and offer the possibility to exploit this mechanism for new therapeutic opportunities. ?? 2008 Elsevier Inc. All rights reserved.","author":[{"dropping-particle":"","family":"Ozcan","given":"Umut","non-dropping-particle":"","parse-names":false,"suffix":""},{"dropping-particle":"","family":"Ozcan","given":"Lale","non-dropping-particle":"","parse-names":false,"suffix":""},{"dropping-particle":"","family":"Yilmaz","given":"Erkan","non-dropping-particle":"","parse-names":false,"suffix":""},{"dropping-particle":"","family":"Düvel","given":"Katrin","non-dropping-particle":"","parse-names":false,"suffix":""},{"dropping-particle":"","family":"Sahin","given":"Mustafa","non-dropping-particle":"","parse-names":false,"suffix":""},{"dropping-particle":"","family":"Manning","given":"Brendan D.","non-dropping-particle":"","parse-names":false,"suffix":""},{"dropping-particle":"","family":"Hotamisligil","given":"Gökhan S.","non-dropping-particle":"","parse-names":false,"suffix":""}],"container-title":"Molecular Cell","id":"ITEM-1","issue":"5","issued":{"date-parts":[["2008","3"]]},"page":"541-551","title":"Loss of the Tuberous Sclerosis Complex Tumor Suppressors Triggers the Unfolded Protein Response to Regulate Insulin Signaling and Apoptosis","type":"article-journal","volume":"29"},"uris":["http://www.mendeley.com/documents/?uuid=16a7ea46-8a2c-4fdf-94b5-0e3785b91440"]},{"id":"ITEM-2","itemData":{"DOI":"10.1186/2044-5040-3-6","ISSN":"2044-5040","PMID":"23497627","abstract":"BACKGROUND: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muscle","id":"ITEM-2","issue":"1","issued":{"date-parts":[["2013","1"]]},"page":"6","title":"Differential response of skeletal muscles to mTORC1 signaling during atrophy and hypertrophy.","type":"article-journal","volume":"3"},"uris":["http://www.mendeley.com/documents/?uuid=0a749ec3-0f9f-470f-affa-fb5468a48dc2"]},{"id":"ITEM-3","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America","id":"ITEM-3","issue":"8","issued":{"date-parts":[["2010","2"]]},"page":"3281-2","title":"mTORC1 activates SREBP-1c and uncouples lipogenesis from gluconeogenesis.","type":"article-journal","volume":"107"},"uris":["http://www.mendeley.com/documents/?uuid=2e898fef-e65a-4ede-9156-f326ec9ee236"]}],"mendeley":{"formattedCitation":"[20,34,35]","plainTextFormattedCitation":"[20,34,35]","previouslyFormattedCitation":"[20,34,35]"},"properties":{"noteIndex":0},"schema":"https://github.com/citation-style-language/schema/raw/master/csl-citation.json"}</w:instrText>
      </w:r>
      <w:r w:rsidRPr="004C0A6E">
        <w:rPr>
          <w:rFonts w:asciiTheme="minorHAnsi" w:hAnsiTheme="minorHAnsi"/>
        </w:rPr>
        <w:fldChar w:fldCharType="separate"/>
      </w:r>
      <w:r w:rsidR="008C4B08" w:rsidRPr="008C4B08">
        <w:rPr>
          <w:rFonts w:asciiTheme="minorHAnsi" w:hAnsiTheme="minorHAnsi"/>
          <w:noProof/>
        </w:rPr>
        <w:t>[20,34,35]</w:t>
      </w:r>
      <w:r w:rsidRPr="004C0A6E">
        <w:rPr>
          <w:rFonts w:asciiTheme="minorHAnsi" w:hAnsiTheme="minorHAnsi"/>
        </w:rPr>
        <w:fldChar w:fldCharType="end"/>
      </w:r>
      <w:r w:rsidRPr="004C0A6E">
        <w:rPr>
          <w:rFonts w:asciiTheme="minorHAnsi" w:hAnsiTheme="minorHAnsi"/>
        </w:rPr>
        <w:t xml:space="preserve">. </w:t>
      </w:r>
      <w:r w:rsidR="006D1412" w:rsidRPr="004C0A6E">
        <w:rPr>
          <w:rFonts w:asciiTheme="minorHAnsi" w:hAnsiTheme="minorHAnsi"/>
        </w:rPr>
        <w:t xml:space="preserve">Thus, we hypothesized that chronic mTORC1 activation </w:t>
      </w:r>
      <w:r w:rsidR="00066817" w:rsidRPr="004C0A6E">
        <w:rPr>
          <w:rFonts w:asciiTheme="minorHAnsi" w:hAnsiTheme="minorHAnsi"/>
        </w:rPr>
        <w:t xml:space="preserve">in skeletal muscle </w:t>
      </w:r>
      <w:r w:rsidR="008C7D3C">
        <w:rPr>
          <w:rFonts w:asciiTheme="minorHAnsi" w:hAnsiTheme="minorHAnsi"/>
        </w:rPr>
        <w:t xml:space="preserve">(via deletion of its negative regulator, </w:t>
      </w:r>
      <w:r w:rsidR="008C7D3C" w:rsidRPr="00672DA5">
        <w:rPr>
          <w:rFonts w:asciiTheme="minorHAnsi" w:hAnsiTheme="minorHAnsi"/>
          <w:i/>
        </w:rPr>
        <w:t>Tsc1</w:t>
      </w:r>
      <w:r w:rsidR="008C7D3C">
        <w:rPr>
          <w:rFonts w:asciiTheme="minorHAnsi" w:hAnsiTheme="minorHAnsi"/>
        </w:rPr>
        <w:t xml:space="preserve">) </w:t>
      </w:r>
      <w:r w:rsidR="00066817" w:rsidRPr="004C0A6E">
        <w:rPr>
          <w:rFonts w:asciiTheme="minorHAnsi" w:hAnsiTheme="minorHAnsi"/>
        </w:rPr>
        <w:t xml:space="preserve">would </w:t>
      </w:r>
      <w:r w:rsidR="006D1412" w:rsidRPr="004C0A6E">
        <w:rPr>
          <w:rFonts w:asciiTheme="minorHAnsi" w:hAnsiTheme="minorHAnsi"/>
        </w:rPr>
        <w:t xml:space="preserve">promote increases in energy expenditure, but </w:t>
      </w:r>
      <w:r w:rsidR="00066817" w:rsidRPr="004C0A6E">
        <w:rPr>
          <w:rFonts w:asciiTheme="minorHAnsi" w:hAnsiTheme="minorHAnsi"/>
        </w:rPr>
        <w:t>would</w:t>
      </w:r>
      <w:r w:rsidR="006D1412" w:rsidRPr="004C0A6E">
        <w:rPr>
          <w:rFonts w:asciiTheme="minorHAnsi" w:hAnsiTheme="minorHAnsi"/>
        </w:rPr>
        <w:t xml:space="preserve"> reduc</w:t>
      </w:r>
      <w:r w:rsidR="00AB0EFD">
        <w:rPr>
          <w:rFonts w:asciiTheme="minorHAnsi" w:hAnsiTheme="minorHAnsi"/>
        </w:rPr>
        <w:t>e</w:t>
      </w:r>
      <w:r w:rsidR="006D1412" w:rsidRPr="004C0A6E">
        <w:rPr>
          <w:rFonts w:asciiTheme="minorHAnsi" w:hAnsiTheme="minorHAnsi"/>
        </w:rPr>
        <w:t xml:space="preserve"> lifespan.</w:t>
      </w:r>
      <w:r w:rsidR="00066817" w:rsidRPr="004C0A6E">
        <w:rPr>
          <w:rFonts w:asciiTheme="minorHAnsi" w:hAnsiTheme="minorHAnsi"/>
        </w:rPr>
        <w:t xml:space="preserve"> </w:t>
      </w:r>
      <w:r w:rsidR="006D1412" w:rsidRPr="004C0A6E">
        <w:rPr>
          <w:rFonts w:asciiTheme="minorHAnsi" w:hAnsiTheme="minorHAnsi"/>
        </w:rPr>
        <w:t xml:space="preserve">Here, we have performed unbiased transcriptional analyses to identify pathways and candidate genes that may explain how skeletal muscle mTORC1 activity regulates energy balance and aging. </w:t>
      </w:r>
    </w:p>
    <w:p w14:paraId="2A87A743" w14:textId="77777777" w:rsidR="009D1EBE" w:rsidRPr="004C0A6E" w:rsidRDefault="009D1EBE" w:rsidP="004D4201">
      <w:pPr>
        <w:rPr>
          <w:rFonts w:asciiTheme="minorHAnsi" w:hAnsiTheme="minorHAnsi"/>
        </w:rPr>
      </w:pPr>
    </w:p>
    <w:p w14:paraId="3AB9FBBA" w14:textId="4C0F5D3B" w:rsidR="009B110D" w:rsidRPr="00867693" w:rsidRDefault="007B624A" w:rsidP="004C0A6E">
      <w:pPr>
        <w:pStyle w:val="Heading1"/>
      </w:pPr>
      <w:r w:rsidRPr="004C0A6E">
        <w:rPr>
          <w:rFonts w:asciiTheme="minorHAnsi" w:hAnsiTheme="minorHAnsi"/>
          <w:b w:val="0"/>
          <w:bCs w:val="0"/>
        </w:rPr>
        <w:t>Methods and Materials</w:t>
      </w:r>
    </w:p>
    <w:p w14:paraId="491E2678" w14:textId="1CADD910" w:rsidR="00802891" w:rsidRPr="004C0A6E" w:rsidRDefault="00802891" w:rsidP="00531AD6">
      <w:pPr>
        <w:pStyle w:val="Heading2"/>
        <w:rPr>
          <w:rFonts w:asciiTheme="minorHAnsi" w:hAnsiTheme="minorHAnsi"/>
        </w:rPr>
      </w:pPr>
      <w:r w:rsidRPr="004C0A6E">
        <w:rPr>
          <w:rFonts w:asciiTheme="minorHAnsi" w:hAnsiTheme="minorHAnsi"/>
        </w:rPr>
        <w:t>Animal Husbandry</w:t>
      </w:r>
    </w:p>
    <w:p w14:paraId="61818EC9" w14:textId="23C1C59D" w:rsidR="0039667E" w:rsidRPr="00B17BC0" w:rsidRDefault="00996376" w:rsidP="00996376">
      <w:pPr>
        <w:rPr>
          <w:rFonts w:asciiTheme="minorHAnsi" w:hAnsiTheme="minorHAnsi"/>
        </w:rPr>
      </w:pPr>
      <w:r w:rsidRPr="004C0A6E">
        <w:rPr>
          <w:rFonts w:asciiTheme="minorHAnsi" w:hAnsiTheme="minorHAnsi"/>
        </w:rPr>
        <w:t xml:space="preserve">All mice were purchased from The Jackson Laboratory.  </w:t>
      </w:r>
      <w:r w:rsidR="00B80ABE" w:rsidRPr="004C0A6E">
        <w:rPr>
          <w:rFonts w:asciiTheme="minorHAnsi" w:hAnsiTheme="minorHAnsi"/>
        </w:rPr>
        <w:t xml:space="preserve">Unless otherwise stated, animals were fed a normal chow diet from </w:t>
      </w:r>
      <w:commentRangeStart w:id="30"/>
      <w:commentRangeStart w:id="31"/>
      <w:r w:rsidR="00B80ABE" w:rsidRPr="004C0A6E">
        <w:rPr>
          <w:rFonts w:asciiTheme="minorHAnsi" w:hAnsiTheme="minorHAnsi"/>
        </w:rPr>
        <w:t xml:space="preserve">Harlan </w:t>
      </w:r>
      <w:proofErr w:type="spellStart"/>
      <w:r w:rsidR="00B80ABE" w:rsidRPr="004C0A6E">
        <w:rPr>
          <w:rFonts w:asciiTheme="minorHAnsi" w:hAnsiTheme="minorHAnsi"/>
        </w:rPr>
        <w:t>Teklad</w:t>
      </w:r>
      <w:commentRangeEnd w:id="30"/>
      <w:proofErr w:type="spellEnd"/>
      <w:r w:rsidR="00B80ABE" w:rsidRPr="004C0A6E">
        <w:rPr>
          <w:rStyle w:val="CommentReference"/>
          <w:rFonts w:asciiTheme="minorHAnsi" w:hAnsiTheme="minorHAnsi"/>
        </w:rPr>
        <w:commentReference w:id="30"/>
      </w:r>
      <w:commentRangeEnd w:id="31"/>
      <w:ins w:id="32" w:author="Dave Bridges" w:date="2019-05-16T18:11:00Z">
        <w:r w:rsidR="00414DD7">
          <w:rPr>
            <w:rFonts w:asciiTheme="minorHAnsi" w:hAnsiTheme="minorHAnsi"/>
          </w:rPr>
          <w:t xml:space="preserve"> (</w:t>
        </w:r>
      </w:ins>
      <w:ins w:id="33" w:author="Dave Bridges" w:date="2019-05-16T18:12:00Z">
        <w:r w:rsidR="00414DD7">
          <w:rPr>
            <w:rFonts w:asciiTheme="minorHAnsi" w:hAnsiTheme="minorHAnsi"/>
          </w:rPr>
          <w:t xml:space="preserve">catalog </w:t>
        </w:r>
      </w:ins>
      <w:ins w:id="34" w:author="Dave Bridges" w:date="2019-05-16T18:11:00Z">
        <w:r w:rsidR="00414DD7">
          <w:rPr>
            <w:rFonts w:asciiTheme="minorHAnsi" w:hAnsiTheme="minorHAnsi"/>
          </w:rPr>
          <w:t># 7912)</w:t>
        </w:r>
      </w:ins>
      <w:r w:rsidR="00415CEB">
        <w:rPr>
          <w:rStyle w:val="CommentReference"/>
          <w:rFonts w:asciiTheme="minorHAnsi" w:hAnsiTheme="minorHAnsi" w:cstheme="minorBidi"/>
        </w:rPr>
        <w:commentReference w:id="31"/>
      </w:r>
      <w:r w:rsidR="00B80ABE" w:rsidRPr="004C0A6E">
        <w:rPr>
          <w:rFonts w:asciiTheme="minorHAnsi" w:hAnsiTheme="minorHAnsi"/>
        </w:rPr>
        <w:t xml:space="preserve">. </w:t>
      </w:r>
      <w:r w:rsidR="00AC7808" w:rsidRPr="004C0A6E">
        <w:rPr>
          <w:rFonts w:asciiTheme="minorHAnsi" w:hAnsiTheme="minorHAnsi"/>
        </w:rPr>
        <w:t xml:space="preserve">For </w:t>
      </w:r>
      <w:r w:rsidR="00686640" w:rsidRPr="004C0A6E">
        <w:rPr>
          <w:rFonts w:asciiTheme="minorHAnsi" w:hAnsiTheme="minorHAnsi"/>
        </w:rPr>
        <w:t xml:space="preserve">high fat diet </w:t>
      </w:r>
      <w:r w:rsidR="00AC7808" w:rsidRPr="004C0A6E">
        <w:rPr>
          <w:rFonts w:asciiTheme="minorHAnsi" w:hAnsiTheme="minorHAnsi"/>
        </w:rPr>
        <w:t xml:space="preserve">studies, animals were provided </w:t>
      </w:r>
      <w:r w:rsidR="00AC7808" w:rsidRPr="004C0A6E">
        <w:rPr>
          <w:rFonts w:asciiTheme="minorHAnsi" w:hAnsiTheme="minorHAnsi"/>
          <w:i/>
        </w:rPr>
        <w:t xml:space="preserve">ad libitum access </w:t>
      </w:r>
      <w:r w:rsidR="00AC7808" w:rsidRPr="004C0A6E">
        <w:rPr>
          <w:rFonts w:asciiTheme="minorHAnsi" w:hAnsiTheme="minorHAnsi"/>
        </w:rPr>
        <w:t xml:space="preserve">to a diet with 45% of calories from </w:t>
      </w:r>
      <w:r w:rsidR="004C0A6E">
        <w:rPr>
          <w:rFonts w:asciiTheme="minorHAnsi" w:hAnsiTheme="minorHAnsi"/>
        </w:rPr>
        <w:t>fat</w:t>
      </w:r>
      <w:r w:rsidR="00AC7808" w:rsidRPr="004C0A6E">
        <w:rPr>
          <w:rFonts w:asciiTheme="minorHAnsi" w:hAnsiTheme="minorHAnsi"/>
        </w:rPr>
        <w:t xml:space="preserve"> (Research Diets D1492).</w:t>
      </w:r>
      <w:r w:rsidR="003669B1" w:rsidRPr="004C0A6E">
        <w:rPr>
          <w:rFonts w:asciiTheme="minorHAnsi" w:hAnsiTheme="minorHAnsi"/>
        </w:rPr>
        <w:t xml:space="preserve">  This diet started when animals were approximately 10 weeks of age</w:t>
      </w:r>
      <w:r w:rsidR="00D16E1A">
        <w:rPr>
          <w:rFonts w:asciiTheme="minorHAnsi" w:hAnsiTheme="minorHAnsi"/>
        </w:rPr>
        <w:t xml:space="preserve"> and</w:t>
      </w:r>
      <w:r w:rsidR="003669B1" w:rsidRPr="004C0A6E">
        <w:rPr>
          <w:rFonts w:asciiTheme="minorHAnsi" w:hAnsiTheme="minorHAnsi"/>
        </w:rPr>
        <w:t xml:space="preserve"> animals were </w:t>
      </w:r>
      <w:r w:rsidR="00D16E1A">
        <w:rPr>
          <w:rFonts w:asciiTheme="minorHAnsi" w:hAnsiTheme="minorHAnsi"/>
        </w:rPr>
        <w:t xml:space="preserve">anesthetized with isoflurane before being </w:t>
      </w:r>
      <w:r w:rsidR="003669B1" w:rsidRPr="004C0A6E">
        <w:rPr>
          <w:rFonts w:asciiTheme="minorHAnsi" w:hAnsiTheme="minorHAnsi"/>
        </w:rPr>
        <w:t xml:space="preserve">sacrificed </w:t>
      </w:r>
      <w:r w:rsidR="004C0A6E">
        <w:rPr>
          <w:rFonts w:asciiTheme="minorHAnsi" w:hAnsiTheme="minorHAnsi"/>
        </w:rPr>
        <w:t xml:space="preserve">by cervical </w:t>
      </w:r>
      <w:proofErr w:type="spellStart"/>
      <w:r w:rsidR="004C0A6E">
        <w:rPr>
          <w:rFonts w:asciiTheme="minorHAnsi" w:hAnsiTheme="minorHAnsi"/>
        </w:rPr>
        <w:t>disolocation</w:t>
      </w:r>
      <w:proofErr w:type="spellEnd"/>
      <w:r w:rsidR="004C0A6E">
        <w:rPr>
          <w:rFonts w:asciiTheme="minorHAnsi" w:hAnsiTheme="minorHAnsi"/>
        </w:rPr>
        <w:t xml:space="preserve"> </w:t>
      </w:r>
      <w:r w:rsidR="003669B1" w:rsidRPr="004C0A6E">
        <w:rPr>
          <w:rFonts w:asciiTheme="minorHAnsi" w:hAnsiTheme="minorHAnsi"/>
        </w:rPr>
        <w:t>at 25 weeks of age</w:t>
      </w:r>
      <w:r w:rsidR="003669B1" w:rsidRPr="00B17BC0">
        <w:rPr>
          <w:rFonts w:asciiTheme="minorHAnsi" w:hAnsiTheme="minorHAnsi"/>
        </w:rPr>
        <w:t>.</w:t>
      </w:r>
    </w:p>
    <w:p w14:paraId="04F3F3E3" w14:textId="77777777" w:rsidR="0039667E" w:rsidRPr="00B17BC0" w:rsidRDefault="0039667E" w:rsidP="00996376">
      <w:pPr>
        <w:rPr>
          <w:rFonts w:asciiTheme="minorHAnsi" w:hAnsiTheme="minorHAnsi"/>
        </w:rPr>
      </w:pPr>
    </w:p>
    <w:p w14:paraId="742D7BB5" w14:textId="789EE28A" w:rsidR="00365FE9" w:rsidRPr="00B17BC0" w:rsidRDefault="002E4621" w:rsidP="00996376">
      <w:pPr>
        <w:rPr>
          <w:rFonts w:asciiTheme="minorHAnsi" w:hAnsiTheme="minorHAnsi"/>
          <w:bCs/>
        </w:rPr>
      </w:pPr>
      <w:r w:rsidRPr="00B17BC0">
        <w:rPr>
          <w:rFonts w:asciiTheme="minorHAnsi" w:hAnsiTheme="minorHAnsi"/>
        </w:rPr>
        <w:t>M</w:t>
      </w:r>
      <w:r w:rsidR="00996376" w:rsidRPr="00B17BC0">
        <w:rPr>
          <w:rFonts w:asciiTheme="minorHAnsi" w:hAnsiTheme="minorHAnsi"/>
        </w:rPr>
        <w:t>uscle</w:t>
      </w:r>
      <w:r w:rsidRPr="00B17BC0">
        <w:rPr>
          <w:rFonts w:asciiTheme="minorHAnsi" w:hAnsiTheme="minorHAnsi"/>
        </w:rPr>
        <w:t>-</w:t>
      </w:r>
      <w:r w:rsidR="00996376" w:rsidRPr="00B17BC0">
        <w:rPr>
          <w:rFonts w:asciiTheme="minorHAnsi" w:hAnsiTheme="minorHAnsi"/>
        </w:rPr>
        <w:t>specific knockouts</w:t>
      </w:r>
      <w:r w:rsidRPr="00B17BC0">
        <w:rPr>
          <w:rFonts w:asciiTheme="minorHAnsi" w:hAnsiTheme="minorHAnsi"/>
        </w:rPr>
        <w:t xml:space="preserve"> were generated by crossing</w:t>
      </w:r>
      <w:r w:rsidR="00996376" w:rsidRPr="00B17BC0">
        <w:rPr>
          <w:rFonts w:asciiTheme="minorHAnsi" w:hAnsiTheme="minorHAnsi"/>
        </w:rPr>
        <w:t xml:space="preserve"> </w:t>
      </w:r>
      <w:r w:rsidR="00996376" w:rsidRPr="00B17BC0">
        <w:rPr>
          <w:rFonts w:asciiTheme="minorHAnsi" w:hAnsiTheme="minorHAnsi"/>
          <w:bCs/>
        </w:rPr>
        <w:t>FVB-</w:t>
      </w:r>
      <w:proofErr w:type="spellStart"/>
      <w:proofErr w:type="gramStart"/>
      <w:r w:rsidR="00996376" w:rsidRPr="00B17BC0">
        <w:rPr>
          <w:rFonts w:asciiTheme="minorHAnsi" w:hAnsiTheme="minorHAnsi"/>
          <w:bCs/>
        </w:rPr>
        <w:t>Tg</w:t>
      </w:r>
      <w:proofErr w:type="spellEnd"/>
      <w:r w:rsidR="00996376" w:rsidRPr="00B17BC0">
        <w:rPr>
          <w:rFonts w:asciiTheme="minorHAnsi" w:hAnsiTheme="minorHAnsi"/>
          <w:bCs/>
        </w:rPr>
        <w:t>(</w:t>
      </w:r>
      <w:proofErr w:type="spellStart"/>
      <w:proofErr w:type="gramEnd"/>
      <w:r w:rsidR="00996376" w:rsidRPr="00672DA5">
        <w:rPr>
          <w:rFonts w:asciiTheme="minorHAnsi" w:hAnsiTheme="minorHAnsi"/>
          <w:bCs/>
          <w:i/>
        </w:rPr>
        <w:t>Ckmm</w:t>
      </w:r>
      <w:r w:rsidR="00996376" w:rsidRPr="00B17BC0">
        <w:rPr>
          <w:rFonts w:asciiTheme="minorHAnsi" w:hAnsiTheme="minorHAnsi"/>
          <w:bCs/>
        </w:rPr>
        <w:t>-</w:t>
      </w:r>
      <w:r w:rsidR="00A37110" w:rsidRPr="00672DA5">
        <w:rPr>
          <w:rFonts w:asciiTheme="minorHAnsi" w:hAnsiTheme="minorHAnsi"/>
          <w:bCs/>
          <w:i/>
        </w:rPr>
        <w:t>Cre</w:t>
      </w:r>
      <w:proofErr w:type="spellEnd"/>
      <w:r w:rsidR="00996376" w:rsidRPr="00B17BC0">
        <w:rPr>
          <w:rFonts w:asciiTheme="minorHAnsi" w:hAnsiTheme="minorHAnsi"/>
          <w:bCs/>
        </w:rPr>
        <w:t xml:space="preserve">)5Khn/J transgenic mice (stock 006405) with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w:t>
      </w:r>
      <w:r w:rsidR="00996376" w:rsidRPr="00B17BC0">
        <w:rPr>
          <w:rFonts w:asciiTheme="minorHAnsi" w:hAnsiTheme="minorHAnsi"/>
          <w:bCs/>
          <w:i/>
          <w:iCs/>
        </w:rPr>
        <w:t>Tsc1</w:t>
      </w:r>
      <w:r w:rsidR="00996376" w:rsidRPr="00B17BC0">
        <w:rPr>
          <w:rFonts w:asciiTheme="minorHAnsi" w:hAnsiTheme="minorHAnsi"/>
          <w:bCs/>
          <w:i/>
          <w:iCs/>
          <w:vertAlign w:val="superscript"/>
        </w:rPr>
        <w:t>tm1Djk</w:t>
      </w:r>
      <w:r w:rsidR="00996376" w:rsidRPr="00B17BC0">
        <w:rPr>
          <w:rFonts w:asciiTheme="minorHAnsi" w:hAnsiTheme="minorHAnsi"/>
          <w:bCs/>
        </w:rPr>
        <w:t>/J mice (stock 005680). To generate F1</w:t>
      </w:r>
      <w:r w:rsidR="00611922" w:rsidRPr="00B17BC0">
        <w:rPr>
          <w:rFonts w:asciiTheme="minorHAnsi" w:hAnsiTheme="minorHAnsi"/>
          <w:bCs/>
        </w:rPr>
        <w:t>,</w:t>
      </w:r>
      <w:r w:rsidR="00996376" w:rsidRPr="00B17BC0">
        <w:rPr>
          <w:rFonts w:asciiTheme="minorHAnsi" w:hAnsiTheme="minorHAnsi"/>
          <w:bCs/>
        </w:rPr>
        <w:t xml:space="preserve"> mice that were heterozygous for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and either</w:t>
      </w:r>
      <w:r w:rsidR="00972512" w:rsidRPr="00B17BC0">
        <w:rPr>
          <w:rFonts w:asciiTheme="minorHAnsi" w:hAnsiTheme="minorHAnsi"/>
          <w:bCs/>
        </w:rPr>
        <w:t xml:space="preserve"> had or lacked the </w:t>
      </w:r>
      <w:proofErr w:type="spellStart"/>
      <w:r w:rsidR="00972512" w:rsidRPr="00B17BC0">
        <w:rPr>
          <w:rFonts w:asciiTheme="minorHAnsi" w:hAnsiTheme="minorHAnsi"/>
          <w:bCs/>
          <w:i/>
        </w:rPr>
        <w:t>Ckmm-Cre</w:t>
      </w:r>
      <w:proofErr w:type="spellEnd"/>
      <w:r w:rsidR="00972512" w:rsidRPr="00B17BC0">
        <w:rPr>
          <w:rFonts w:asciiTheme="minorHAnsi" w:hAnsiTheme="minorHAnsi"/>
          <w:bCs/>
          <w:i/>
        </w:rPr>
        <w:t xml:space="preserve"> </w:t>
      </w:r>
      <w:r w:rsidR="00972512" w:rsidRPr="00B17BC0">
        <w:rPr>
          <w:rFonts w:asciiTheme="minorHAnsi" w:hAnsiTheme="minorHAnsi"/>
          <w:bCs/>
        </w:rPr>
        <w:t>tra</w:t>
      </w:r>
      <w:r w:rsidR="00996376" w:rsidRPr="00B17BC0">
        <w:rPr>
          <w:rFonts w:asciiTheme="minorHAnsi" w:hAnsiTheme="minorHAnsi"/>
          <w:bCs/>
        </w:rPr>
        <w:t>nsgene</w:t>
      </w:r>
      <w:r w:rsidR="007B7563" w:rsidRPr="00B17BC0">
        <w:rPr>
          <w:rFonts w:asciiTheme="minorHAnsi" w:hAnsiTheme="minorHAnsi"/>
          <w:bCs/>
        </w:rPr>
        <w:t xml:space="preserve"> were</w:t>
      </w:r>
      <w:r w:rsidR="00996376" w:rsidRPr="00B17BC0">
        <w:rPr>
          <w:rFonts w:asciiTheme="minorHAnsi" w:hAnsiTheme="minorHAnsi"/>
          <w:bCs/>
        </w:rPr>
        <w:t xml:space="preserve"> intercrossed to generate knockout mice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 wild type mice</w:t>
      </w:r>
      <w:r w:rsidR="004E21CF" w:rsidRPr="00B17BC0">
        <w:rPr>
          <w:rFonts w:asciiTheme="minorHAnsi" w:hAnsiTheme="minorHAnsi"/>
          <w:bCs/>
        </w:rPr>
        <w:t xml:space="preserve"> </w:t>
      </w:r>
      <w:r w:rsidR="00996376" w:rsidRPr="00B17BC0">
        <w:rPr>
          <w:rFonts w:asciiTheme="minorHAnsi" w:hAnsiTheme="minorHAnsi"/>
          <w:bCs/>
        </w:rPr>
        <w:t>(</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and controls containing the transgene only (</w:t>
      </w:r>
      <w:r w:rsidR="00996376" w:rsidRPr="00B17BC0">
        <w:rPr>
          <w:rFonts w:asciiTheme="minorHAnsi" w:hAnsiTheme="minorHAnsi"/>
          <w:bCs/>
          <w:i/>
        </w:rPr>
        <w:t>Tsc1</w:t>
      </w:r>
      <w:r w:rsidR="00996376" w:rsidRPr="00B17BC0">
        <w:rPr>
          <w:rFonts w:asciiTheme="minorHAnsi" w:hAnsiTheme="minorHAnsi"/>
          <w:bCs/>
          <w:i/>
          <w:vertAlign w:val="superscript"/>
        </w:rPr>
        <w:t>+/+</w:t>
      </w:r>
      <w:r w:rsidR="00996376" w:rsidRPr="00B17BC0">
        <w:rPr>
          <w:rFonts w:asciiTheme="minorHAnsi" w:hAnsiTheme="minorHAnsi"/>
          <w:bCs/>
        </w:rPr>
        <w:t xml:space="preserve">, </w:t>
      </w:r>
      <w:proofErr w:type="spellStart"/>
      <w:r w:rsidR="00996376" w:rsidRPr="00B17BC0">
        <w:rPr>
          <w:rFonts w:asciiTheme="minorHAnsi" w:hAnsiTheme="minorHAnsi"/>
          <w:bCs/>
          <w:i/>
        </w:rPr>
        <w:t>Ckmm-Cre</w:t>
      </w:r>
      <w:r w:rsidR="00996376" w:rsidRPr="00B17BC0">
        <w:rPr>
          <w:rFonts w:asciiTheme="minorHAnsi" w:hAnsiTheme="minorHAnsi"/>
          <w:bCs/>
          <w:vertAlign w:val="superscript"/>
        </w:rPr>
        <w:t>Tg</w:t>
      </w:r>
      <w:proofErr w:type="spellEnd"/>
      <w:r w:rsidR="00996376" w:rsidRPr="00B17BC0">
        <w:rPr>
          <w:rFonts w:asciiTheme="minorHAnsi" w:hAnsiTheme="minorHAnsi"/>
          <w:bCs/>
          <w:vertAlign w:val="superscript"/>
        </w:rPr>
        <w:t>/+</w:t>
      </w:r>
      <w:r w:rsidR="00996376" w:rsidRPr="00B17BC0">
        <w:rPr>
          <w:rFonts w:asciiTheme="minorHAnsi" w:hAnsiTheme="minorHAnsi"/>
          <w:bCs/>
        </w:rPr>
        <w:t>)</w:t>
      </w:r>
      <w:ins w:id="35" w:author="Dave Bridges" w:date="2019-05-16T18:12:00Z">
        <w:r w:rsidR="00414DD7">
          <w:rPr>
            <w:rFonts w:asciiTheme="minorHAnsi" w:hAnsiTheme="minorHAnsi"/>
            <w:bCs/>
          </w:rPr>
          <w:t xml:space="preserve">, </w:t>
        </w:r>
      </w:ins>
      <w:r w:rsidR="00996376" w:rsidRPr="00B17BC0">
        <w:rPr>
          <w:rFonts w:asciiTheme="minorHAnsi" w:hAnsiTheme="minorHAnsi"/>
          <w:bCs/>
        </w:rPr>
        <w:t xml:space="preserve">or the </w:t>
      </w:r>
      <w:proofErr w:type="spellStart"/>
      <w:r w:rsidR="00996376" w:rsidRPr="00B17BC0">
        <w:rPr>
          <w:rFonts w:asciiTheme="minorHAnsi" w:hAnsiTheme="minorHAnsi"/>
          <w:bCs/>
        </w:rPr>
        <w:t>floxed</w:t>
      </w:r>
      <w:proofErr w:type="spellEnd"/>
      <w:r w:rsidR="00996376" w:rsidRPr="00B17BC0">
        <w:rPr>
          <w:rFonts w:asciiTheme="minorHAnsi" w:hAnsiTheme="minorHAnsi"/>
          <w:bCs/>
        </w:rPr>
        <w:t xml:space="preserve"> allele only (</w:t>
      </w:r>
      <w:r w:rsidR="00996376" w:rsidRPr="00B17BC0">
        <w:rPr>
          <w:rFonts w:asciiTheme="minorHAnsi" w:hAnsiTheme="minorHAnsi"/>
          <w:bCs/>
          <w:i/>
        </w:rPr>
        <w:t>Tsc1</w:t>
      </w:r>
      <w:r w:rsidR="00996376" w:rsidRPr="00B17BC0">
        <w:rPr>
          <w:rFonts w:asciiTheme="minorHAnsi" w:hAnsiTheme="minorHAnsi"/>
          <w:bCs/>
          <w:i/>
          <w:vertAlign w:val="superscript"/>
        </w:rPr>
        <w:t>fl</w:t>
      </w:r>
      <w:r w:rsidR="00996376" w:rsidRPr="00B17BC0">
        <w:rPr>
          <w:rFonts w:asciiTheme="minorHAnsi" w:hAnsiTheme="minorHAnsi"/>
          <w:bCs/>
          <w:vertAlign w:val="superscript"/>
        </w:rPr>
        <w:t>/</w:t>
      </w:r>
      <w:proofErr w:type="spellStart"/>
      <w:r w:rsidR="00996376" w:rsidRPr="00B17BC0">
        <w:rPr>
          <w:rFonts w:asciiTheme="minorHAnsi" w:hAnsiTheme="minorHAnsi"/>
          <w:bCs/>
          <w:vertAlign w:val="superscript"/>
        </w:rPr>
        <w:t>fl</w:t>
      </w:r>
      <w:proofErr w:type="spellEnd"/>
      <w:r w:rsidR="00996376" w:rsidRPr="00B17BC0">
        <w:rPr>
          <w:rFonts w:asciiTheme="minorHAnsi" w:hAnsiTheme="minorHAnsi"/>
          <w:bCs/>
        </w:rPr>
        <w:t xml:space="preserve">, </w:t>
      </w:r>
      <w:proofErr w:type="spellStart"/>
      <w:r w:rsidR="00996376" w:rsidRPr="00B17BC0">
        <w:rPr>
          <w:rFonts w:asciiTheme="minorHAnsi" w:hAnsiTheme="minorHAnsi"/>
          <w:bCs/>
          <w:i/>
        </w:rPr>
        <w:t>Ckmm-Cre</w:t>
      </w:r>
      <w:proofErr w:type="spellEnd"/>
      <w:r w:rsidR="00996376" w:rsidRPr="00B17BC0">
        <w:rPr>
          <w:rFonts w:asciiTheme="minorHAnsi" w:hAnsiTheme="minorHAnsi"/>
          <w:bCs/>
          <w:vertAlign w:val="superscript"/>
        </w:rPr>
        <w:t>+/+</w:t>
      </w:r>
      <w:r w:rsidR="00996376" w:rsidRPr="00B17BC0">
        <w:rPr>
          <w:rFonts w:asciiTheme="minorHAnsi" w:hAnsiTheme="minorHAnsi"/>
          <w:bCs/>
        </w:rPr>
        <w:t xml:space="preserve">).  All four genotypes were evaluated for all experiments.  If there were no significant differences between the three control </w:t>
      </w:r>
      <w:r w:rsidR="007B7563" w:rsidRPr="00B17BC0">
        <w:rPr>
          <w:rFonts w:asciiTheme="minorHAnsi" w:hAnsiTheme="minorHAnsi"/>
          <w:bCs/>
        </w:rPr>
        <w:t>genotypes</w:t>
      </w:r>
      <w:r w:rsidR="00996376" w:rsidRPr="00B17BC0">
        <w:rPr>
          <w:rFonts w:asciiTheme="minorHAnsi" w:hAnsiTheme="minorHAnsi"/>
          <w:bCs/>
        </w:rPr>
        <w:t xml:space="preserve">, these were combined </w:t>
      </w:r>
      <w:r w:rsidR="00426050" w:rsidRPr="00B17BC0">
        <w:rPr>
          <w:rFonts w:asciiTheme="minorHAnsi" w:hAnsiTheme="minorHAnsi"/>
          <w:bCs/>
        </w:rPr>
        <w:t>and labeled as Controls.</w:t>
      </w:r>
      <w:r w:rsidR="0039667E" w:rsidRPr="00B17BC0">
        <w:rPr>
          <w:rFonts w:asciiTheme="minorHAnsi" w:hAnsiTheme="minorHAnsi"/>
          <w:bCs/>
        </w:rPr>
        <w:t xml:space="preserve">  </w:t>
      </w:r>
      <w:r w:rsidR="00002EA6" w:rsidRPr="00B17BC0">
        <w:rPr>
          <w:rFonts w:asciiTheme="minorHAnsi" w:hAnsiTheme="minorHAnsi"/>
          <w:bCs/>
        </w:rPr>
        <w:t>Animals were sacrificed in either the fed or fasted state as indicated in the figure legends</w:t>
      </w:r>
      <w:r w:rsidR="009C7E51">
        <w:rPr>
          <w:rFonts w:asciiTheme="minorHAnsi" w:hAnsiTheme="minorHAnsi"/>
          <w:bCs/>
        </w:rPr>
        <w:t>,</w:t>
      </w:r>
      <w:r w:rsidR="00002EA6" w:rsidRPr="00B17BC0">
        <w:rPr>
          <w:rFonts w:asciiTheme="minorHAnsi" w:hAnsiTheme="minorHAnsi"/>
          <w:bCs/>
        </w:rPr>
        <w:t xml:space="preserve"> at approximately ZT3. </w:t>
      </w:r>
      <w:r w:rsidR="0086281F" w:rsidRPr="00B17BC0">
        <w:rPr>
          <w:rFonts w:asciiTheme="minorHAnsi" w:hAnsiTheme="minorHAnsi"/>
          <w:bCs/>
        </w:rPr>
        <w:t xml:space="preserve">The University of Michigan and </w:t>
      </w:r>
      <w:r w:rsidR="0039667E" w:rsidRPr="00B17BC0">
        <w:rPr>
          <w:rFonts w:asciiTheme="minorHAnsi" w:hAnsiTheme="minorHAnsi"/>
          <w:bCs/>
        </w:rPr>
        <w:t>UTHSC Institutional Animal Care and Use Committee</w:t>
      </w:r>
      <w:r w:rsidR="0086281F" w:rsidRPr="00B17BC0">
        <w:rPr>
          <w:rFonts w:asciiTheme="minorHAnsi" w:hAnsiTheme="minorHAnsi"/>
          <w:bCs/>
        </w:rPr>
        <w:t>s</w:t>
      </w:r>
      <w:r w:rsidR="0039667E" w:rsidRPr="00B17BC0">
        <w:rPr>
          <w:rFonts w:asciiTheme="minorHAnsi" w:hAnsiTheme="minorHAnsi"/>
          <w:bCs/>
        </w:rPr>
        <w:t xml:space="preserve"> approved all </w:t>
      </w:r>
      <w:r w:rsidR="00972512" w:rsidRPr="00B17BC0">
        <w:rPr>
          <w:rFonts w:asciiTheme="minorHAnsi" w:hAnsiTheme="minorHAnsi"/>
          <w:bCs/>
        </w:rPr>
        <w:t xml:space="preserve">animal </w:t>
      </w:r>
      <w:r w:rsidR="0039667E" w:rsidRPr="00B17BC0">
        <w:rPr>
          <w:rFonts w:asciiTheme="minorHAnsi" w:hAnsiTheme="minorHAnsi"/>
          <w:bCs/>
        </w:rPr>
        <w:t>procedures.</w:t>
      </w:r>
    </w:p>
    <w:p w14:paraId="7D95C22A" w14:textId="441D4E96" w:rsidR="00365FE9" w:rsidRPr="00B17BC0" w:rsidRDefault="00365FE9" w:rsidP="00365FE9">
      <w:pPr>
        <w:pStyle w:val="Heading2"/>
        <w:rPr>
          <w:rFonts w:asciiTheme="minorHAnsi" w:hAnsiTheme="minorHAnsi"/>
        </w:rPr>
      </w:pPr>
      <w:r w:rsidRPr="00B17BC0">
        <w:rPr>
          <w:rFonts w:asciiTheme="minorHAnsi" w:hAnsiTheme="minorHAnsi"/>
        </w:rPr>
        <w:t>Insulin Tolerance Test</w:t>
      </w:r>
    </w:p>
    <w:p w14:paraId="305CD7B9" w14:textId="0265AF63" w:rsidR="00365FE9" w:rsidRPr="00420169" w:rsidRDefault="00745DCE" w:rsidP="00365FE9">
      <w:pPr>
        <w:rPr>
          <w:rFonts w:asciiTheme="minorHAnsi" w:hAnsiTheme="minorHAnsi"/>
        </w:rPr>
      </w:pPr>
      <w:r w:rsidRPr="00B17BC0">
        <w:rPr>
          <w:rFonts w:asciiTheme="minorHAnsi" w:hAnsiTheme="minorHAnsi"/>
        </w:rPr>
        <w:t xml:space="preserve">Insulin tolerance tests were performed in </w:t>
      </w:r>
      <w:r w:rsidR="00686640" w:rsidRPr="00B17BC0">
        <w:rPr>
          <w:rFonts w:asciiTheme="minorHAnsi" w:hAnsiTheme="minorHAnsi"/>
        </w:rPr>
        <w:t xml:space="preserve">high fat fed mice at </w:t>
      </w:r>
      <w:r w:rsidR="00ED65EB" w:rsidRPr="00B17BC0">
        <w:rPr>
          <w:rFonts w:asciiTheme="minorHAnsi" w:hAnsiTheme="minorHAnsi"/>
        </w:rPr>
        <w:t>24 weeks of age.</w:t>
      </w:r>
      <w:r w:rsidR="007276B1" w:rsidRPr="00B17BC0">
        <w:rPr>
          <w:rFonts w:asciiTheme="minorHAnsi" w:hAnsiTheme="minorHAnsi"/>
        </w:rPr>
        <w:t xml:space="preserve"> </w:t>
      </w:r>
      <w:r w:rsidR="00FF3C23" w:rsidRPr="00B17BC0">
        <w:rPr>
          <w:rFonts w:asciiTheme="minorHAnsi" w:hAnsiTheme="minorHAnsi"/>
        </w:rPr>
        <w:t>The day p</w:t>
      </w:r>
      <w:r w:rsidR="007276B1" w:rsidRPr="00B17BC0">
        <w:rPr>
          <w:rFonts w:asciiTheme="minorHAnsi" w:hAnsiTheme="minorHAnsi"/>
        </w:rPr>
        <w:t xml:space="preserve">rior to the test, body composition was determined via </w:t>
      </w:r>
      <w:proofErr w:type="spellStart"/>
      <w:r w:rsidR="007276B1" w:rsidRPr="00B17BC0">
        <w:rPr>
          <w:rFonts w:asciiTheme="minorHAnsi" w:hAnsiTheme="minorHAnsi"/>
        </w:rPr>
        <w:t>EchoMRI</w:t>
      </w:r>
      <w:proofErr w:type="spellEnd"/>
      <w:r w:rsidR="007276B1" w:rsidRPr="00B17BC0">
        <w:rPr>
          <w:rFonts w:asciiTheme="minorHAnsi" w:hAnsiTheme="minorHAnsi"/>
        </w:rPr>
        <w:t xml:space="preserve"> (Echo MRI1100, Houston, TX) and lean mass values were used to calculate insulin dose</w:t>
      </w:r>
      <w:r w:rsidR="002E6FE7" w:rsidRPr="00B17BC0">
        <w:rPr>
          <w:rFonts w:asciiTheme="minorHAnsi" w:hAnsiTheme="minorHAnsi"/>
        </w:rPr>
        <w:t xml:space="preserve"> (1 U/kg </w:t>
      </w:r>
      <w:r w:rsidR="00FF3C23" w:rsidRPr="00B17BC0">
        <w:rPr>
          <w:rFonts w:asciiTheme="minorHAnsi" w:hAnsiTheme="minorHAnsi"/>
        </w:rPr>
        <w:t xml:space="preserve">of </w:t>
      </w:r>
      <w:r w:rsidR="002E6FE7" w:rsidRPr="00B17BC0">
        <w:rPr>
          <w:rFonts w:asciiTheme="minorHAnsi" w:hAnsiTheme="minorHAnsi"/>
        </w:rPr>
        <w:t>lean mass</w:t>
      </w:r>
      <w:r w:rsidR="00FF3C23" w:rsidRPr="00B17BC0">
        <w:rPr>
          <w:rFonts w:asciiTheme="minorHAnsi" w:hAnsiTheme="minorHAnsi"/>
        </w:rPr>
        <w:t>; Humulin R-100, Lilly, U.S.A</w:t>
      </w:r>
      <w:r w:rsidR="002E6FE7" w:rsidRPr="00B17BC0">
        <w:rPr>
          <w:rFonts w:asciiTheme="minorHAnsi" w:hAnsiTheme="minorHAnsi"/>
        </w:rPr>
        <w:t>)</w:t>
      </w:r>
      <w:r w:rsidR="007276B1" w:rsidRPr="00B17BC0">
        <w:rPr>
          <w:rFonts w:asciiTheme="minorHAnsi" w:hAnsiTheme="minorHAnsi"/>
        </w:rPr>
        <w:t xml:space="preserve">. </w:t>
      </w:r>
      <w:r w:rsidR="00A055D7" w:rsidRPr="00B17BC0">
        <w:rPr>
          <w:rFonts w:asciiTheme="minorHAnsi" w:hAnsiTheme="minorHAnsi"/>
        </w:rPr>
        <w:t>On the</w:t>
      </w:r>
      <w:r w:rsidR="00A81190" w:rsidRPr="00B17BC0">
        <w:rPr>
          <w:rFonts w:asciiTheme="minorHAnsi" w:hAnsiTheme="minorHAnsi"/>
        </w:rPr>
        <w:t xml:space="preserve"> day of the </w:t>
      </w:r>
      <w:r w:rsidR="00901916" w:rsidRPr="00B17BC0">
        <w:rPr>
          <w:rFonts w:asciiTheme="minorHAnsi" w:hAnsiTheme="minorHAnsi"/>
        </w:rPr>
        <w:t>test</w:t>
      </w:r>
      <w:r w:rsidR="00A81190" w:rsidRPr="00B17BC0">
        <w:rPr>
          <w:rFonts w:asciiTheme="minorHAnsi" w:hAnsiTheme="minorHAnsi"/>
        </w:rPr>
        <w:t>, f</w:t>
      </w:r>
      <w:r w:rsidR="00FF3C23" w:rsidRPr="00B17BC0">
        <w:rPr>
          <w:rFonts w:asciiTheme="minorHAnsi" w:hAnsiTheme="minorHAnsi"/>
        </w:rPr>
        <w:t xml:space="preserve">asting blood glucose concentrations were </w:t>
      </w:r>
      <w:r w:rsidR="00FF3C23" w:rsidRPr="00B17BC0">
        <w:rPr>
          <w:rFonts w:asciiTheme="minorHAnsi" w:hAnsiTheme="minorHAnsi"/>
        </w:rPr>
        <w:lastRenderedPageBreak/>
        <w:t>determined f</w:t>
      </w:r>
      <w:r w:rsidR="00CE506D" w:rsidRPr="00B17BC0">
        <w:rPr>
          <w:rFonts w:asciiTheme="minorHAnsi" w:hAnsiTheme="minorHAnsi"/>
        </w:rPr>
        <w:t xml:space="preserve">ollowing a 6 </w:t>
      </w:r>
      <w:proofErr w:type="spellStart"/>
      <w:r w:rsidR="00CE506D" w:rsidRPr="00B17BC0">
        <w:rPr>
          <w:rFonts w:asciiTheme="minorHAnsi" w:hAnsiTheme="minorHAnsi"/>
        </w:rPr>
        <w:t>hr</w:t>
      </w:r>
      <w:proofErr w:type="spellEnd"/>
      <w:r w:rsidR="00CE506D" w:rsidRPr="00B17BC0">
        <w:rPr>
          <w:rFonts w:asciiTheme="minorHAnsi" w:hAnsiTheme="minorHAnsi"/>
        </w:rPr>
        <w:t xml:space="preserve"> fast,</w:t>
      </w:r>
      <w:r w:rsidR="00FF3C23" w:rsidRPr="00B17BC0">
        <w:rPr>
          <w:rFonts w:asciiTheme="minorHAnsi" w:hAnsiTheme="minorHAnsi"/>
        </w:rPr>
        <w:t xml:space="preserve"> after which mice received an intraperitoneal injection of in</w:t>
      </w:r>
      <w:r w:rsidR="0021683F" w:rsidRPr="00B17BC0">
        <w:rPr>
          <w:rFonts w:asciiTheme="minorHAnsi" w:hAnsiTheme="minorHAnsi"/>
        </w:rPr>
        <w:t>s</w:t>
      </w:r>
      <w:r w:rsidR="00FF3C23" w:rsidRPr="00B17BC0">
        <w:rPr>
          <w:rFonts w:asciiTheme="minorHAnsi" w:hAnsiTheme="minorHAnsi"/>
        </w:rPr>
        <w:t>ulin. Blood glucose was monitored over a two</w:t>
      </w:r>
      <w:ins w:id="36" w:author="Dave Bridges" w:date="2019-05-16T18:12:00Z">
        <w:r w:rsidR="00414DD7">
          <w:rPr>
            <w:rFonts w:asciiTheme="minorHAnsi" w:hAnsiTheme="minorHAnsi"/>
          </w:rPr>
          <w:t>-</w:t>
        </w:r>
      </w:ins>
      <w:del w:id="37" w:author="Dave Bridges" w:date="2019-05-16T18:12:00Z">
        <w:r w:rsidR="00FF3C23" w:rsidRPr="00B17BC0" w:rsidDel="00414DD7">
          <w:rPr>
            <w:rFonts w:asciiTheme="minorHAnsi" w:hAnsiTheme="minorHAnsi"/>
          </w:rPr>
          <w:delText xml:space="preserve"> </w:delText>
        </w:r>
      </w:del>
      <w:r w:rsidR="00FF3C23" w:rsidRPr="00B17BC0">
        <w:rPr>
          <w:rFonts w:asciiTheme="minorHAnsi" w:hAnsiTheme="minorHAnsi"/>
        </w:rPr>
        <w:t>hour period post-injection</w:t>
      </w:r>
      <w:r w:rsidR="00652649" w:rsidRPr="00B17BC0">
        <w:rPr>
          <w:rFonts w:asciiTheme="minorHAnsi" w:hAnsiTheme="minorHAnsi"/>
        </w:rPr>
        <w:t xml:space="preserve"> (</w:t>
      </w:r>
      <w:r w:rsidR="00FF3C23" w:rsidRPr="00B17BC0">
        <w:rPr>
          <w:rFonts w:asciiTheme="minorHAnsi" w:hAnsiTheme="minorHAnsi"/>
        </w:rPr>
        <w:t>One Touch Ultra2 hand-held glucometer</w:t>
      </w:r>
      <w:r w:rsidR="00652649" w:rsidRPr="00B17BC0">
        <w:rPr>
          <w:rFonts w:asciiTheme="minorHAnsi" w:hAnsiTheme="minorHAnsi"/>
        </w:rPr>
        <w:t xml:space="preserve">, </w:t>
      </w:r>
      <w:proofErr w:type="spellStart"/>
      <w:r w:rsidR="00FF3C23" w:rsidRPr="00B17BC0">
        <w:rPr>
          <w:rFonts w:asciiTheme="minorHAnsi" w:hAnsiTheme="minorHAnsi"/>
        </w:rPr>
        <w:t>LifeScan</w:t>
      </w:r>
      <w:proofErr w:type="spellEnd"/>
      <w:r w:rsidR="00FF3C23" w:rsidRPr="00B17BC0">
        <w:rPr>
          <w:rFonts w:asciiTheme="minorHAnsi" w:hAnsiTheme="minorHAnsi"/>
        </w:rPr>
        <w:t xml:space="preserve"> Europe, Zug, Switzerland)</w:t>
      </w:r>
      <w:r w:rsidR="00652649" w:rsidRPr="00B17BC0">
        <w:rPr>
          <w:rFonts w:asciiTheme="minorHAnsi" w:hAnsiTheme="minorHAnsi"/>
        </w:rPr>
        <w:t>.</w:t>
      </w:r>
    </w:p>
    <w:p w14:paraId="6C4B3B25" w14:textId="516E154B" w:rsidR="0039667E" w:rsidRPr="00420169" w:rsidRDefault="00B3409A" w:rsidP="0039667E">
      <w:pPr>
        <w:pStyle w:val="Heading2"/>
        <w:rPr>
          <w:rFonts w:asciiTheme="minorHAnsi" w:hAnsiTheme="minorHAnsi"/>
        </w:rPr>
      </w:pPr>
      <w:r w:rsidRPr="00420169">
        <w:rPr>
          <w:rFonts w:asciiTheme="minorHAnsi" w:hAnsiTheme="minorHAnsi"/>
        </w:rPr>
        <w:t>Body Composition</w:t>
      </w:r>
      <w:r w:rsidR="00E55F38" w:rsidRPr="00420169">
        <w:rPr>
          <w:rFonts w:asciiTheme="minorHAnsi" w:hAnsiTheme="minorHAnsi"/>
        </w:rPr>
        <w:t xml:space="preserve"> and </w:t>
      </w:r>
      <w:r w:rsidR="00107884" w:rsidRPr="00420169">
        <w:rPr>
          <w:rFonts w:asciiTheme="minorHAnsi" w:hAnsiTheme="minorHAnsi"/>
        </w:rPr>
        <w:t xml:space="preserve">Indirect </w:t>
      </w:r>
      <w:r w:rsidR="00E55F38" w:rsidRPr="00420169">
        <w:rPr>
          <w:rFonts w:asciiTheme="minorHAnsi" w:hAnsiTheme="minorHAnsi"/>
        </w:rPr>
        <w:t>Calorimetry</w:t>
      </w:r>
    </w:p>
    <w:p w14:paraId="609ADDB8" w14:textId="64C8F12F" w:rsidR="00502BBA" w:rsidRPr="00EE6832" w:rsidRDefault="00247862" w:rsidP="0052183D">
      <w:pPr>
        <w:rPr>
          <w:rFonts w:asciiTheme="minorHAnsi" w:hAnsiTheme="minorHAnsi"/>
        </w:rPr>
      </w:pPr>
      <w:r w:rsidRPr="00420169">
        <w:rPr>
          <w:rFonts w:asciiTheme="minorHAnsi" w:hAnsiTheme="minorHAnsi"/>
          <w:bCs/>
        </w:rPr>
        <w:t>Total body weights were determined using a standard scale, whereas b</w:t>
      </w:r>
      <w:r w:rsidR="0039667E" w:rsidRPr="00420169">
        <w:rPr>
          <w:rFonts w:asciiTheme="minorHAnsi" w:hAnsiTheme="minorHAnsi"/>
          <w:bCs/>
        </w:rPr>
        <w:t>ody composition w</w:t>
      </w:r>
      <w:r w:rsidR="00B3409A" w:rsidRPr="00420169">
        <w:rPr>
          <w:rFonts w:asciiTheme="minorHAnsi" w:hAnsiTheme="minorHAnsi"/>
          <w:bCs/>
        </w:rPr>
        <w:t xml:space="preserve">as determined </w:t>
      </w:r>
      <w:r w:rsidR="00B6405D" w:rsidRPr="00420169">
        <w:rPr>
          <w:rFonts w:asciiTheme="minorHAnsi" w:hAnsiTheme="minorHAnsi"/>
          <w:bCs/>
        </w:rPr>
        <w:t>in conscious animals by magnetic resonance (</w:t>
      </w:r>
      <w:proofErr w:type="spellStart"/>
      <w:r w:rsidR="00362533" w:rsidRPr="00420169">
        <w:rPr>
          <w:rFonts w:asciiTheme="minorHAnsi" w:hAnsiTheme="minorHAnsi"/>
          <w:bCs/>
        </w:rPr>
        <w:t>EchoMRI</w:t>
      </w:r>
      <w:proofErr w:type="spellEnd"/>
      <w:r w:rsidR="00362533" w:rsidRPr="00420169">
        <w:rPr>
          <w:rFonts w:asciiTheme="minorHAnsi" w:hAnsiTheme="minorHAnsi"/>
          <w:bCs/>
        </w:rPr>
        <w:t xml:space="preserve"> </w:t>
      </w:r>
      <w:r w:rsidR="00B3409A" w:rsidRPr="00420169">
        <w:rPr>
          <w:rFonts w:asciiTheme="minorHAnsi" w:hAnsiTheme="minorHAnsi"/>
          <w:bCs/>
        </w:rPr>
        <w:t>1</w:t>
      </w:r>
      <w:r w:rsidR="00D2057A" w:rsidRPr="00420169">
        <w:rPr>
          <w:rFonts w:asciiTheme="minorHAnsi" w:hAnsiTheme="minorHAnsi"/>
          <w:bCs/>
        </w:rPr>
        <w:t>100</w:t>
      </w:r>
      <w:r w:rsidR="00B6405D" w:rsidRPr="00420169">
        <w:rPr>
          <w:rFonts w:asciiTheme="minorHAnsi" w:hAnsiTheme="minorHAnsi"/>
          <w:bCs/>
        </w:rPr>
        <w:t xml:space="preserve">, </w:t>
      </w:r>
      <w:proofErr w:type="spellStart"/>
      <w:r w:rsidR="00B6405D" w:rsidRPr="00420169">
        <w:rPr>
          <w:rFonts w:asciiTheme="minorHAnsi" w:hAnsiTheme="minorHAnsi"/>
          <w:bCs/>
        </w:rPr>
        <w:t>EchoMRI</w:t>
      </w:r>
      <w:proofErr w:type="spellEnd"/>
      <w:r w:rsidR="00B6405D" w:rsidRPr="00420169">
        <w:rPr>
          <w:rFonts w:asciiTheme="minorHAnsi" w:hAnsiTheme="minorHAnsi"/>
          <w:bCs/>
        </w:rPr>
        <w:t>, Houston, TX)</w:t>
      </w:r>
      <w:r w:rsidR="00D2057A" w:rsidRPr="00420169">
        <w:rPr>
          <w:rFonts w:asciiTheme="minorHAnsi" w:hAnsiTheme="minorHAnsi"/>
          <w:bCs/>
        </w:rPr>
        <w:t xml:space="preserve">. </w:t>
      </w:r>
      <w:r w:rsidR="003E0F4D" w:rsidRPr="00420169">
        <w:rPr>
          <w:rFonts w:asciiTheme="minorHAnsi" w:hAnsiTheme="minorHAnsi"/>
          <w:bCs/>
        </w:rPr>
        <w:t xml:space="preserve">Adipose tissue weights </w:t>
      </w:r>
      <w:ins w:id="38" w:author="Stephenson, Erin" w:date="2019-05-01T09:40:00Z">
        <w:r w:rsidR="00017F8A">
          <w:rPr>
            <w:rFonts w:asciiTheme="minorHAnsi" w:hAnsiTheme="minorHAnsi"/>
            <w:bCs/>
          </w:rPr>
          <w:t>(</w:t>
        </w:r>
        <w:proofErr w:type="spellStart"/>
        <w:r w:rsidR="00017F8A">
          <w:rPr>
            <w:rFonts w:asciiTheme="minorHAnsi" w:hAnsiTheme="minorHAnsi"/>
            <w:bCs/>
          </w:rPr>
          <w:t>dorsolumbar</w:t>
        </w:r>
        <w:proofErr w:type="spellEnd"/>
        <w:r w:rsidR="00017F8A">
          <w:rPr>
            <w:rFonts w:asciiTheme="minorHAnsi" w:hAnsiTheme="minorHAnsi"/>
            <w:bCs/>
          </w:rPr>
          <w:t xml:space="preserve">-inguinal and gonadal depots) </w:t>
        </w:r>
      </w:ins>
      <w:r w:rsidR="003E0F4D" w:rsidRPr="00420169">
        <w:rPr>
          <w:rFonts w:asciiTheme="minorHAnsi" w:hAnsiTheme="minorHAnsi"/>
          <w:bCs/>
        </w:rPr>
        <w:t xml:space="preserve">were </w:t>
      </w:r>
      <w:ins w:id="39" w:author="Stephenson, Erin" w:date="2019-05-01T09:42:00Z">
        <w:r w:rsidR="00A7173B">
          <w:rPr>
            <w:rFonts w:asciiTheme="minorHAnsi" w:hAnsiTheme="minorHAnsi"/>
            <w:bCs/>
          </w:rPr>
          <w:t>dissected from both the</w:t>
        </w:r>
      </w:ins>
      <w:r w:rsidR="003E0F4D" w:rsidRPr="00420169">
        <w:rPr>
          <w:rFonts w:asciiTheme="minorHAnsi" w:hAnsiTheme="minorHAnsi"/>
          <w:bCs/>
        </w:rPr>
        <w:t xml:space="preserve"> left and right</w:t>
      </w:r>
      <w:ins w:id="40" w:author="Stephenson, Erin" w:date="2019-05-01T09:42:00Z">
        <w:r w:rsidR="00A7173B">
          <w:rPr>
            <w:rFonts w:asciiTheme="minorHAnsi" w:hAnsiTheme="minorHAnsi"/>
            <w:bCs/>
          </w:rPr>
          <w:t xml:space="preserve"> </w:t>
        </w:r>
      </w:ins>
      <w:r w:rsidR="003E0F4D" w:rsidRPr="00420169">
        <w:rPr>
          <w:rFonts w:asciiTheme="minorHAnsi" w:hAnsiTheme="minorHAnsi"/>
          <w:bCs/>
        </w:rPr>
        <w:t>side</w:t>
      </w:r>
      <w:ins w:id="41" w:author="Stephenson, Erin" w:date="2019-05-01T09:42:00Z">
        <w:r w:rsidR="00A7173B">
          <w:rPr>
            <w:rFonts w:asciiTheme="minorHAnsi" w:hAnsiTheme="minorHAnsi"/>
            <w:bCs/>
          </w:rPr>
          <w:t>s</w:t>
        </w:r>
      </w:ins>
      <w:r w:rsidR="003E0F4D" w:rsidRPr="00420169">
        <w:rPr>
          <w:rFonts w:asciiTheme="minorHAnsi" w:hAnsiTheme="minorHAnsi"/>
          <w:bCs/>
        </w:rPr>
        <w:t xml:space="preserve"> </w:t>
      </w:r>
      <w:ins w:id="42" w:author="Stephenson, Erin" w:date="2019-05-01T09:45:00Z">
        <w:r w:rsidR="00A7173B">
          <w:rPr>
            <w:rFonts w:asciiTheme="minorHAnsi" w:hAnsiTheme="minorHAnsi"/>
            <w:bCs/>
          </w:rPr>
          <w:t xml:space="preserve">(the combined weight of both sides is </w:t>
        </w:r>
      </w:ins>
      <w:ins w:id="43" w:author="Stephenson, Erin" w:date="2019-05-01T09:43:00Z">
        <w:r w:rsidR="00A7173B">
          <w:rPr>
            <w:rFonts w:asciiTheme="minorHAnsi" w:hAnsiTheme="minorHAnsi"/>
            <w:bCs/>
          </w:rPr>
          <w:t>reported</w:t>
        </w:r>
      </w:ins>
      <w:ins w:id="44" w:author="Stephenson, Erin" w:date="2019-05-01T09:45:00Z">
        <w:r w:rsidR="00A7173B">
          <w:rPr>
            <w:rFonts w:asciiTheme="minorHAnsi" w:hAnsiTheme="minorHAnsi"/>
            <w:bCs/>
          </w:rPr>
          <w:t>)</w:t>
        </w:r>
      </w:ins>
      <w:r w:rsidR="003E0F4D" w:rsidRPr="00420169">
        <w:rPr>
          <w:rFonts w:asciiTheme="minorHAnsi" w:hAnsiTheme="minorHAnsi"/>
          <w:bCs/>
        </w:rPr>
        <w:t>.</w:t>
      </w:r>
      <w:r w:rsidR="003E0F4D" w:rsidRPr="00420169">
        <w:rPr>
          <w:rFonts w:asciiTheme="minorHAnsi" w:hAnsiTheme="minorHAnsi"/>
        </w:rPr>
        <w:t xml:space="preserve">  </w:t>
      </w:r>
      <w:r w:rsidR="0052183D" w:rsidRPr="00420169">
        <w:rPr>
          <w:rFonts w:asciiTheme="minorHAnsi" w:hAnsiTheme="minorHAnsi"/>
        </w:rPr>
        <w:t xml:space="preserve">For </w:t>
      </w:r>
      <w:r w:rsidR="005365AD" w:rsidRPr="00420169">
        <w:rPr>
          <w:rFonts w:asciiTheme="minorHAnsi" w:hAnsiTheme="minorHAnsi"/>
        </w:rPr>
        <w:t xml:space="preserve">indirect </w:t>
      </w:r>
      <w:r w:rsidR="00D86AFE" w:rsidRPr="00420169">
        <w:rPr>
          <w:rFonts w:asciiTheme="minorHAnsi" w:hAnsiTheme="minorHAnsi"/>
        </w:rPr>
        <w:t xml:space="preserve">calorimetry </w:t>
      </w:r>
      <w:r w:rsidR="0052183D" w:rsidRPr="00420169">
        <w:rPr>
          <w:rFonts w:asciiTheme="minorHAnsi" w:hAnsiTheme="minorHAnsi"/>
        </w:rPr>
        <w:t xml:space="preserve">studies, </w:t>
      </w:r>
      <w:r w:rsidR="002A7B4B" w:rsidRPr="00420169">
        <w:rPr>
          <w:rFonts w:asciiTheme="minorHAnsi" w:hAnsiTheme="minorHAnsi"/>
        </w:rPr>
        <w:t xml:space="preserve">physical </w:t>
      </w:r>
      <w:r w:rsidR="005365AD" w:rsidRPr="00420169">
        <w:rPr>
          <w:rFonts w:asciiTheme="minorHAnsi" w:hAnsiTheme="minorHAnsi"/>
        </w:rPr>
        <w:t>activity, VO</w:t>
      </w:r>
      <w:r w:rsidR="005365AD" w:rsidRPr="00420169">
        <w:rPr>
          <w:rFonts w:asciiTheme="minorHAnsi" w:hAnsiTheme="minorHAnsi"/>
          <w:vertAlign w:val="subscript"/>
        </w:rPr>
        <w:t>2</w:t>
      </w:r>
      <w:r w:rsidR="005365AD" w:rsidRPr="00420169">
        <w:rPr>
          <w:rFonts w:asciiTheme="minorHAnsi" w:hAnsiTheme="minorHAnsi"/>
        </w:rPr>
        <w:t xml:space="preserve"> and VCO</w:t>
      </w:r>
      <w:r w:rsidR="005365AD" w:rsidRPr="00420169">
        <w:rPr>
          <w:rFonts w:asciiTheme="minorHAnsi" w:hAnsiTheme="minorHAnsi"/>
          <w:vertAlign w:val="subscript"/>
        </w:rPr>
        <w:t>2</w:t>
      </w:r>
      <w:r w:rsidR="002A7B4B" w:rsidRPr="00420169">
        <w:rPr>
          <w:rFonts w:asciiTheme="minorHAnsi" w:hAnsiTheme="minorHAnsi"/>
        </w:rPr>
        <w:t xml:space="preserve"> </w:t>
      </w:r>
      <w:r w:rsidR="005365AD" w:rsidRPr="00420169">
        <w:rPr>
          <w:rFonts w:asciiTheme="minorHAnsi" w:hAnsiTheme="minorHAnsi"/>
        </w:rPr>
        <w:t xml:space="preserve">were </w:t>
      </w:r>
      <w:r w:rsidR="002A7B4B" w:rsidRPr="00420169">
        <w:rPr>
          <w:rFonts w:asciiTheme="minorHAnsi" w:hAnsiTheme="minorHAnsi"/>
        </w:rPr>
        <w:t xml:space="preserve">determined using a </w:t>
      </w:r>
      <w:r w:rsidR="005365AD" w:rsidRPr="00420169">
        <w:rPr>
          <w:rFonts w:asciiTheme="minorHAnsi" w:hAnsiTheme="minorHAnsi"/>
        </w:rPr>
        <w:t>home-cage style Comprehensive L</w:t>
      </w:r>
      <w:r w:rsidR="002A7B4B" w:rsidRPr="00420169">
        <w:rPr>
          <w:rFonts w:asciiTheme="minorHAnsi" w:hAnsiTheme="minorHAnsi"/>
        </w:rPr>
        <w:t xml:space="preserve">aboratory </w:t>
      </w:r>
      <w:r w:rsidR="005365AD" w:rsidRPr="00420169">
        <w:rPr>
          <w:rFonts w:asciiTheme="minorHAnsi" w:hAnsiTheme="minorHAnsi"/>
        </w:rPr>
        <w:t>A</w:t>
      </w:r>
      <w:r w:rsidR="002A7B4B" w:rsidRPr="00420169">
        <w:rPr>
          <w:rFonts w:asciiTheme="minorHAnsi" w:hAnsiTheme="minorHAnsi"/>
        </w:rPr>
        <w:t xml:space="preserve">nimal </w:t>
      </w:r>
      <w:r w:rsidR="005365AD" w:rsidRPr="00420169">
        <w:rPr>
          <w:rFonts w:asciiTheme="minorHAnsi" w:hAnsiTheme="minorHAnsi"/>
        </w:rPr>
        <w:t>M</w:t>
      </w:r>
      <w:r w:rsidR="002A7B4B" w:rsidRPr="00420169">
        <w:rPr>
          <w:rFonts w:asciiTheme="minorHAnsi" w:hAnsiTheme="minorHAnsi"/>
        </w:rPr>
        <w:t xml:space="preserve">onitoring </w:t>
      </w:r>
      <w:r w:rsidR="005365AD" w:rsidRPr="00420169">
        <w:rPr>
          <w:rFonts w:asciiTheme="minorHAnsi" w:hAnsiTheme="minorHAnsi"/>
        </w:rPr>
        <w:t>S</w:t>
      </w:r>
      <w:r w:rsidR="002A7B4B" w:rsidRPr="00420169">
        <w:rPr>
          <w:rFonts w:asciiTheme="minorHAnsi" w:hAnsiTheme="minorHAnsi"/>
        </w:rPr>
        <w:t xml:space="preserve">ystem </w:t>
      </w:r>
      <w:r w:rsidR="005365AD" w:rsidRPr="00420169">
        <w:rPr>
          <w:rFonts w:asciiTheme="minorHAnsi" w:hAnsiTheme="minorHAnsi"/>
        </w:rPr>
        <w:t>(</w:t>
      </w:r>
      <w:r w:rsidR="00FE63C1" w:rsidRPr="00420169">
        <w:rPr>
          <w:rFonts w:asciiTheme="minorHAnsi" w:hAnsiTheme="minorHAnsi"/>
        </w:rPr>
        <w:t xml:space="preserve">CLAMS, </w:t>
      </w:r>
      <w:r w:rsidR="002A7B4B" w:rsidRPr="00420169">
        <w:rPr>
          <w:rFonts w:asciiTheme="minorHAnsi" w:hAnsiTheme="minorHAnsi"/>
        </w:rPr>
        <w:t>Columbus Instruments</w:t>
      </w:r>
      <w:r w:rsidR="005365AD" w:rsidRPr="00420169">
        <w:rPr>
          <w:rFonts w:asciiTheme="minorHAnsi" w:hAnsiTheme="minorHAnsi"/>
        </w:rPr>
        <w:t>, Columbus, OH) with hanging feeders</w:t>
      </w:r>
      <w:r w:rsidRPr="00420169">
        <w:rPr>
          <w:rFonts w:asciiTheme="minorHAnsi" w:hAnsiTheme="minorHAnsi"/>
        </w:rPr>
        <w:t>,</w:t>
      </w:r>
      <w:r w:rsidR="005365AD" w:rsidRPr="00420169">
        <w:rPr>
          <w:rFonts w:asciiTheme="minorHAnsi" w:hAnsiTheme="minorHAnsi"/>
        </w:rPr>
        <w:t xml:space="preserve"> under </w:t>
      </w:r>
      <w:r w:rsidR="00D86AFE" w:rsidRPr="00420169">
        <w:rPr>
          <w:rFonts w:asciiTheme="minorHAnsi" w:hAnsiTheme="minorHAnsi"/>
        </w:rPr>
        <w:t>light and temperature-</w:t>
      </w:r>
      <w:r w:rsidR="002A7B4B" w:rsidRPr="00420169">
        <w:rPr>
          <w:rFonts w:asciiTheme="minorHAnsi" w:hAnsiTheme="minorHAnsi"/>
        </w:rPr>
        <w:t xml:space="preserve">controlled </w:t>
      </w:r>
      <w:r w:rsidR="005365AD" w:rsidRPr="00420169">
        <w:rPr>
          <w:rFonts w:asciiTheme="minorHAnsi" w:hAnsiTheme="minorHAnsi"/>
        </w:rPr>
        <w:t>conditions</w:t>
      </w:r>
      <w:r w:rsidR="002A7B4B" w:rsidRPr="00420169">
        <w:rPr>
          <w:rFonts w:asciiTheme="minorHAnsi" w:hAnsiTheme="minorHAnsi"/>
        </w:rPr>
        <w:t xml:space="preserve"> </w:t>
      </w:r>
      <w:r w:rsidRPr="00420169">
        <w:rPr>
          <w:rFonts w:asciiTheme="minorHAnsi" w:hAnsiTheme="minorHAnsi"/>
        </w:rPr>
        <w:t xml:space="preserve">(12:12hr, </w:t>
      </w:r>
      <w:r w:rsidR="002A7B4B" w:rsidRPr="00420169">
        <w:rPr>
          <w:rFonts w:asciiTheme="minorHAnsi" w:hAnsiTheme="minorHAnsi"/>
        </w:rPr>
        <w:t>25</w:t>
      </w:r>
      <w:r w:rsidRPr="00420169">
        <w:rPr>
          <w:rFonts w:asciiTheme="minorHAnsi" w:hAnsiTheme="minorHAnsi"/>
        </w:rPr>
        <w:t>º</w:t>
      </w:r>
      <w:r w:rsidR="002A7B4B" w:rsidRPr="00420169">
        <w:rPr>
          <w:rFonts w:asciiTheme="minorHAnsi" w:hAnsiTheme="minorHAnsi"/>
        </w:rPr>
        <w:t>C</w:t>
      </w:r>
      <w:r w:rsidRPr="00420169">
        <w:rPr>
          <w:rFonts w:asciiTheme="minorHAnsi" w:hAnsiTheme="minorHAnsi"/>
        </w:rPr>
        <w:t>)</w:t>
      </w:r>
      <w:r w:rsidR="002A7B4B" w:rsidRPr="00420169">
        <w:rPr>
          <w:rFonts w:asciiTheme="minorHAnsi" w:hAnsiTheme="minorHAnsi"/>
        </w:rPr>
        <w:t>. The first 6h of measurements were discarded</w:t>
      </w:r>
      <w:r w:rsidR="008C51BA" w:rsidRPr="00420169">
        <w:rPr>
          <w:rFonts w:asciiTheme="minorHAnsi" w:hAnsiTheme="minorHAnsi"/>
        </w:rPr>
        <w:t xml:space="preserve"> to accommodate acclimation</w:t>
      </w:r>
      <w:r w:rsidR="002A7B4B" w:rsidRPr="00420169">
        <w:rPr>
          <w:rFonts w:asciiTheme="minorHAnsi" w:hAnsiTheme="minorHAnsi"/>
        </w:rPr>
        <w:t xml:space="preserve">, after which measurements </w:t>
      </w:r>
      <w:r w:rsidR="00F7415D" w:rsidRPr="00420169">
        <w:rPr>
          <w:rFonts w:asciiTheme="minorHAnsi" w:hAnsiTheme="minorHAnsi"/>
        </w:rPr>
        <w:t>continued</w:t>
      </w:r>
      <w:r w:rsidR="002A7B4B" w:rsidRPr="00420169">
        <w:rPr>
          <w:rFonts w:asciiTheme="minorHAnsi" w:hAnsiTheme="minorHAnsi"/>
        </w:rPr>
        <w:t xml:space="preserve"> over th</w:t>
      </w:r>
      <w:r w:rsidR="00F7415D" w:rsidRPr="00420169">
        <w:rPr>
          <w:rFonts w:asciiTheme="minorHAnsi" w:hAnsiTheme="minorHAnsi"/>
        </w:rPr>
        <w:t>r</w:t>
      </w:r>
      <w:r w:rsidR="002A7B4B" w:rsidRPr="00420169">
        <w:rPr>
          <w:rFonts w:asciiTheme="minorHAnsi" w:hAnsiTheme="minorHAnsi"/>
        </w:rPr>
        <w:t>e</w:t>
      </w:r>
      <w:r w:rsidR="00F7415D" w:rsidRPr="00420169">
        <w:rPr>
          <w:rFonts w:asciiTheme="minorHAnsi" w:hAnsiTheme="minorHAnsi"/>
        </w:rPr>
        <w:t>e</w:t>
      </w:r>
      <w:r w:rsidR="002A7B4B" w:rsidRPr="00420169">
        <w:rPr>
          <w:rFonts w:asciiTheme="minorHAnsi" w:hAnsiTheme="minorHAnsi"/>
        </w:rPr>
        <w:t xml:space="preserve"> co</w:t>
      </w:r>
      <w:r w:rsidR="00F7415D" w:rsidRPr="00420169">
        <w:rPr>
          <w:rFonts w:asciiTheme="minorHAnsi" w:hAnsiTheme="minorHAnsi"/>
        </w:rPr>
        <w:t>nsecutive</w:t>
      </w:r>
      <w:r w:rsidR="002A7B4B" w:rsidRPr="00420169">
        <w:rPr>
          <w:rFonts w:asciiTheme="minorHAnsi" w:hAnsiTheme="minorHAnsi"/>
        </w:rPr>
        <w:t xml:space="preserve"> days.  </w:t>
      </w:r>
      <w:commentRangeStart w:id="45"/>
      <w:commentRangeStart w:id="46"/>
      <w:r w:rsidR="002A7B4B" w:rsidRPr="00420169">
        <w:rPr>
          <w:rFonts w:asciiTheme="minorHAnsi" w:hAnsiTheme="minorHAnsi"/>
        </w:rPr>
        <w:t xml:space="preserve">Oxygen consumption was analyzed by mixed linear models with the considerations described in </w:t>
      </w:r>
      <w:r w:rsidR="002A7B4B" w:rsidRPr="00420169">
        <w:rPr>
          <w:rFonts w:asciiTheme="minorHAnsi" w:hAnsiTheme="minorHAnsi"/>
        </w:rPr>
        <w:fldChar w:fldCharType="begin" w:fldLock="1"/>
      </w:r>
      <w:r w:rsidR="00D72F59">
        <w:rPr>
          <w:rFonts w:asciiTheme="minorHAnsi" w:hAnsiTheme="minorHAnsi"/>
        </w:rPr>
        <w:instrText>ADDIN CSL_CITATION {"citationItems":[{"id":"ITEM-1","itemData":{"DOI":"10.1038/nmeth.1806","ISSN":"1548-7091","PMID":"22205519","abstract":"We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(ANCOVA).","author":[{"dropping-particle":"","family":"Tschöp","given":"Matthias H.","non-dropping-particle":"","parse-names":false,"suffix":""},{"dropping-particle":"","family":"Speakman","given":"John R","non-dropping-particle":"","parse-names":false,"suffix":""},{"dropping-particle":"","family":"Arch","given":"Jonathan R S","non-dropping-particle":"","parse-names":false,"suffix":""},{"dropping-particle":"","family":"Auwerx","given":"Johan","non-dropping-particle":"","parse-names":false,"suffix":""},{"dropping-particle":"","family":"Brüning","given":"Jens C. C","non-dropping-particle":"","parse-names":false,"suffix":""},{"dropping-particle":"","family":"Chan","given":"Lawrence","non-dropping-particle":"","parse-names":false,"suffix":""},{"dropping-particle":"","family":"Eckel","given":"Robert H","non-dropping-particle":"","parse-names":false,"suffix":""},{"dropping-particle":"V","family":"Farese","given":"Robert","non-dropping-particle":"","parse-names":false,"suffix":""},{"dropping-particle":"","family":"Galgani","given":"Jose E","non-dropping-particle":"","parse-names":false,"suffix":""},{"dropping-particle":"","family":"Hambly","given":"Catherine","non-dropping-particle":"","parse-names":false,"suffix":""},{"dropping-particle":"","family":"Herman","given":"Mark a","non-dropping-particle":"","parse-names":false,"suffix":""},{"dropping-particle":"","family":"Horvath","given":"Tamas L.","non-dropping-particle":"","parse-names":false,"suffix":""},{"dropping-particle":"","family":"Kahn","given":"Barbara B.","non-dropping-particle":"","parse-names":false,"suffix":""},{"dropping-particle":"","family":"Kozma","given":"Sara C","non-dropping-particle":"","parse-names":false,"suffix":""},{"dropping-particle":"","family":"Maratos-Flier","given":"Eleftheria","non-dropping-particle":"","parse-names":false,"suffix":""},{"dropping-particle":"","family":"Müller","given":"Timo D","non-dropping-particle":"","parse-names":false,"suffix":""},{"dropping-particle":"","family":"Münzberg","given":"Heike","non-dropping-particle":"","parse-names":false,"suffix":""},{"dropping-particle":"","family":"Pfluger","given":"Paul T.","non-dropping-particle":"","parse-names":false,"suffix":""},{"dropping-particle":"","family":"Plum","given":"Leona","non-dropping-particle":"","parse-names":false,"suffix":""},{"dropping-particle":"","family":"Reitman","given":"Marc L.","non-dropping-particle":"","parse-names":false,"suffix":""},{"dropping-particle":"","family":"Rahmouni","given":"Kamal","non-dropping-particle":"","parse-names":false,"suffix":""},{"dropping-particle":"","family":"Shulman","given":"Gerald I.","non-dropping-particle":"","parse-names":false,"suffix":""},{"dropping-particle":"","family":"Thomas","given":"George","non-dropping-particle":"","parse-names":false,"suffix":""},{"dropping-particle":"","family":"Kahn","given":"C. Ronald","non-dropping-particle":"","parse-names":false,"suffix":""},{"dropping-particle":"","family":"Ravussin","given":"Eric","non-dropping-particle":"","parse-names":false,"suffix":""}],"container-title":"Nature Methods","id":"ITEM-1","issue":"1","issued":{"date-parts":[["2011","12","28"]]},"note":"From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(A guide to analysis of mouse energy metabolism -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Eric)\n\nFrom Duplicate 1 ( \n\n\n\n\n\n\n\n\n\n\n\n\n\n\n\n\n\n\n\n\n\n\n\n\n\nA guide to analysis of mouse energy metabolism\n\n\n\n\n\n\n\n\n\n\n\n\n\n\n\n\n\n\n\n\n\n\n\n\n\n- Tschöp, Matthias H; Speakman, John R; Arch, Jonathan R S; Auwerx, Johan; Brüning, Jens C; Chan, Lawrence; Eckel, Robert H; Farese, Robert V; Galgani, Jose E; Hambly, Catherine; Herman, Mark a; Horvath, Tamas L; Kahn, Barbara B.; Kozma, Sara C; Maratos-Flier, Eleftheria; Müller, Timo D; Münzberg, Heike; Pfluger, Paul T; Plum, Leona; Reitman, Marc L; Rahmouni, Kamal; Shulman, Gerald I.; Thomas, George; Kahn, C Ronald; Ravussin, Eric )\n\n\n\n\n\n\n\n","page":"57-63","title":"A guide to analysis of mouse energy metabolism","type":"article-journal","volume":"9"},"uris":["http://www.mendeley.com/documents/?uuid=58d8767d-0747-4d45-abbf-b03172dd933c"]},{"id":"ITEM-2","itemData":{"DOI":"10.1152/ajpendo.00521.2015","ISSN":"0193-1849","abstract":"© 2016 the American Physiological Society. We have investigated the effects of in utero exposure to environmentally persistent free radicals (EPFRs) on growth, metabolism, energy utilization, and skeletal muscle mitochondria in a mouse model of diet-induced obesity. Pregnant mice were treated with laboratory-generated, combustion derived particular matter (MCP230). The adult offspring were placed on a high-fat diet for 12 wk, after which we observed a 9.8% increase in their body weight. The increase in body size observed in the MCP230-exposed mice was not associated with increases in food intake but was associated with a reduction in physical activity and lower energy expenditure. The reduced energy expenditure in mice indirectly exposed to MCP230 was associated with reductions in skeletal muscle mitochondrial DNA copy number, lower mRNA levels of electron transport genes, and reduced citrate synthase activity. Upregulation of key genes involved in ameliorating oxidative stress was also observed in the muscle of MCP230-exposed mice. These findings suggest that gestational exposure to MCP230 leads to a reduction in energy expenditure at least in part through alterations to mitochondrial metabolism in the skeletal muscle.","author":[{"dropping-particle":"","family":"Stephenson","given":"Erin J.","non-dropping-particle":"","parse-names":false,"suffix":""},{"dropping-particle":"","family":"Ragauskas","given":"Alyse","non-dropping-particle":"","parse-names":false,"suffix":""},{"dropping-particle":"","family":"Jaligama","given":"Sridhar","non-dropping-particle":"","parse-names":false,"suffix":""},{"dropping-particle":"","family":"Redd","given":"Jeanna R J.R.","non-dropping-particle":"","parse-names":false,"suffix":""},{"dropping-particle":"","family":"Parvathareddy","given":"Jyothi","non-dropping-particle":"","parse-names":false,"suffix":""},{"dropping-particle":"","family":"Peloquin","given":"M.J. Matthew J","non-dropping-particle":"","parse-names":false,"suffix":""},{"dropping-particle":"","family":"Saravia","given":"Jordy","non-dropping-particle":"","parse-names":false,"suffix":""},{"dropping-particle":"","family":"Han","given":"Joan C.","non-dropping-particle":"","parse-names":false,"suffix":""},{"dropping-particle":"","family":"Cormier","given":"Stephania A. S.A.","non-dropping-particle":"","parse-names":false,"suffix":""},{"dropping-particle":"","family":"Bridges","given":"Dave","non-dropping-particle":"","parse-names":false,"suffix":""}],"container-title":"American Journal of Physiology - Endocrinology And Metabolism","id":"ITEM-2","issue":"31","issued":{"date-parts":[["2016","4","26"]]},"page":"ajpendo.00521.2015","title":"Exposure to environmentally persistent free radicals during gestation lowers energy expenditure and impairs skeletal muscle mitochondrial function in adult mice","type":"article-journal","volume":"310"},"uris":["http://www.mendeley.com/documents/?uuid=2294b693-337a-4283-96c6-fa58cfe4c0ab"]}],"mendeley":{"formattedCitation":"[36,37]","plainTextFormattedCitation":"[36,37]","previouslyFormattedCitation":"[36]"},"properties":{"noteIndex":0},"schema":"https://github.com/citation-style-language/schema/raw/master/csl-citation.json"}</w:instrText>
      </w:r>
      <w:r w:rsidR="002A7B4B" w:rsidRPr="00420169">
        <w:rPr>
          <w:rFonts w:asciiTheme="minorHAnsi" w:hAnsiTheme="minorHAnsi"/>
        </w:rPr>
        <w:fldChar w:fldCharType="separate"/>
      </w:r>
      <w:r w:rsidR="00D72F59" w:rsidRPr="00D72F59">
        <w:rPr>
          <w:rFonts w:asciiTheme="minorHAnsi" w:hAnsiTheme="minorHAnsi"/>
          <w:noProof/>
        </w:rPr>
        <w:t>[36,37]</w:t>
      </w:r>
      <w:r w:rsidR="002A7B4B" w:rsidRPr="00420169">
        <w:rPr>
          <w:rFonts w:asciiTheme="minorHAnsi" w:hAnsiTheme="minorHAnsi"/>
        </w:rPr>
        <w:fldChar w:fldCharType="end"/>
      </w:r>
      <w:commentRangeEnd w:id="45"/>
      <w:r w:rsidR="00A7173B">
        <w:rPr>
          <w:rStyle w:val="CommentReference"/>
          <w:rFonts w:asciiTheme="minorHAnsi" w:hAnsiTheme="minorHAnsi" w:cstheme="minorBidi"/>
        </w:rPr>
        <w:commentReference w:id="45"/>
      </w:r>
      <w:commentRangeEnd w:id="46"/>
      <w:ins w:id="47" w:author="Dave Bridges" w:date="2019-05-17T13:30:00Z">
        <w:r w:rsidR="00D72F59">
          <w:rPr>
            <w:rFonts w:asciiTheme="minorHAnsi" w:hAnsiTheme="minorHAnsi"/>
          </w:rPr>
          <w:t xml:space="preserve">.  </w:t>
        </w:r>
      </w:ins>
      <w:ins w:id="48" w:author="Dave Bridges" w:date="2019-05-17T13:31:00Z">
        <w:r w:rsidR="00D72F59">
          <w:rPr>
            <w:rFonts w:asciiTheme="minorHAnsi" w:hAnsiTheme="minorHAnsi"/>
          </w:rPr>
          <w:t>To account for the dominant effect of fat-free mass on energy expenditure, we included</w:t>
        </w:r>
      </w:ins>
      <w:ins w:id="49" w:author="Dave Bridges" w:date="2019-05-17T13:30:00Z">
        <w:r w:rsidR="00D72F59">
          <w:rPr>
            <w:rFonts w:asciiTheme="minorHAnsi" w:hAnsiTheme="minorHAnsi"/>
          </w:rPr>
          <w:t xml:space="preserve"> fat-free mass as a covariate in the mixed linear models </w:t>
        </w:r>
      </w:ins>
      <w:ins w:id="50" w:author="Dave Bridges" w:date="2019-05-17T13:31:00Z">
        <w:r w:rsidR="00D72F59">
          <w:rPr>
            <w:rFonts w:asciiTheme="minorHAnsi" w:hAnsiTheme="minorHAnsi"/>
          </w:rPr>
          <w:t>which assessed</w:t>
        </w:r>
      </w:ins>
      <w:ins w:id="51" w:author="Dave Bridges" w:date="2019-05-17T13:30:00Z">
        <w:r w:rsidR="00D72F59">
          <w:rPr>
            <w:rFonts w:asciiTheme="minorHAnsi" w:hAnsiTheme="minorHAnsi"/>
          </w:rPr>
          <w:t xml:space="preserve"> statistical significance of </w:t>
        </w:r>
      </w:ins>
      <w:r w:rsidR="00D72F59">
        <w:rPr>
          <w:rStyle w:val="CommentReference"/>
          <w:rFonts w:asciiTheme="minorHAnsi" w:hAnsiTheme="minorHAnsi" w:cstheme="minorBidi"/>
        </w:rPr>
        <w:commentReference w:id="46"/>
      </w:r>
      <w:ins w:id="52" w:author="Dave Bridges" w:date="2019-05-17T13:31:00Z">
        <w:r w:rsidR="00D72F59">
          <w:rPr>
            <w:rFonts w:asciiTheme="minorHAnsi" w:hAnsiTheme="minorHAnsi"/>
          </w:rPr>
          <w:t>thermogenesis</w:t>
        </w:r>
      </w:ins>
      <w:r w:rsidR="002A7B4B" w:rsidRPr="00420169">
        <w:rPr>
          <w:rFonts w:asciiTheme="minorHAnsi" w:hAnsiTheme="minorHAnsi"/>
        </w:rPr>
        <w:t>.</w:t>
      </w:r>
      <w:r w:rsidR="00B2365E" w:rsidRPr="00420169">
        <w:rPr>
          <w:rFonts w:asciiTheme="minorHAnsi" w:hAnsiTheme="minorHAnsi"/>
        </w:rPr>
        <w:t xml:space="preserve">  </w:t>
      </w:r>
      <w:r w:rsidR="009B5ED5" w:rsidRPr="00420169">
        <w:rPr>
          <w:rFonts w:asciiTheme="minorHAnsi" w:hAnsiTheme="minorHAnsi"/>
        </w:rPr>
        <w:t xml:space="preserve">Energy expenditure was calculated as heat, using the Lusk equation in </w:t>
      </w:r>
      <w:proofErr w:type="spellStart"/>
      <w:r w:rsidR="009B5ED5" w:rsidRPr="00420169">
        <w:rPr>
          <w:rFonts w:asciiTheme="minorHAnsi" w:hAnsiTheme="minorHAnsi"/>
        </w:rPr>
        <w:t>Oxymax</w:t>
      </w:r>
      <w:proofErr w:type="spellEnd"/>
      <w:r w:rsidR="009B5ED5" w:rsidRPr="00420169">
        <w:rPr>
          <w:rFonts w:asciiTheme="minorHAnsi" w:hAnsiTheme="minorHAnsi"/>
        </w:rPr>
        <w:t xml:space="preserve"> software (Columbus Instruments, Columbus, OH). </w:t>
      </w:r>
      <w:r w:rsidR="00502BBA" w:rsidRPr="00420169">
        <w:rPr>
          <w:rFonts w:asciiTheme="minorHAnsi" w:hAnsiTheme="minorHAnsi"/>
        </w:rPr>
        <w:t>For rapamycin treatment</w:t>
      </w:r>
      <w:r w:rsidR="00C868B8" w:rsidRPr="00420169">
        <w:rPr>
          <w:rFonts w:asciiTheme="minorHAnsi" w:hAnsiTheme="minorHAnsi"/>
        </w:rPr>
        <w:t>s</w:t>
      </w:r>
      <w:r w:rsidR="00502BBA" w:rsidRPr="00420169">
        <w:rPr>
          <w:rFonts w:asciiTheme="minorHAnsi" w:hAnsiTheme="minorHAnsi"/>
        </w:rPr>
        <w:t xml:space="preserve">, </w:t>
      </w:r>
      <w:r w:rsidR="00FE63C1" w:rsidRPr="00420169">
        <w:rPr>
          <w:rFonts w:asciiTheme="minorHAnsi" w:hAnsiTheme="minorHAnsi"/>
        </w:rPr>
        <w:t xml:space="preserve">animals were </w:t>
      </w:r>
      <w:r w:rsidR="00A77FBD" w:rsidRPr="00420169">
        <w:rPr>
          <w:rFonts w:asciiTheme="minorHAnsi" w:hAnsiTheme="minorHAnsi"/>
        </w:rPr>
        <w:t xml:space="preserve">individually </w:t>
      </w:r>
      <w:r w:rsidR="00FE63C1" w:rsidRPr="00420169">
        <w:rPr>
          <w:rFonts w:asciiTheme="minorHAnsi" w:hAnsiTheme="minorHAnsi"/>
        </w:rPr>
        <w:t xml:space="preserve">housed </w:t>
      </w:r>
      <w:r w:rsidR="00A77FBD" w:rsidRPr="00420169">
        <w:rPr>
          <w:rFonts w:asciiTheme="minorHAnsi" w:hAnsiTheme="minorHAnsi"/>
        </w:rPr>
        <w:t xml:space="preserve">for 10 consecutive days (days 3-10 </w:t>
      </w:r>
      <w:r w:rsidR="000529E0" w:rsidRPr="00420169">
        <w:rPr>
          <w:rFonts w:asciiTheme="minorHAnsi" w:hAnsiTheme="minorHAnsi"/>
        </w:rPr>
        <w:t>were in CLAMS cages)</w:t>
      </w:r>
      <w:r w:rsidR="00FE63C1" w:rsidRPr="00420169">
        <w:rPr>
          <w:rFonts w:asciiTheme="minorHAnsi" w:hAnsiTheme="minorHAnsi"/>
        </w:rPr>
        <w:t xml:space="preserve">. </w:t>
      </w:r>
      <w:r w:rsidR="000655C9" w:rsidRPr="00420169">
        <w:rPr>
          <w:rFonts w:asciiTheme="minorHAnsi" w:hAnsiTheme="minorHAnsi"/>
        </w:rPr>
        <w:t>Mice received four d</w:t>
      </w:r>
      <w:r w:rsidR="0062778A" w:rsidRPr="00420169">
        <w:rPr>
          <w:rFonts w:asciiTheme="minorHAnsi" w:hAnsiTheme="minorHAnsi"/>
        </w:rPr>
        <w:t>ays</w:t>
      </w:r>
      <w:r w:rsidR="000655C9" w:rsidRPr="00420169">
        <w:rPr>
          <w:rFonts w:asciiTheme="minorHAnsi" w:hAnsiTheme="minorHAnsi"/>
        </w:rPr>
        <w:t xml:space="preserve"> of vehicle </w:t>
      </w:r>
      <w:r w:rsidR="0062778A" w:rsidRPr="00420169">
        <w:rPr>
          <w:rFonts w:asciiTheme="minorHAnsi" w:hAnsiTheme="minorHAnsi"/>
        </w:rPr>
        <w:t xml:space="preserve">treatment </w:t>
      </w:r>
      <w:r w:rsidR="000655C9" w:rsidRPr="00420169">
        <w:rPr>
          <w:rFonts w:asciiTheme="minorHAnsi" w:hAnsiTheme="minorHAnsi"/>
        </w:rPr>
        <w:t xml:space="preserve">(1% Tween, 1% PEG-8000), followed by three days of </w:t>
      </w:r>
      <w:r w:rsidR="000F0D4D" w:rsidRPr="00420169">
        <w:rPr>
          <w:rFonts w:asciiTheme="minorHAnsi" w:hAnsiTheme="minorHAnsi"/>
        </w:rPr>
        <w:t xml:space="preserve">treatment with </w:t>
      </w:r>
      <w:r w:rsidR="000655C9" w:rsidRPr="00420169">
        <w:rPr>
          <w:rFonts w:asciiTheme="minorHAnsi" w:hAnsiTheme="minorHAnsi"/>
        </w:rPr>
        <w:t xml:space="preserve">either vehicle or </w:t>
      </w:r>
      <w:r w:rsidR="000F0D4D" w:rsidRPr="00420169">
        <w:rPr>
          <w:rFonts w:asciiTheme="minorHAnsi" w:hAnsiTheme="minorHAnsi"/>
        </w:rPr>
        <w:t xml:space="preserve">the </w:t>
      </w:r>
      <w:r w:rsidR="00827549" w:rsidRPr="00420169">
        <w:rPr>
          <w:rFonts w:asciiTheme="minorHAnsi" w:hAnsiTheme="minorHAnsi"/>
        </w:rPr>
        <w:t xml:space="preserve">selective </w:t>
      </w:r>
      <w:r w:rsidR="000F0D4D" w:rsidRPr="00420169">
        <w:rPr>
          <w:rFonts w:asciiTheme="minorHAnsi" w:hAnsiTheme="minorHAnsi"/>
        </w:rPr>
        <w:t xml:space="preserve">mTOR inhibitor </w:t>
      </w:r>
      <w:r w:rsidR="000655C9" w:rsidRPr="00420169">
        <w:rPr>
          <w:rFonts w:asciiTheme="minorHAnsi" w:hAnsiTheme="minorHAnsi"/>
        </w:rPr>
        <w:t>rapamycin (</w:t>
      </w:r>
      <w:r w:rsidR="00502BBA" w:rsidRPr="00420169">
        <w:rPr>
          <w:rFonts w:asciiTheme="minorHAnsi" w:hAnsiTheme="minorHAnsi"/>
        </w:rPr>
        <w:t>3 mg/kg</w:t>
      </w:r>
      <w:r w:rsidR="004B474D" w:rsidRPr="00420169">
        <w:rPr>
          <w:rFonts w:asciiTheme="minorHAnsi" w:hAnsiTheme="minorHAnsi"/>
        </w:rPr>
        <w:t>/d</w:t>
      </w:r>
      <w:r w:rsidR="000012FD" w:rsidRPr="00420169">
        <w:rPr>
          <w:rFonts w:asciiTheme="minorHAnsi" w:hAnsiTheme="minorHAnsi"/>
        </w:rPr>
        <w:t>, via intraperitoneal injection</w:t>
      </w:r>
      <w:r w:rsidR="000655C9" w:rsidRPr="00420169">
        <w:rPr>
          <w:rFonts w:asciiTheme="minorHAnsi" w:hAnsiTheme="minorHAnsi"/>
        </w:rPr>
        <w:t xml:space="preserve">). </w:t>
      </w:r>
      <w:r w:rsidR="0062778A" w:rsidRPr="00420169">
        <w:rPr>
          <w:rFonts w:asciiTheme="minorHAnsi" w:hAnsiTheme="minorHAnsi"/>
        </w:rPr>
        <w:t>Mice were then switched to a high fat diet</w:t>
      </w:r>
      <w:r w:rsidR="00D94798" w:rsidRPr="00420169">
        <w:rPr>
          <w:rFonts w:asciiTheme="minorHAnsi" w:hAnsiTheme="minorHAnsi"/>
        </w:rPr>
        <w:t xml:space="preserve"> and were monitored for an additional three days</w:t>
      </w:r>
      <w:r w:rsidR="0062778A" w:rsidRPr="00420169">
        <w:rPr>
          <w:rFonts w:asciiTheme="minorHAnsi" w:hAnsiTheme="minorHAnsi"/>
        </w:rPr>
        <w:t xml:space="preserve">, during which time mice continued to receive daily injections of either vehicle or rapamycin. </w:t>
      </w:r>
    </w:p>
    <w:p w14:paraId="01B056BA" w14:textId="2D6CB591" w:rsidR="0045067A" w:rsidRPr="00EE6832" w:rsidRDefault="0045067A" w:rsidP="0045067A">
      <w:pPr>
        <w:pStyle w:val="Heading2"/>
        <w:rPr>
          <w:rFonts w:asciiTheme="minorHAnsi" w:hAnsiTheme="minorHAnsi"/>
        </w:rPr>
      </w:pPr>
      <w:r w:rsidRPr="00EE6832">
        <w:rPr>
          <w:rFonts w:asciiTheme="minorHAnsi" w:hAnsiTheme="minorHAnsi"/>
        </w:rPr>
        <w:t>Western Blotting</w:t>
      </w:r>
    </w:p>
    <w:p w14:paraId="64FBDD7B" w14:textId="1FAB79F0" w:rsidR="0045067A" w:rsidRPr="00EE6832" w:rsidRDefault="0045067A" w:rsidP="0052183D">
      <w:pPr>
        <w:rPr>
          <w:rFonts w:asciiTheme="minorHAnsi" w:hAnsiTheme="minorHAnsi"/>
        </w:rPr>
      </w:pPr>
      <w:r w:rsidRPr="00EE6832">
        <w:rPr>
          <w:rFonts w:asciiTheme="minorHAnsi" w:hAnsiTheme="minorHAnsi"/>
        </w:rPr>
        <w:t xml:space="preserve">Protein lysates were generated </w:t>
      </w:r>
      <w:r w:rsidR="00FD295C">
        <w:rPr>
          <w:rFonts w:asciiTheme="minorHAnsi" w:hAnsiTheme="minorHAnsi"/>
        </w:rPr>
        <w:t xml:space="preserve">from </w:t>
      </w:r>
      <w:r w:rsidR="00FD295C" w:rsidRPr="00486DB6">
        <w:rPr>
          <w:rFonts w:asciiTheme="minorHAnsi" w:hAnsiTheme="minorHAnsi"/>
          <w:i/>
        </w:rPr>
        <w:t xml:space="preserve">m. </w:t>
      </w:r>
      <w:commentRangeStart w:id="53"/>
      <w:r w:rsidR="00FD295C" w:rsidRPr="00486DB6">
        <w:rPr>
          <w:rFonts w:asciiTheme="minorHAnsi" w:hAnsiTheme="minorHAnsi"/>
          <w:i/>
        </w:rPr>
        <w:t>quadriceps</w:t>
      </w:r>
      <w:commentRangeEnd w:id="53"/>
      <w:r w:rsidR="00FD295C" w:rsidRPr="00486DB6">
        <w:rPr>
          <w:rStyle w:val="CommentReference"/>
          <w:rFonts w:asciiTheme="minorHAnsi" w:hAnsiTheme="minorHAnsi" w:cstheme="minorBidi"/>
          <w:i/>
        </w:rPr>
        <w:commentReference w:id="53"/>
      </w:r>
      <w:r w:rsidR="00FD295C" w:rsidRPr="00486DB6">
        <w:rPr>
          <w:rFonts w:asciiTheme="minorHAnsi" w:hAnsiTheme="minorHAnsi"/>
          <w:i/>
        </w:rPr>
        <w:t xml:space="preserve"> </w:t>
      </w:r>
      <w:r w:rsidR="00486DB6" w:rsidRPr="00486DB6">
        <w:rPr>
          <w:rFonts w:asciiTheme="minorHAnsi" w:hAnsiTheme="minorHAnsi"/>
          <w:i/>
        </w:rPr>
        <w:t>femoris</w:t>
      </w:r>
      <w:r w:rsidR="00486DB6">
        <w:rPr>
          <w:rFonts w:asciiTheme="minorHAnsi" w:hAnsiTheme="minorHAnsi"/>
        </w:rPr>
        <w:t xml:space="preserve"> </w:t>
      </w:r>
      <w:r w:rsidRPr="00EE6832">
        <w:rPr>
          <w:rFonts w:asciiTheme="minorHAnsi" w:hAnsiTheme="minorHAnsi"/>
        </w:rPr>
        <w:t>in RIPA buffer</w:t>
      </w:r>
      <w:r w:rsidR="00C50D02" w:rsidRPr="00EE6832">
        <w:rPr>
          <w:rFonts w:asciiTheme="minorHAnsi" w:hAnsiTheme="minorHAnsi"/>
        </w:rPr>
        <w:t xml:space="preserve"> (50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Tris pH 7.4, 0.25% sodium deoxycholate, 1% NP40, 150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w:t>
      </w:r>
      <w:proofErr w:type="spellStart"/>
      <w:r w:rsidR="00C50D02" w:rsidRPr="00EE6832">
        <w:rPr>
          <w:rFonts w:asciiTheme="minorHAnsi" w:hAnsiTheme="minorHAnsi"/>
        </w:rPr>
        <w:t>choride</w:t>
      </w:r>
      <w:proofErr w:type="spellEnd"/>
      <w:r w:rsidR="00C50D02" w:rsidRPr="00EE6832">
        <w:rPr>
          <w:rFonts w:asciiTheme="minorHAnsi" w:hAnsiTheme="minorHAnsi"/>
        </w:rPr>
        <w:t xml:space="preserve">, 1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EDTA, 100 </w:t>
      </w:r>
      <w:proofErr w:type="spellStart"/>
      <w:r w:rsidR="006F5D2C" w:rsidRPr="00EE6832">
        <w:rPr>
          <w:rFonts w:asciiTheme="minorHAnsi" w:hAnsiTheme="minorHAnsi"/>
        </w:rPr>
        <w:t>μ</w:t>
      </w:r>
      <w:r w:rsidR="00C50D02" w:rsidRPr="00EE6832">
        <w:rPr>
          <w:rFonts w:asciiTheme="minorHAnsi" w:hAnsiTheme="minorHAnsi"/>
        </w:rPr>
        <w:t>M</w:t>
      </w:r>
      <w:proofErr w:type="spellEnd"/>
      <w:r w:rsidR="00C50D02" w:rsidRPr="00EE6832">
        <w:rPr>
          <w:rFonts w:asciiTheme="minorHAnsi" w:hAnsiTheme="minorHAnsi"/>
        </w:rPr>
        <w:t xml:space="preserve"> sodium vanadate, 5mM sodium fluoride, 10 </w:t>
      </w:r>
      <w:proofErr w:type="spellStart"/>
      <w:r w:rsidR="00C50D02" w:rsidRPr="00EE6832">
        <w:rPr>
          <w:rFonts w:asciiTheme="minorHAnsi" w:hAnsiTheme="minorHAnsi"/>
        </w:rPr>
        <w:t>mM</w:t>
      </w:r>
      <w:proofErr w:type="spellEnd"/>
      <w:r w:rsidR="00C50D02" w:rsidRPr="00EE6832">
        <w:rPr>
          <w:rFonts w:asciiTheme="minorHAnsi" w:hAnsiTheme="minorHAnsi"/>
        </w:rPr>
        <w:t xml:space="preserve"> sodium pyrophosphate and 1X protease inhibitors)</w:t>
      </w:r>
      <w:r w:rsidRPr="00EE6832">
        <w:rPr>
          <w:rFonts w:asciiTheme="minorHAnsi" w:hAnsiTheme="minorHAnsi"/>
        </w:rPr>
        <w:t xml:space="preserve"> </w:t>
      </w:r>
      <w:r w:rsidR="001A7E83" w:rsidRPr="00EE6832">
        <w:rPr>
          <w:rFonts w:asciiTheme="minorHAnsi" w:hAnsiTheme="minorHAnsi"/>
        </w:rPr>
        <w:t xml:space="preserve">or HTNG buffer (50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HEPES, pH 7.4, 150 </w:t>
      </w:r>
      <w:proofErr w:type="spellStart"/>
      <w:r w:rsidR="001A7E83" w:rsidRPr="00EE6832">
        <w:rPr>
          <w:rFonts w:asciiTheme="minorHAnsi" w:hAnsiTheme="minorHAnsi"/>
        </w:rPr>
        <w:t>mM</w:t>
      </w:r>
      <w:proofErr w:type="spellEnd"/>
      <w:r w:rsidR="001A7E83" w:rsidRPr="00EE6832">
        <w:rPr>
          <w:rFonts w:asciiTheme="minorHAnsi" w:hAnsiTheme="minorHAnsi"/>
        </w:rPr>
        <w:t xml:space="preserve"> sodium chloride, 10% glycerol, 10% triton X-100 and 1X protease inhibitors) </w:t>
      </w:r>
      <w:r w:rsidRPr="00EE6832">
        <w:rPr>
          <w:rFonts w:asciiTheme="minorHAnsi" w:hAnsiTheme="minorHAnsi"/>
        </w:rPr>
        <w:t xml:space="preserve">by mechanical disruption in a </w:t>
      </w:r>
      <w:proofErr w:type="spellStart"/>
      <w:r w:rsidRPr="00EE6832">
        <w:rPr>
          <w:rFonts w:asciiTheme="minorHAnsi" w:hAnsiTheme="minorHAnsi"/>
        </w:rPr>
        <w:t>Qialyser</w:t>
      </w:r>
      <w:proofErr w:type="spellEnd"/>
      <w:r w:rsidRPr="00EE6832">
        <w:rPr>
          <w:rFonts w:asciiTheme="minorHAnsi" w:hAnsiTheme="minorHAnsi"/>
        </w:rPr>
        <w:t xml:space="preserve"> for 5 minutes at 30Hz.  L</w:t>
      </w:r>
      <w:r w:rsidR="00C50D02" w:rsidRPr="00EE6832">
        <w:rPr>
          <w:rFonts w:asciiTheme="minorHAnsi" w:hAnsiTheme="minorHAnsi"/>
        </w:rPr>
        <w:t>ysates were clarified at 14 000 RPM</w:t>
      </w:r>
      <w:r w:rsidRPr="00EE6832">
        <w:rPr>
          <w:rFonts w:asciiTheme="minorHAnsi" w:hAnsiTheme="minorHAnsi"/>
        </w:rPr>
        <w:t xml:space="preserve"> for 15 minutes and quantified by Bradford assays.  Proteins were separated by SDS-PAGE and blotted with antibodies described in the figure legends.  </w:t>
      </w:r>
      <w:commentRangeStart w:id="54"/>
      <w:r w:rsidRPr="00EE6832">
        <w:rPr>
          <w:rFonts w:asciiTheme="minorHAnsi" w:hAnsiTheme="minorHAnsi"/>
        </w:rPr>
        <w:t>Antibodies</w:t>
      </w:r>
      <w:r w:rsidR="002D65EF" w:rsidRPr="00EE6832">
        <w:rPr>
          <w:rFonts w:asciiTheme="minorHAnsi" w:hAnsiTheme="minorHAnsi"/>
        </w:rPr>
        <w:t xml:space="preserve"> used in this study were</w:t>
      </w:r>
      <w:r w:rsidRPr="00EE6832">
        <w:rPr>
          <w:rFonts w:asciiTheme="minorHAnsi" w:hAnsiTheme="minorHAnsi"/>
        </w:rPr>
        <w:t xml:space="preserve"> raised against </w:t>
      </w:r>
      <w:r w:rsidR="00723E82" w:rsidRPr="00EE6832">
        <w:rPr>
          <w:rFonts w:asciiTheme="minorHAnsi" w:hAnsiTheme="minorHAnsi"/>
        </w:rPr>
        <w:t xml:space="preserve">pS6 (pSer236/236, Cell Signaling #2211), S6 (Cell Signaling #2317), </w:t>
      </w:r>
      <w:r w:rsidR="009365EA" w:rsidRPr="00EE6832">
        <w:rPr>
          <w:rFonts w:asciiTheme="minorHAnsi" w:hAnsiTheme="minorHAnsi"/>
        </w:rPr>
        <w:t>GAPDH and Sarcolipin</w:t>
      </w:r>
      <w:r w:rsidR="002D65EF" w:rsidRPr="00EE6832">
        <w:rPr>
          <w:rFonts w:asciiTheme="minorHAnsi" w:hAnsiTheme="minorHAnsi"/>
        </w:rPr>
        <w:t xml:space="preserve">.  </w:t>
      </w:r>
      <w:commentRangeEnd w:id="54"/>
      <w:r w:rsidR="00A269C3" w:rsidRPr="00EE6832">
        <w:rPr>
          <w:rStyle w:val="CommentReference"/>
          <w:rFonts w:asciiTheme="minorHAnsi" w:hAnsiTheme="minorHAnsi"/>
        </w:rPr>
        <w:commentReference w:id="54"/>
      </w:r>
      <w:r w:rsidR="002D65EF" w:rsidRPr="00EE6832">
        <w:rPr>
          <w:rFonts w:asciiTheme="minorHAnsi" w:hAnsiTheme="minorHAnsi"/>
        </w:rPr>
        <w:t xml:space="preserve">Blots were visualized on a </w:t>
      </w:r>
      <w:proofErr w:type="spellStart"/>
      <w:r w:rsidR="002D65EF" w:rsidRPr="00EE6832">
        <w:rPr>
          <w:rFonts w:asciiTheme="minorHAnsi" w:hAnsiTheme="minorHAnsi"/>
        </w:rPr>
        <w:t>LiCor</w:t>
      </w:r>
      <w:proofErr w:type="spellEnd"/>
      <w:r w:rsidR="002D65EF" w:rsidRPr="00EE6832">
        <w:rPr>
          <w:rFonts w:asciiTheme="minorHAnsi" w:hAnsiTheme="minorHAnsi"/>
        </w:rPr>
        <w:t xml:space="preserve"> Odyssey and quantified using</w:t>
      </w:r>
      <w:r w:rsidR="00D86AFE" w:rsidRPr="00EE6832">
        <w:rPr>
          <w:rFonts w:asciiTheme="minorHAnsi" w:hAnsiTheme="minorHAnsi"/>
        </w:rPr>
        <w:t xml:space="preserve"> near-IR secondary antibodies</w:t>
      </w:r>
      <w:r w:rsidR="002D65EF" w:rsidRPr="00EE6832">
        <w:rPr>
          <w:rFonts w:asciiTheme="minorHAnsi" w:hAnsiTheme="minorHAnsi"/>
        </w:rPr>
        <w:t xml:space="preserve"> Image Studio software.</w:t>
      </w:r>
    </w:p>
    <w:p w14:paraId="1B6BE666" w14:textId="49B1FB80" w:rsidR="00F82FCB" w:rsidRPr="00EE6832" w:rsidRDefault="00F82FCB" w:rsidP="00F82FCB">
      <w:pPr>
        <w:pStyle w:val="Heading2"/>
        <w:rPr>
          <w:rFonts w:asciiTheme="minorHAnsi" w:hAnsiTheme="minorHAnsi"/>
        </w:rPr>
      </w:pPr>
      <w:r w:rsidRPr="00EE6832">
        <w:rPr>
          <w:rFonts w:asciiTheme="minorHAnsi" w:hAnsiTheme="minorHAnsi"/>
        </w:rPr>
        <w:lastRenderedPageBreak/>
        <w:t>RNA</w:t>
      </w:r>
      <w:r w:rsidR="00863DEF" w:rsidRPr="00EE6832">
        <w:rPr>
          <w:rFonts w:asciiTheme="minorHAnsi" w:hAnsiTheme="minorHAnsi"/>
        </w:rPr>
        <w:t xml:space="preserve"> S</w:t>
      </w:r>
      <w:r w:rsidRPr="00EE6832">
        <w:rPr>
          <w:rFonts w:asciiTheme="minorHAnsi" w:hAnsiTheme="minorHAnsi"/>
        </w:rPr>
        <w:t>eq</w:t>
      </w:r>
      <w:r w:rsidR="00863DEF" w:rsidRPr="00EE6832">
        <w:rPr>
          <w:rFonts w:asciiTheme="minorHAnsi" w:hAnsiTheme="minorHAnsi"/>
        </w:rPr>
        <w:t>uencing</w:t>
      </w:r>
      <w:r w:rsidRPr="00EE6832">
        <w:rPr>
          <w:rFonts w:asciiTheme="minorHAnsi" w:hAnsiTheme="minorHAnsi"/>
        </w:rPr>
        <w:t xml:space="preserve"> Analysis</w:t>
      </w:r>
      <w:r w:rsidR="00863DEF" w:rsidRPr="00EE6832">
        <w:rPr>
          <w:rFonts w:asciiTheme="minorHAnsi" w:hAnsiTheme="minorHAnsi"/>
        </w:rPr>
        <w:t xml:space="preserve"> and Bioinformatics</w:t>
      </w:r>
    </w:p>
    <w:p w14:paraId="7BC1C3E2" w14:textId="38B06EA9" w:rsidR="00A269C3" w:rsidRPr="00ED672B" w:rsidRDefault="00A269C3" w:rsidP="00F82FCB">
      <w:pPr>
        <w:pStyle w:val="Heading2"/>
        <w:rPr>
          <w:rFonts w:asciiTheme="minorHAnsi" w:eastAsiaTheme="minorEastAsia" w:hAnsiTheme="minorHAnsi" w:cstheme="minorBidi"/>
          <w:b w:val="0"/>
          <w:bCs w:val="0"/>
          <w:color w:val="auto"/>
          <w:sz w:val="24"/>
          <w:szCs w:val="24"/>
        </w:rPr>
      </w:pPr>
      <w:r w:rsidRPr="00ED672B">
        <w:rPr>
          <w:rFonts w:asciiTheme="minorHAnsi" w:eastAsiaTheme="minorEastAsia" w:hAnsiTheme="minorHAnsi" w:cstheme="minorBidi"/>
          <w:b w:val="0"/>
          <w:bCs w:val="0"/>
          <w:color w:val="auto"/>
          <w:sz w:val="24"/>
          <w:szCs w:val="24"/>
        </w:rPr>
        <w:t xml:space="preserve">Total RNA was purified </w:t>
      </w:r>
      <w:r w:rsidR="00204D2D">
        <w:rPr>
          <w:rFonts w:asciiTheme="minorHAnsi" w:eastAsiaTheme="minorEastAsia" w:hAnsiTheme="minorHAnsi" w:cstheme="minorBidi"/>
          <w:b w:val="0"/>
          <w:bCs w:val="0"/>
          <w:color w:val="auto"/>
          <w:sz w:val="24"/>
          <w:szCs w:val="24"/>
        </w:rPr>
        <w:t xml:space="preserve">from </w:t>
      </w:r>
      <w:r w:rsidR="00204D2D" w:rsidRPr="00672DA5">
        <w:rPr>
          <w:rFonts w:asciiTheme="minorHAnsi" w:eastAsiaTheme="minorEastAsia" w:hAnsiTheme="minorHAnsi" w:cstheme="minorBidi"/>
          <w:b w:val="0"/>
          <w:bCs w:val="0"/>
          <w:i/>
          <w:color w:val="auto"/>
          <w:sz w:val="24"/>
          <w:szCs w:val="24"/>
        </w:rPr>
        <w:t>m</w:t>
      </w:r>
      <w:commentRangeStart w:id="55"/>
      <w:r w:rsidR="00204D2D" w:rsidRPr="00672DA5">
        <w:rPr>
          <w:rFonts w:asciiTheme="minorHAnsi" w:eastAsiaTheme="minorEastAsia" w:hAnsiTheme="minorHAnsi" w:cstheme="minorBidi"/>
          <w:b w:val="0"/>
          <w:bCs w:val="0"/>
          <w:i/>
          <w:color w:val="auto"/>
          <w:sz w:val="24"/>
          <w:szCs w:val="24"/>
        </w:rPr>
        <w:t>. quadriceps femoris</w:t>
      </w:r>
      <w:r w:rsidR="00204D2D">
        <w:rPr>
          <w:rFonts w:asciiTheme="minorHAnsi" w:eastAsiaTheme="minorEastAsia" w:hAnsiTheme="minorHAnsi" w:cstheme="minorBidi"/>
          <w:b w:val="0"/>
          <w:bCs w:val="0"/>
          <w:color w:val="auto"/>
          <w:sz w:val="24"/>
          <w:szCs w:val="24"/>
        </w:rPr>
        <w:t xml:space="preserve"> </w:t>
      </w:r>
      <w:commentRangeEnd w:id="55"/>
      <w:r w:rsidR="00204D2D">
        <w:rPr>
          <w:rStyle w:val="CommentReference"/>
          <w:rFonts w:asciiTheme="minorHAnsi" w:eastAsiaTheme="minorEastAsia" w:hAnsiTheme="minorHAnsi" w:cstheme="minorBidi"/>
          <w:b w:val="0"/>
          <w:bCs w:val="0"/>
          <w:color w:val="auto"/>
        </w:rPr>
        <w:commentReference w:id="55"/>
      </w:r>
      <w:r w:rsidRPr="00ED672B">
        <w:rPr>
          <w:rFonts w:asciiTheme="minorHAnsi" w:eastAsiaTheme="minorEastAsia" w:hAnsiTheme="minorHAnsi" w:cstheme="minorBidi"/>
          <w:b w:val="0"/>
          <w:bCs w:val="0"/>
          <w:color w:val="auto"/>
          <w:sz w:val="24"/>
          <w:szCs w:val="24"/>
        </w:rPr>
        <w:t xml:space="preserve">using </w:t>
      </w:r>
      <w:r w:rsidR="005208D2" w:rsidRPr="00ED672B">
        <w:rPr>
          <w:rFonts w:asciiTheme="minorHAnsi" w:eastAsiaTheme="minorEastAsia" w:hAnsiTheme="minorHAnsi" w:cstheme="minorBidi"/>
          <w:b w:val="0"/>
          <w:bCs w:val="0"/>
          <w:color w:val="auto"/>
          <w:sz w:val="24"/>
          <w:szCs w:val="24"/>
        </w:rPr>
        <w:t xml:space="preserve">a Pure Link RNA mini kit from </w:t>
      </w:r>
      <w:r w:rsidRPr="00ED672B">
        <w:rPr>
          <w:rFonts w:asciiTheme="minorHAnsi" w:eastAsiaTheme="minorEastAsia" w:hAnsiTheme="minorHAnsi" w:cstheme="minorBidi"/>
          <w:b w:val="0"/>
          <w:bCs w:val="0"/>
          <w:color w:val="auto"/>
          <w:sz w:val="24"/>
          <w:szCs w:val="24"/>
        </w:rPr>
        <w:t xml:space="preserve">Life Technologies and then analyzed using an </w:t>
      </w:r>
      <w:proofErr w:type="spellStart"/>
      <w:r w:rsidRPr="00ED672B">
        <w:rPr>
          <w:rFonts w:asciiTheme="minorHAnsi" w:eastAsiaTheme="minorEastAsia" w:hAnsiTheme="minorHAnsi" w:cstheme="minorBidi"/>
          <w:b w:val="0"/>
          <w:bCs w:val="0"/>
          <w:color w:val="auto"/>
          <w:sz w:val="24"/>
          <w:szCs w:val="24"/>
        </w:rPr>
        <w:t>Agielent</w:t>
      </w:r>
      <w:proofErr w:type="spellEnd"/>
      <w:r w:rsidRPr="00ED672B">
        <w:rPr>
          <w:rFonts w:asciiTheme="minorHAnsi" w:eastAsiaTheme="minorEastAsia" w:hAnsiTheme="minorHAnsi" w:cstheme="minorBidi"/>
          <w:b w:val="0"/>
          <w:bCs w:val="0"/>
          <w:color w:val="auto"/>
          <w:sz w:val="24"/>
          <w:szCs w:val="24"/>
        </w:rPr>
        <w:t xml:space="preserve"> Bioanalyzer DNA High </w:t>
      </w:r>
      <w:r w:rsidR="00F346A2" w:rsidRPr="00ED672B">
        <w:rPr>
          <w:rFonts w:asciiTheme="minorHAnsi" w:eastAsiaTheme="minorEastAsia" w:hAnsiTheme="minorHAnsi" w:cstheme="minorBidi"/>
          <w:b w:val="0"/>
          <w:bCs w:val="0"/>
          <w:color w:val="auto"/>
          <w:sz w:val="24"/>
          <w:szCs w:val="24"/>
        </w:rPr>
        <w:t>Sensitivity</w:t>
      </w:r>
      <w:r w:rsidRPr="00ED672B">
        <w:rPr>
          <w:rFonts w:asciiTheme="minorHAnsi" w:eastAsiaTheme="minorEastAsia" w:hAnsiTheme="minorHAnsi" w:cstheme="minorBidi"/>
          <w:b w:val="0"/>
          <w:bCs w:val="0"/>
          <w:color w:val="auto"/>
          <w:sz w:val="24"/>
          <w:szCs w:val="24"/>
        </w:rPr>
        <w:t xml:space="preserve"> kit.  All samples had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Integrity number</w:t>
      </w:r>
      <w:r w:rsidR="00285248" w:rsidRPr="00ED672B">
        <w:rPr>
          <w:rFonts w:asciiTheme="minorHAnsi" w:eastAsiaTheme="minorEastAsia" w:hAnsiTheme="minorHAnsi" w:cstheme="minorBidi"/>
          <w:b w:val="0"/>
          <w:bCs w:val="0"/>
          <w:color w:val="auto"/>
          <w:sz w:val="24"/>
          <w:szCs w:val="24"/>
        </w:rPr>
        <w:t>s</w:t>
      </w:r>
      <w:r w:rsidRPr="00ED672B">
        <w:rPr>
          <w:rFonts w:asciiTheme="minorHAnsi" w:eastAsiaTheme="minorEastAsia" w:hAnsiTheme="minorHAnsi" w:cstheme="minorBidi"/>
          <w:b w:val="0"/>
          <w:bCs w:val="0"/>
          <w:color w:val="auto"/>
          <w:sz w:val="24"/>
          <w:szCs w:val="24"/>
        </w:rPr>
        <w:t xml:space="preserve"> &gt;7.9.  The RNA (1 </w:t>
      </w:r>
      <w:proofErr w:type="spellStart"/>
      <w:r w:rsidRPr="00ED672B">
        <w:rPr>
          <w:rFonts w:asciiTheme="minorHAnsi" w:eastAsiaTheme="minorEastAsia" w:hAnsiTheme="minorHAnsi" w:cstheme="minorBidi"/>
          <w:b w:val="0"/>
          <w:bCs w:val="0"/>
          <w:color w:val="auto"/>
          <w:sz w:val="24"/>
          <w:szCs w:val="24"/>
        </w:rPr>
        <w:t>μg</w:t>
      </w:r>
      <w:proofErr w:type="spellEnd"/>
      <w:r w:rsidRPr="00ED672B">
        <w:rPr>
          <w:rFonts w:asciiTheme="minorHAnsi" w:eastAsiaTheme="minorEastAsia" w:hAnsiTheme="minorHAnsi" w:cstheme="minorBidi"/>
          <w:b w:val="0"/>
          <w:bCs w:val="0"/>
          <w:color w:val="auto"/>
          <w:sz w:val="24"/>
          <w:szCs w:val="24"/>
        </w:rPr>
        <w:t xml:space="preserve">) was enriched for Poly </w:t>
      </w:r>
      <w:proofErr w:type="gramStart"/>
      <w:r w:rsidRPr="00ED672B">
        <w:rPr>
          <w:rFonts w:asciiTheme="minorHAnsi" w:eastAsiaTheme="minorEastAsia" w:hAnsiTheme="minorHAnsi" w:cstheme="minorBidi"/>
          <w:b w:val="0"/>
          <w:bCs w:val="0"/>
          <w:color w:val="auto"/>
          <w:sz w:val="24"/>
          <w:szCs w:val="24"/>
        </w:rPr>
        <w:t>A</w:t>
      </w:r>
      <w:proofErr w:type="gramEnd"/>
      <w:r w:rsidRPr="00ED672B">
        <w:rPr>
          <w:rFonts w:asciiTheme="minorHAnsi" w:eastAsiaTheme="minorEastAsia" w:hAnsiTheme="minorHAnsi" w:cstheme="minorBidi"/>
          <w:b w:val="0"/>
          <w:bCs w:val="0"/>
          <w:color w:val="auto"/>
          <w:sz w:val="24"/>
          <w:szCs w:val="24"/>
        </w:rPr>
        <w:t xml:space="preserve"> RNA using </w:t>
      </w:r>
      <w:r w:rsidR="005208D2" w:rsidRPr="00ED672B">
        <w:rPr>
          <w:rFonts w:asciiTheme="minorHAnsi" w:eastAsiaTheme="minorEastAsia" w:hAnsiTheme="minorHAnsi" w:cstheme="minorBidi"/>
          <w:b w:val="0"/>
          <w:bCs w:val="0"/>
          <w:color w:val="auto"/>
          <w:sz w:val="24"/>
          <w:szCs w:val="24"/>
        </w:rPr>
        <w:t xml:space="preserve">an </w:t>
      </w:r>
      <w:proofErr w:type="spellStart"/>
      <w:r w:rsidRPr="00ED672B">
        <w:rPr>
          <w:rFonts w:asciiTheme="minorHAnsi" w:eastAsiaTheme="minorEastAsia" w:hAnsiTheme="minorHAnsi" w:cstheme="minorBidi"/>
          <w:b w:val="0"/>
          <w:bCs w:val="0"/>
          <w:color w:val="auto"/>
          <w:sz w:val="24"/>
          <w:szCs w:val="24"/>
        </w:rPr>
        <w:t>Ambion</w:t>
      </w:r>
      <w:proofErr w:type="spellEnd"/>
      <w:r w:rsidRPr="00ED672B">
        <w:rPr>
          <w:rFonts w:asciiTheme="minorHAnsi" w:eastAsiaTheme="minorEastAsia" w:hAnsiTheme="minorHAnsi" w:cstheme="minorBidi"/>
          <w:b w:val="0"/>
          <w:bCs w:val="0"/>
          <w:color w:val="auto"/>
          <w:sz w:val="24"/>
          <w:szCs w:val="24"/>
        </w:rPr>
        <w:t xml:space="preserve"> </w:t>
      </w:r>
      <w:proofErr w:type="spellStart"/>
      <w:r w:rsidRPr="00ED672B">
        <w:rPr>
          <w:rFonts w:asciiTheme="minorHAnsi" w:eastAsiaTheme="minorEastAsia" w:hAnsiTheme="minorHAnsi" w:cstheme="minorBidi"/>
          <w:b w:val="0"/>
          <w:bCs w:val="0"/>
          <w:color w:val="auto"/>
          <w:sz w:val="24"/>
          <w:szCs w:val="24"/>
        </w:rPr>
        <w:t>Dynabeads</w:t>
      </w:r>
      <w:proofErr w:type="spellEnd"/>
      <w:r w:rsidRPr="00ED672B">
        <w:rPr>
          <w:rFonts w:asciiTheme="minorHAnsi" w:eastAsiaTheme="minorEastAsia" w:hAnsiTheme="minorHAnsi" w:cstheme="minorBidi"/>
          <w:b w:val="0"/>
          <w:bCs w:val="0"/>
          <w:color w:val="auto"/>
          <w:sz w:val="24"/>
          <w:szCs w:val="24"/>
        </w:rPr>
        <w:t xml:space="preserve"> mRNA Direct Micro kit and barcoded libraries for sequencing were prepared using the Life Technologies </w:t>
      </w:r>
      <w:proofErr w:type="spellStart"/>
      <w:r w:rsidRPr="00ED672B">
        <w:rPr>
          <w:rFonts w:asciiTheme="minorHAnsi" w:eastAsiaTheme="minorEastAsia" w:hAnsiTheme="minorHAnsi" w:cstheme="minorBidi"/>
          <w:b w:val="0"/>
          <w:bCs w:val="0"/>
          <w:color w:val="auto"/>
          <w:sz w:val="24"/>
          <w:szCs w:val="24"/>
        </w:rPr>
        <w:t>RNAseq</w:t>
      </w:r>
      <w:proofErr w:type="spellEnd"/>
      <w:r w:rsidRPr="00ED672B">
        <w:rPr>
          <w:rFonts w:asciiTheme="minorHAnsi" w:eastAsiaTheme="minorEastAsia" w:hAnsiTheme="minorHAnsi" w:cstheme="minorBidi"/>
          <w:b w:val="0"/>
          <w:bCs w:val="0"/>
          <w:color w:val="auto"/>
          <w:sz w:val="24"/>
          <w:szCs w:val="24"/>
        </w:rPr>
        <w:t xml:space="preserve"> V2 kit for Ion Torrent according to manufacturer’s standard protocol. The libraries were pooled based on the concentration of each sample between 200-350bp, purified on a Pippin Prep gel, quantified by the Agilent Bioanalyzer and sequenced on an Ion Torrent Proton sequencer.  Alignments were made to the mouse genome GRCm38.75 using </w:t>
      </w:r>
      <w:proofErr w:type="spellStart"/>
      <w:r w:rsidRPr="00ED672B">
        <w:rPr>
          <w:rFonts w:asciiTheme="minorHAnsi" w:eastAsiaTheme="minorEastAsia" w:hAnsiTheme="minorHAnsi" w:cstheme="minorBidi"/>
          <w:b w:val="0"/>
          <w:bCs w:val="0"/>
          <w:color w:val="auto"/>
          <w:sz w:val="24"/>
          <w:szCs w:val="24"/>
        </w:rPr>
        <w:t>Tophat</w:t>
      </w:r>
      <w:proofErr w:type="spellEnd"/>
      <w:r w:rsidRPr="00ED672B">
        <w:rPr>
          <w:rFonts w:asciiTheme="minorHAnsi" w:eastAsiaTheme="minorEastAsia" w:hAnsiTheme="minorHAnsi" w:cstheme="minorBidi"/>
          <w:b w:val="0"/>
          <w:bCs w:val="0"/>
          <w:color w:val="auto"/>
          <w:sz w:val="24"/>
          <w:szCs w:val="24"/>
        </w:rPr>
        <w:t xml:space="preserve"> 2.0.10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{"citationItems":[{"id":"ITEM-1","itemData":{"DOI":"10.1186/gb-2013-14-4-r36","ISSN":"1465-6914","PMID":"23618408","abstract":"TopHat is a popular spliced aligner for RNA-sequence (RNA-seq) experiments. In this paper, we describe TopHat2, which incorporates many significant enhancements to TopHat. TopHat2 can align reads of various lengths produced by the latest sequencing technologies, while allowing for variable-length indels with respect to the reference genome. In addition to de novo spliced alignment, TopHat2 can align reads across fusion breaks, which can occur after genomic translocations. TopHat2 combines the ability to identify novel splice sites with direct mapping to known transcripts, producing sensitive and accurate alignments, even for highly repetitive genomes or in the presence of pseudogenes. TopHat2 is available at http://ccb.jhu.edu/software/tophat.","author":[{"dropping-particle":"","family":"Kim","given":"Daehwan","non-dropping-particle":"","parse-names":false,"suffix":""},{"dropping-particle":"","family":"Pertea","given":"Geo","non-dropping-particle":"","parse-names":false,"suffix":""},{"dropping-particle":"","family":"Trapnell","given":"Cole","non-dropping-particle":"","parse-names":false,"suffix":""},{"dropping-particle":"","family":"Pimentel","given":"Harold","non-dropping-particle":"","parse-names":false,"suffix":""},{"dropping-particle":"","family":"Kelley","given":"Ryan","non-dropping-particle":"","parse-names":false,"suffix":""},{"dropping-particle":"","family":"Salzberg","given":"Steven L","non-dropping-particle":"","parse-names":false,"suffix":""}],"container-title":"Genome biology","id":"ITEM-1","issue":"4","issued":{"date-parts":[["2013","4","25"]]},"page":"R36","publisher":"BioMed Central Ltd","title":"TopHat2: accurate alignment of transcriptomes in the presence of insertions, deletions and gene fusions.","type":"article-journal","volume":"14"},"uris":["http://www.mendeley.com/documents/?uuid=9969dfae-4a8d-48f6-b61a-20e01309e9a9"]}],"mendeley":{"formattedCitation":"[38]","plainTextFormattedCitation":"[38]","previouslyFormattedCitation":"[37]"},"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[38]</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xml:space="preserve"> and Bowtie 1.0.0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{"citationItems":[{"id":"ITEM-1","itemData":{"DOI":"10.1186/gb-2009-10-3-r25","ISSN":"1465-6914","PMID":"19261174","abstract":"Bowtie is an ultrafast, memory-efficient alignment program for aligning short DNA sequence reads to large genomes. For the human genome, Burrows-Wheeler indexing allows Bowtie to align more than 25 million reads per CPU hour with a memory footprint of approximately 1.3 gigabytes. Bowtie extends previous Burrows-Wheeler techniques with a novel quality-aware backtracking algorithm that permits mismatches. Multiple processor cores can be used simultaneously to achieve even greater alignment speeds. Bowtie is open source (http://bowtie.cbcb.umd.edu).","author":[{"dropping-particle":"","family":"Langmead","given":"Ben","non-dropping-particle":"","parse-names":false,"suffix":""},{"dropping-particle":"","family":"Trapnell","given":"Cole","non-dropping-particle":"","parse-names":false,"suffix":""},{"dropping-particle":"","family":"Pop","given":"Mihai","non-dropping-particle":"","parse-names":false,"suffix":""},{"dropping-particle":"","family":"Salzberg","given":"Steven L","non-dropping-particle":"","parse-names":false,"suffix":""}],"container-title":"Genome biology","id":"ITEM-1","issue":"3","issued":{"date-parts":[["2009","1"]]},"page":"R25","title":"Ultrafast and memory-efficient alignment of short DNA sequences to the human genome.","type":"article-journal","volume":"10"},"uris":["http://www.mendeley.com/documents/?uuid=f150acdc-3b9c-4838-acd5-d54b70f28560"]}],"mendeley":{"formattedCitation":"[39]","plainTextFormattedCitation":"[39]","previouslyFormattedCitation":"[38]"},"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[39]</w:t>
      </w:r>
      <w:r w:rsidRPr="00ED672B">
        <w:rPr>
          <w:rFonts w:asciiTheme="minorHAnsi" w:eastAsiaTheme="minorEastAsia" w:hAnsiTheme="minorHAnsi" w:cstheme="minorBidi"/>
          <w:b w:val="0"/>
          <w:bCs w:val="0"/>
          <w:color w:val="auto"/>
          <w:sz w:val="24"/>
          <w:szCs w:val="24"/>
        </w:rPr>
        <w:fldChar w:fldCharType="end"/>
      </w:r>
      <w:r w:rsidR="0087402B" w:rsidRPr="00ED672B">
        <w:rPr>
          <w:rFonts w:asciiTheme="minorHAnsi" w:eastAsiaTheme="minorEastAsia" w:hAnsiTheme="minorHAnsi" w:cstheme="minorBidi"/>
          <w:b w:val="0"/>
          <w:bCs w:val="0"/>
          <w:color w:val="auto"/>
          <w:sz w:val="24"/>
          <w:szCs w:val="24"/>
        </w:rPr>
        <w:t xml:space="preserve"> </w:t>
      </w:r>
      <w:r w:rsidRPr="00ED672B">
        <w:rPr>
          <w:rFonts w:asciiTheme="minorHAnsi" w:eastAsiaTheme="minorEastAsia" w:hAnsiTheme="minorHAnsi" w:cstheme="minorBidi"/>
          <w:b w:val="0"/>
          <w:bCs w:val="0"/>
          <w:color w:val="auto"/>
          <w:sz w:val="24"/>
          <w:szCs w:val="24"/>
        </w:rPr>
        <w:t xml:space="preserve">to incorporate </w:t>
      </w:r>
      <w:proofErr w:type="spellStart"/>
      <w:r w:rsidRPr="00ED672B">
        <w:rPr>
          <w:rFonts w:asciiTheme="minorHAnsi" w:eastAsiaTheme="minorEastAsia" w:hAnsiTheme="minorHAnsi" w:cstheme="minorBidi"/>
          <w:b w:val="0"/>
          <w:bCs w:val="0"/>
          <w:color w:val="auto"/>
          <w:sz w:val="24"/>
          <w:szCs w:val="24"/>
        </w:rPr>
        <w:t>colorspace</w:t>
      </w:r>
      <w:proofErr w:type="spellEnd"/>
      <w:r w:rsidRPr="00ED672B">
        <w:rPr>
          <w:rFonts w:asciiTheme="minorHAnsi" w:eastAsiaTheme="minorEastAsia" w:hAnsiTheme="minorHAnsi" w:cstheme="minorBidi"/>
          <w:b w:val="0"/>
          <w:bCs w:val="0"/>
          <w:color w:val="auto"/>
          <w:sz w:val="24"/>
          <w:szCs w:val="24"/>
        </w:rPr>
        <w:t xml:space="preserve"> data.  Counts tables were generated using </w:t>
      </w:r>
      <w:proofErr w:type="spellStart"/>
      <w:r w:rsidRPr="00ED672B">
        <w:rPr>
          <w:rFonts w:asciiTheme="minorHAnsi" w:eastAsiaTheme="minorEastAsia" w:hAnsiTheme="minorHAnsi" w:cstheme="minorBidi"/>
          <w:b w:val="0"/>
          <w:bCs w:val="0"/>
          <w:color w:val="auto"/>
          <w:sz w:val="24"/>
          <w:szCs w:val="24"/>
        </w:rPr>
        <w:t>HTSeq</w:t>
      </w:r>
      <w:proofErr w:type="spellEnd"/>
      <w:r w:rsidRPr="00ED672B">
        <w:rPr>
          <w:rFonts w:asciiTheme="minorHAnsi" w:eastAsiaTheme="minorEastAsia" w:hAnsiTheme="minorHAnsi" w:cstheme="minorBidi"/>
          <w:b w:val="0"/>
          <w:bCs w:val="0"/>
          <w:color w:val="auto"/>
          <w:sz w:val="24"/>
          <w:szCs w:val="24"/>
        </w:rPr>
        <w:t xml:space="preserve"> version 0.5.4p5 </w:t>
      </w:r>
      <w:r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{"citationItems":[{"id":"ITEM-1","itemData":{"DOI":"10.1093/bioinformatics/btu638","ISBN":"1367-4811 (Electronic) 1367-4803 (Linking)","ISSN":"14602059","PMID":"25260700","abstract":"MOTIVATION: A large choice of tools exists for many standard tasks in the analysis of high-throughput sequencing (HTS) data. However, once a project deviates from standard work flows, custom scripts are needed.\\n\\nRESULTS: We present HTSeq, a Python library to facilitate the rapid development of such scripts. HTSeq offers parsers for many common data formats in HTS projects, as well as classes to represent data such as genomic coordinates, sequences, sequencing reads, alignments, gene model information, variant calls, and provides data structures that allow for querying via genomic coordinates. We also present htseq-count, a tool developed with HTSeq that preprocesses RNA-Seq data for differential expression analysis by counting the overlap of reads with genes. Availability: HTSeq is released as open-source software under the GNU General Public Licence and available from http://www-huber.embl.de/HTSeq or from the Python Package Index https://pypi.python.org/pypi/HTSeq.\\n\\nCONTACT: sanders@fs.tum.de.","author":[{"dropping-particle":"","family":"Anders","given":"Simon","non-dropping-particle":"","parse-names":false,"suffix":""},{"dropping-particle":"","family":"Pyl","given":"Paul Theodor","non-dropping-particle":"","parse-names":false,"suffix":""},{"dropping-particle":"","family":"Huber","given":"Wolfgang","non-dropping-particle":"","parse-names":false,"suffix":""}],"container-title":"Bioinformatics","id":"ITEM-1","issue":"2","issued":{"date-parts":[["2015","9","25"]]},"page":"166-169","title":"HTSeq-A Python framework to work with high-throughput sequencing data","type":"article-journal","volume":"31"},"uris":["http://www.mendeley.com/documents/?uuid=0bc05a39-818d-4a05-9bc1-a733a7b83d00"]}],"mendeley":{"formattedCitation":"[40]","plainTextFormattedCitation":"[40]","previouslyFormattedCitation":"[39]"},"properties":{"noteIndex":0},"schema":"https://github.com/citation-style-language/schema/raw/master/csl-citation.json"}</w:instrText>
      </w:r>
      <w:r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[40]</w:t>
      </w:r>
      <w:r w:rsidRPr="00ED672B">
        <w:rPr>
          <w:rFonts w:asciiTheme="minorHAnsi" w:eastAsiaTheme="minorEastAsia" w:hAnsiTheme="minorHAnsi" w:cstheme="minorBidi"/>
          <w:b w:val="0"/>
          <w:bCs w:val="0"/>
          <w:color w:val="auto"/>
          <w:sz w:val="24"/>
          <w:szCs w:val="24"/>
        </w:rPr>
        <w:fldChar w:fldCharType="end"/>
      </w:r>
      <w:r w:rsidRPr="00ED672B">
        <w:rPr>
          <w:rFonts w:asciiTheme="minorHAnsi" w:eastAsiaTheme="minorEastAsia" w:hAnsiTheme="minorHAnsi" w:cstheme="minorBidi"/>
          <w:b w:val="0"/>
          <w:bCs w:val="0"/>
          <w:color w:val="auto"/>
          <w:sz w:val="24"/>
          <w:szCs w:val="24"/>
        </w:rPr>
        <w:t>.  Differential expression analyses were performed using DESeq</w:t>
      </w:r>
      <w:r w:rsidR="00F346A2" w:rsidRPr="00ED672B">
        <w:rPr>
          <w:rFonts w:asciiTheme="minorHAnsi" w:eastAsiaTheme="minorEastAsia" w:hAnsiTheme="minorHAnsi" w:cstheme="minorBidi"/>
          <w:b w:val="0"/>
          <w:bCs w:val="0"/>
          <w:color w:val="auto"/>
          <w:sz w:val="24"/>
          <w:szCs w:val="24"/>
        </w:rPr>
        <w:t xml:space="preserve">2 version 1.20.0 </w:t>
      </w:r>
      <w:r w:rsidR="00F346A2"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{"citationItems":[{"id":"ITEM-1","itemData":{"DOI":"10.1186/s13059-014-0550-8","ISSN":"1474-760X","author":[{"dropping-particle":"","family":"Love","given":"Michael I.","non-dropping-particle":"","parse-names":false,"suffix":""},{"dropping-particle":"","family":"Huber","given":"Wolfgang","non-dropping-particle":"","parse-names":false,"suffix":""},{"dropping-particle":"","family":"Anders","given":"Simon","non-dropping-particle":"","parse-names":false,"suffix":""}],"container-title":"Genome Biology","id":"ITEM-1","issue":"12","issued":{"date-parts":[["2014","12","5"]]},"page":"550","title":"Moderated estimation of fold change and dispersion for RNA-seq data with DESeq2","type":"article-journal","volume":"15"},"uris":["http://www.mendeley.com/documents/?uuid=b6734364-aafd-472e-8268-3e56586c5859"]}],"mendeley":{"formattedCitation":"[41]","plainTextFormattedCitation":"[41]","previouslyFormattedCitation":"[40]"},"properties":{"noteIndex":0},"schema":"https://github.com/citation-style-language/schema/raw/master/csl-citation.json"}</w:instrText>
      </w:r>
      <w:r w:rsidR="00F346A2"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[41]</w:t>
      </w:r>
      <w:r w:rsidR="00F346A2" w:rsidRPr="00ED672B">
        <w:rPr>
          <w:rFonts w:asciiTheme="minorHAnsi" w:eastAsiaTheme="minorEastAsia" w:hAnsiTheme="minorHAnsi" w:cstheme="minorBidi"/>
          <w:b w:val="0"/>
          <w:bCs w:val="0"/>
          <w:color w:val="auto"/>
          <w:sz w:val="24"/>
          <w:szCs w:val="24"/>
        </w:rPr>
        <w:fldChar w:fldCharType="end"/>
      </w:r>
      <w:r w:rsidR="00F346A2" w:rsidRPr="00ED672B">
        <w:rPr>
          <w:rFonts w:asciiTheme="minorHAnsi" w:eastAsiaTheme="minorEastAsia" w:hAnsiTheme="minorHAnsi" w:cstheme="minorBidi"/>
          <w:b w:val="0"/>
          <w:bCs w:val="0"/>
          <w:color w:val="auto"/>
          <w:sz w:val="24"/>
          <w:szCs w:val="24"/>
        </w:rPr>
        <w:t xml:space="preserve">.  All results are presented in Supplementary </w:t>
      </w:r>
      <w:r w:rsidR="003B3167" w:rsidRPr="00ED672B">
        <w:rPr>
          <w:rFonts w:asciiTheme="minorHAnsi" w:eastAsiaTheme="minorEastAsia" w:hAnsiTheme="minorHAnsi" w:cstheme="minorBidi"/>
          <w:b w:val="0"/>
          <w:bCs w:val="0"/>
          <w:color w:val="auto"/>
          <w:sz w:val="24"/>
          <w:szCs w:val="24"/>
        </w:rPr>
        <w:t>Table</w:t>
      </w:r>
      <w:r w:rsidR="00F346A2" w:rsidRPr="00ED672B">
        <w:rPr>
          <w:rFonts w:asciiTheme="minorHAnsi" w:eastAsiaTheme="minorEastAsia" w:hAnsiTheme="minorHAnsi" w:cstheme="minorBidi"/>
          <w:b w:val="0"/>
          <w:bCs w:val="0"/>
          <w:color w:val="auto"/>
          <w:sz w:val="24"/>
          <w:szCs w:val="24"/>
        </w:rPr>
        <w:t xml:space="preserve"> 1, and </w:t>
      </w:r>
      <w:r w:rsidR="005208D2" w:rsidRPr="00ED672B">
        <w:rPr>
          <w:rFonts w:asciiTheme="minorHAnsi" w:eastAsiaTheme="minorEastAsia" w:hAnsiTheme="minorHAnsi" w:cstheme="minorBidi"/>
          <w:b w:val="0"/>
          <w:bCs w:val="0"/>
          <w:color w:val="auto"/>
          <w:sz w:val="24"/>
          <w:szCs w:val="24"/>
        </w:rPr>
        <w:t>deposited</w:t>
      </w:r>
      <w:r w:rsidR="00F346A2" w:rsidRPr="00ED672B">
        <w:rPr>
          <w:rFonts w:asciiTheme="minorHAnsi" w:eastAsiaTheme="minorEastAsia" w:hAnsiTheme="minorHAnsi" w:cstheme="minorBidi"/>
          <w:b w:val="0"/>
          <w:bCs w:val="0"/>
          <w:color w:val="auto"/>
          <w:sz w:val="24"/>
          <w:szCs w:val="24"/>
        </w:rPr>
        <w:t xml:space="preserve"> into the Gene Expression Omnibus as </w:t>
      </w:r>
      <w:commentRangeStart w:id="56"/>
      <w:r w:rsidR="00F346A2" w:rsidRPr="00ED672B">
        <w:rPr>
          <w:rFonts w:asciiTheme="minorHAnsi" w:eastAsiaTheme="minorEastAsia" w:hAnsiTheme="minorHAnsi" w:cstheme="minorBidi"/>
          <w:b w:val="0"/>
          <w:bCs w:val="0"/>
          <w:color w:val="auto"/>
          <w:sz w:val="24"/>
          <w:szCs w:val="24"/>
        </w:rPr>
        <w:t>XXXX</w:t>
      </w:r>
      <w:commentRangeEnd w:id="56"/>
      <w:r w:rsidR="00F346A2" w:rsidRPr="00ED672B">
        <w:rPr>
          <w:rStyle w:val="CommentReference"/>
          <w:rFonts w:asciiTheme="minorHAnsi" w:eastAsiaTheme="minorEastAsia" w:hAnsiTheme="minorHAnsi" w:cstheme="minorBidi"/>
          <w:b w:val="0"/>
          <w:bCs w:val="0"/>
          <w:color w:val="auto"/>
        </w:rPr>
        <w:commentReference w:id="56"/>
      </w:r>
      <w:r w:rsidR="00F346A2" w:rsidRPr="00ED672B">
        <w:rPr>
          <w:rFonts w:asciiTheme="minorHAnsi" w:eastAsiaTheme="minorEastAsia" w:hAnsiTheme="minorHAnsi" w:cstheme="minorBidi"/>
          <w:b w:val="0"/>
          <w:bCs w:val="0"/>
          <w:color w:val="auto"/>
          <w:sz w:val="24"/>
          <w:szCs w:val="24"/>
        </w:rPr>
        <w:t>.</w:t>
      </w:r>
      <w:r w:rsidR="00800F89" w:rsidRPr="00ED672B">
        <w:rPr>
          <w:rFonts w:asciiTheme="minorHAnsi" w:eastAsiaTheme="minorEastAsia" w:hAnsiTheme="minorHAnsi" w:cstheme="minorBidi"/>
          <w:b w:val="0"/>
          <w:bCs w:val="0"/>
          <w:color w:val="auto"/>
          <w:sz w:val="24"/>
          <w:szCs w:val="24"/>
        </w:rPr>
        <w:t xml:space="preserve">  To compare our results to other gene-sets we performed Gene Set Enrichment Analyses (GSEA) comparing </w:t>
      </w:r>
      <w:r w:rsidR="00B421EE" w:rsidRPr="00ED672B">
        <w:rPr>
          <w:rFonts w:asciiTheme="minorHAnsi" w:eastAsiaTheme="minorEastAsia" w:hAnsiTheme="minorHAnsi" w:cstheme="minorBidi"/>
          <w:b w:val="0"/>
          <w:bCs w:val="0"/>
          <w:color w:val="auto"/>
          <w:sz w:val="24"/>
          <w:szCs w:val="24"/>
        </w:rPr>
        <w:t xml:space="preserve">our rank-ordered gene lists to annotated gene sets from Gene Ontology, KEGG, </w:t>
      </w:r>
      <w:proofErr w:type="spellStart"/>
      <w:r w:rsidR="00B421EE" w:rsidRPr="00ED672B">
        <w:rPr>
          <w:rFonts w:asciiTheme="minorHAnsi" w:eastAsiaTheme="minorEastAsia" w:hAnsiTheme="minorHAnsi" w:cstheme="minorBidi"/>
          <w:b w:val="0"/>
          <w:bCs w:val="0"/>
          <w:color w:val="auto"/>
          <w:sz w:val="24"/>
          <w:szCs w:val="24"/>
        </w:rPr>
        <w:t>Biocarta</w:t>
      </w:r>
      <w:proofErr w:type="spellEnd"/>
      <w:r w:rsidR="00B421EE" w:rsidRPr="00ED672B">
        <w:rPr>
          <w:rFonts w:asciiTheme="minorHAnsi" w:eastAsiaTheme="minorEastAsia" w:hAnsiTheme="minorHAnsi" w:cstheme="minorBidi"/>
          <w:b w:val="0"/>
          <w:bCs w:val="0"/>
          <w:color w:val="auto"/>
          <w:sz w:val="24"/>
          <w:szCs w:val="24"/>
        </w:rPr>
        <w:t xml:space="preserve">, </w:t>
      </w:r>
      <w:proofErr w:type="spellStart"/>
      <w:r w:rsidR="00631986" w:rsidRPr="00ED672B">
        <w:rPr>
          <w:rFonts w:asciiTheme="minorHAnsi" w:eastAsiaTheme="minorEastAsia" w:hAnsiTheme="minorHAnsi" w:cstheme="minorBidi"/>
          <w:b w:val="0"/>
          <w:bCs w:val="0"/>
          <w:color w:val="auto"/>
          <w:sz w:val="24"/>
          <w:szCs w:val="24"/>
        </w:rPr>
        <w:t>Reactome</w:t>
      </w:r>
      <w:proofErr w:type="spellEnd"/>
      <w:r w:rsidR="00631986" w:rsidRPr="00ED672B">
        <w:rPr>
          <w:rFonts w:asciiTheme="minorHAnsi" w:eastAsiaTheme="minorEastAsia" w:hAnsiTheme="minorHAnsi" w:cstheme="minorBidi"/>
          <w:b w:val="0"/>
          <w:bCs w:val="0"/>
          <w:color w:val="auto"/>
          <w:sz w:val="24"/>
          <w:szCs w:val="24"/>
        </w:rPr>
        <w:t xml:space="preserve">, </w:t>
      </w:r>
      <w:r w:rsidR="00B421EE" w:rsidRPr="00ED672B">
        <w:rPr>
          <w:rFonts w:asciiTheme="minorHAnsi" w:eastAsiaTheme="minorEastAsia" w:hAnsiTheme="minorHAnsi" w:cstheme="minorBidi"/>
          <w:b w:val="0"/>
          <w:bCs w:val="0"/>
          <w:color w:val="auto"/>
          <w:sz w:val="24"/>
          <w:szCs w:val="24"/>
        </w:rPr>
        <w:t xml:space="preserve">TRANSFAC and CGP provided as part of </w:t>
      </w:r>
      <w:proofErr w:type="spellStart"/>
      <w:r w:rsidR="00B421EE" w:rsidRPr="00ED672B">
        <w:rPr>
          <w:rFonts w:asciiTheme="minorHAnsi" w:eastAsiaTheme="minorEastAsia" w:hAnsiTheme="minorHAnsi" w:cstheme="minorBidi"/>
          <w:b w:val="0"/>
          <w:bCs w:val="0"/>
          <w:color w:val="auto"/>
          <w:sz w:val="24"/>
          <w:szCs w:val="24"/>
        </w:rPr>
        <w:t>MSigDB</w:t>
      </w:r>
      <w:proofErr w:type="spellEnd"/>
      <w:r w:rsidR="00B421EE" w:rsidRPr="00ED672B">
        <w:rPr>
          <w:rFonts w:asciiTheme="minorHAnsi" w:eastAsiaTheme="minorEastAsia" w:hAnsiTheme="minorHAnsi" w:cstheme="minorBidi"/>
          <w:b w:val="0"/>
          <w:bCs w:val="0"/>
          <w:color w:val="auto"/>
          <w:sz w:val="24"/>
          <w:szCs w:val="24"/>
        </w:rPr>
        <w:t xml:space="preserve"> v6.2 </w:t>
      </w:r>
      <w:r w:rsidR="00B421EE"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{"citationItems":[{"id":"ITEM-1","itemData":{"DOI":"10.1073/pnas.0506580102","ISSN":"0027-8424","PMID":"16199517","abstract":"Although genomewide RNA expression analysis has become a routine tool in biomedical research, extracting biological insight from such information remains a major challenge. Here, we describe a powerful analytical method called Gene Set Enrichment Analysis (GSEA) for interpreting gene expression data. The method derives its power by focusing on gene sets, that is, groups of genes that share common biological function, chromosomal location, or regulation. We demonstrate how GSEA yields insights into several cancer-related data sets, including leukemia and lung cancer. Notably, where single-gene analysis finds little similarity between two independent studies of patient survival in lung cancer, GSEA reveals many biological pathways in common. The GSEA method is embodied in a freely available software package, together with an initial database of 1,325 biologically defined gene sets.","author":[{"dropping-particle":"","family":"Subramanian","given":"Aravind","non-dropping-particle":"","parse-names":false,"suffix":""},{"dropping-particle":"","family":"Tamayo","given":"Pablo","non-dropping-particle":"","parse-names":false,"suffix":""},{"dropping-particle":"","family":"Mootha","given":"Vamsi K","non-dropping-particle":"","parse-names":false,"suffix":""},{"dropping-particle":"","family":"Mukherjee","given":"Sayan","non-dropping-particle":"","parse-names":false,"suffix":""},{"dropping-particle":"","family":"Ebert","given":"Benjamin L","non-dropping-particle":"","parse-names":false,"suffix":""},{"dropping-particle":"","family":"Gillette","given":"Michael A","non-dropping-particle":"","parse-names":false,"suffix":""},{"dropping-particle":"","family":"Paulovich","given":"Amanda","non-dropping-particle":"","parse-names":false,"suffix":""},{"dropping-particle":"","family":"Pomeroy","given":"Scott L","non-dropping-particle":"","parse-names":false,"suffix":""},{"dropping-particle":"","family":"Golub","given":"Todd R.","non-dropping-particle":"","parse-names":false,"suffix":""},{"dropping-particle":"","family":"Lander","given":"Eric S.","non-dropping-particle":"","parse-names":false,"suffix":""},{"dropping-particle":"","family":"Mesirov","given":"Jill P","non-dropping-particle":"","parse-names":false,"suffix":""}],"container-title":"Proceedings of the National Academy of Sciences of the United States of America","genre":"Methodology; Genomics; Applications","id":"ITEM-1","issue":"43","issued":{"date-parts":[["2005","10","25"]]},"page":"15545-50","title":"Gene set enrichment analysis: a knowledge-based approach for interpreting genome-wide expression profiles.","type":"article-journal","volume":"102"},"uris":["http://www.mendeley.com/documents/?uuid=fc30c8fd-0a40-4161-9a48-699de462d227"]},{"id":"ITEM-2","itemData":{"DOI":"10.1093/bioinformatics/btr260","ISBN":"1367-4811 (Electronic)\\r1367-4803 (Linking)","ISSN":"13674803","PMID":"21546393","abstract":"Motivation: Well-annotated gene sets representing the universe of the biological processes are critical for meaningful and insightful interpretation of large-scale genomic data. The Molecular Signatures Database (MSigDB) is one of the most widely used repositories of such sets.\\nResults: We report the availability of a new version of the database, MSigDB 3.0, with over 6700 gene sets, a complete revision of the collection of canonical pathways and experimental signatures from publications, enhanced annotations and upgrades to the web site.\\nAvailability and Implementation: MSigDB is freely available for non-commercial use at http://www.broadinstitute.org/msigdb.\\nContact: gsea@broadinstitute.org","author":[{"dropping-particle":"","family":"Liberzon","given":"Arthur","non-dropping-particle":"","parse-names":false,"suffix":""},{"dropping-particle":"","family":"Subramanian","given":"Aravind","non-dropping-particle":"","parse-names":false,"suffix":""},{"dropping-particle":"","family":"Pinchback","given":"Reid","non-dropping-particle":"","parse-names":false,"suffix":""},{"dropping-particle":"","family":"Thorvaldsdóttir","given":"Helga","non-dropping-particle":"","parse-names":false,"suffix":""},{"dropping-particle":"","family":"Tamayo","given":"Pablo","non-dropping-particle":"","parse-names":false,"suffix":""},{"dropping-particle":"","family":"Mesirov","given":"Jill P.","non-dropping-particle":"","parse-names":false,"suffix":""}],"container-title":"Bioinformatics","id":"ITEM-2","issue":"12","issued":{"date-parts":[["2011"]]},"page":"1739-1740","title":"Molecular signatures database (MSigDB) 3.0","type":"article-journal","volume":"27"},"uris":["http://www.mendeley.com/documents/?uuid=bd7bd2d3-4c67-4553-8320-a4d97f2a5030"]}],"mendeley":{"formattedCitation":"[42,43]","plainTextFormattedCitation":"[42,43]","previouslyFormattedCitation":"[41,42]"},"properties":{"noteIndex":0},"schema":"https://github.com/citation-style-language/schema/raw/master/csl-citation.json"}</w:instrText>
      </w:r>
      <w:r w:rsidR="00B421EE"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[42,43]</w:t>
      </w:r>
      <w:r w:rsidR="00B421EE" w:rsidRPr="00ED672B">
        <w:rPr>
          <w:rFonts w:asciiTheme="minorHAnsi" w:eastAsiaTheme="minorEastAsia" w:hAnsiTheme="minorHAnsi" w:cstheme="minorBidi"/>
          <w:b w:val="0"/>
          <w:bCs w:val="0"/>
          <w:color w:val="auto"/>
          <w:sz w:val="24"/>
          <w:szCs w:val="24"/>
        </w:rPr>
        <w:fldChar w:fldCharType="end"/>
      </w:r>
      <w:r w:rsidR="00B421EE" w:rsidRPr="00ED672B">
        <w:rPr>
          <w:rFonts w:asciiTheme="minorHAnsi" w:eastAsiaTheme="minorEastAsia" w:hAnsiTheme="minorHAnsi" w:cstheme="minorBidi"/>
          <w:b w:val="0"/>
          <w:bCs w:val="0"/>
          <w:color w:val="auto"/>
          <w:sz w:val="24"/>
          <w:szCs w:val="24"/>
        </w:rPr>
        <w:t xml:space="preserve">.  </w:t>
      </w:r>
      <w:r w:rsidR="00CB360B" w:rsidRPr="00ED672B">
        <w:rPr>
          <w:rFonts w:asciiTheme="minorHAnsi" w:eastAsiaTheme="minorEastAsia" w:hAnsiTheme="minorHAnsi" w:cstheme="minorBidi"/>
          <w:b w:val="0"/>
          <w:bCs w:val="0"/>
          <w:color w:val="auto"/>
          <w:sz w:val="24"/>
          <w:szCs w:val="24"/>
        </w:rPr>
        <w:t>All pathways that met significance at an adjusted p-value of 0.25 are</w:t>
      </w:r>
      <w:r w:rsidR="00B421EE" w:rsidRPr="00ED672B">
        <w:rPr>
          <w:rFonts w:asciiTheme="minorHAnsi" w:eastAsiaTheme="minorEastAsia" w:hAnsiTheme="minorHAnsi" w:cstheme="minorBidi"/>
          <w:b w:val="0"/>
          <w:bCs w:val="0"/>
          <w:color w:val="auto"/>
          <w:sz w:val="24"/>
          <w:szCs w:val="24"/>
        </w:rPr>
        <w:t xml:space="preserve"> presented in Supplementary Table 2.</w:t>
      </w:r>
      <w:r w:rsidR="00512B02" w:rsidRPr="00ED672B">
        <w:rPr>
          <w:rFonts w:asciiTheme="minorHAnsi" w:eastAsiaTheme="minorEastAsia" w:hAnsiTheme="minorHAnsi" w:cstheme="minorBidi"/>
          <w:b w:val="0"/>
          <w:bCs w:val="0"/>
          <w:color w:val="auto"/>
          <w:sz w:val="24"/>
          <w:szCs w:val="24"/>
        </w:rPr>
        <w:t xml:space="preserve">  For comparison </w:t>
      </w:r>
      <w:r w:rsidR="007151C0" w:rsidRPr="00ED672B">
        <w:rPr>
          <w:rFonts w:asciiTheme="minorHAnsi" w:eastAsiaTheme="minorEastAsia" w:hAnsiTheme="minorHAnsi" w:cstheme="minorBidi"/>
          <w:b w:val="0"/>
          <w:bCs w:val="0"/>
          <w:color w:val="auto"/>
          <w:sz w:val="24"/>
          <w:szCs w:val="24"/>
        </w:rPr>
        <w:t xml:space="preserve">of differentially expressed genes we re-analyzed the </w:t>
      </w:r>
      <w:r w:rsidR="007151C0" w:rsidRPr="00ED672B">
        <w:rPr>
          <w:rFonts w:asciiTheme="minorHAnsi" w:eastAsiaTheme="minorEastAsia" w:hAnsiTheme="minorHAnsi" w:cstheme="minorBidi"/>
          <w:b w:val="0"/>
          <w:bCs w:val="0"/>
          <w:i/>
          <w:color w:val="auto"/>
          <w:sz w:val="24"/>
          <w:szCs w:val="24"/>
        </w:rPr>
        <w:t>Tsc2</w:t>
      </w:r>
      <w:r w:rsidR="007151C0" w:rsidRPr="00ED672B">
        <w:rPr>
          <w:rFonts w:asciiTheme="minorHAnsi" w:eastAsiaTheme="minorEastAsia" w:hAnsiTheme="minorHAnsi" w:cstheme="minorBidi"/>
          <w:b w:val="0"/>
          <w:bCs w:val="0"/>
          <w:color w:val="auto"/>
          <w:sz w:val="24"/>
          <w:szCs w:val="24"/>
        </w:rPr>
        <w:t xml:space="preserve"> knockout MEFs from GSE21755 </w:t>
      </w:r>
      <w:r w:rsidR="007151C0" w:rsidRPr="00ED672B">
        <w:rPr>
          <w:rFonts w:asciiTheme="minorHAnsi" w:eastAsiaTheme="minorEastAsia" w:hAnsiTheme="minorHAnsi" w:cstheme="minorBidi"/>
          <w:b w:val="0"/>
          <w:bCs w:val="0"/>
          <w:color w:val="auto"/>
          <w:sz w:val="24"/>
          <w:szCs w:val="24"/>
        </w:rPr>
        <w:fldChar w:fldCharType="begin" w:fldLock="1"/>
      </w:r>
      <w:r w:rsidR="00D72F59">
        <w:rPr>
          <w:rFonts w:asciiTheme="minorHAnsi" w:eastAsiaTheme="minorEastAsia" w:hAnsiTheme="minorHAnsi" w:cstheme="minorBidi"/>
          <w:b w:val="0"/>
          <w:bCs w:val="0"/>
          <w:color w:val="auto"/>
          <w:sz w:val="24"/>
          <w:szCs w:val="24"/>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151C0" w:rsidRPr="00ED672B">
        <w:rPr>
          <w:rFonts w:asciiTheme="minorHAnsi" w:eastAsiaTheme="minorEastAsia" w:hAnsiTheme="minorHAnsi" w:cstheme="minorBidi"/>
          <w:b w:val="0"/>
          <w:bCs w:val="0"/>
          <w:color w:val="auto"/>
          <w:sz w:val="24"/>
          <w:szCs w:val="24"/>
        </w:rPr>
        <w:fldChar w:fldCharType="separate"/>
      </w:r>
      <w:r w:rsidR="00D72F59" w:rsidRPr="00D72F59">
        <w:rPr>
          <w:rFonts w:asciiTheme="minorHAnsi" w:eastAsiaTheme="minorEastAsia" w:hAnsiTheme="minorHAnsi" w:cstheme="minorBidi"/>
          <w:b w:val="0"/>
          <w:bCs w:val="0"/>
          <w:noProof/>
          <w:color w:val="auto"/>
          <w:sz w:val="24"/>
          <w:szCs w:val="24"/>
        </w:rPr>
        <w:t>[44]</w:t>
      </w:r>
      <w:r w:rsidR="007151C0" w:rsidRPr="00ED672B">
        <w:rPr>
          <w:rFonts w:asciiTheme="minorHAnsi" w:eastAsiaTheme="minorEastAsia" w:hAnsiTheme="minorHAnsi" w:cstheme="minorBidi"/>
          <w:b w:val="0"/>
          <w:bCs w:val="0"/>
          <w:color w:val="auto"/>
          <w:sz w:val="24"/>
          <w:szCs w:val="24"/>
        </w:rPr>
        <w:fldChar w:fldCharType="end"/>
      </w:r>
      <w:r w:rsidR="007151C0" w:rsidRPr="00ED672B">
        <w:rPr>
          <w:rFonts w:asciiTheme="minorHAnsi" w:eastAsiaTheme="minorEastAsia" w:hAnsiTheme="minorHAnsi" w:cstheme="minorBidi"/>
          <w:b w:val="0"/>
          <w:bCs w:val="0"/>
          <w:color w:val="auto"/>
          <w:sz w:val="24"/>
          <w:szCs w:val="24"/>
        </w:rPr>
        <w:t xml:space="preserve"> and compared with our differentially regulated gene sets.</w:t>
      </w:r>
    </w:p>
    <w:p w14:paraId="4C294C40" w14:textId="7654E39F" w:rsidR="00F82FCB" w:rsidRPr="00ED672B" w:rsidRDefault="00F82FCB" w:rsidP="00F82FCB">
      <w:pPr>
        <w:pStyle w:val="Heading2"/>
        <w:rPr>
          <w:rFonts w:asciiTheme="minorHAnsi" w:eastAsiaTheme="minorEastAsia" w:hAnsiTheme="minorHAnsi" w:cstheme="minorBidi"/>
          <w:b w:val="0"/>
          <w:bCs w:val="0"/>
          <w:color w:val="auto"/>
          <w:sz w:val="24"/>
          <w:szCs w:val="24"/>
        </w:rPr>
      </w:pPr>
      <w:r w:rsidRPr="00EE6832">
        <w:rPr>
          <w:rFonts w:asciiTheme="minorHAnsi" w:hAnsiTheme="minorHAnsi"/>
        </w:rPr>
        <w:t xml:space="preserve">NADH </w:t>
      </w:r>
      <w:r w:rsidR="000D52B5" w:rsidRPr="00EE6832">
        <w:rPr>
          <w:rFonts w:asciiTheme="minorHAnsi" w:hAnsiTheme="minorHAnsi"/>
        </w:rPr>
        <w:t xml:space="preserve">Tetrazolium Reductase </w:t>
      </w:r>
      <w:r w:rsidRPr="00EE6832">
        <w:rPr>
          <w:rFonts w:asciiTheme="minorHAnsi" w:hAnsiTheme="minorHAnsi"/>
        </w:rPr>
        <w:t>Staining</w:t>
      </w:r>
    </w:p>
    <w:p w14:paraId="297FA3EB" w14:textId="772AAF28" w:rsidR="00024386" w:rsidRPr="00EE6832" w:rsidRDefault="000C70E0" w:rsidP="00AE30D5">
      <w:pPr>
        <w:pStyle w:val="Heading2"/>
        <w:rPr>
          <w:rFonts w:asciiTheme="minorHAnsi" w:hAnsiTheme="minorHAnsi"/>
          <w:b w:val="0"/>
          <w:color w:val="000000" w:themeColor="text1"/>
          <w:sz w:val="24"/>
          <w:szCs w:val="24"/>
        </w:rPr>
      </w:pPr>
      <w:r>
        <w:rPr>
          <w:rFonts w:asciiTheme="minorHAnsi" w:hAnsiTheme="minorHAnsi"/>
          <w:b w:val="0"/>
          <w:color w:val="000000" w:themeColor="text1"/>
          <w:sz w:val="24"/>
          <w:szCs w:val="24"/>
        </w:rPr>
        <w:t xml:space="preserve">For histology, muscles </w:t>
      </w:r>
      <w:r w:rsidRPr="000C70E0">
        <w:rPr>
          <w:rFonts w:asciiTheme="minorHAnsi" w:hAnsiTheme="minorHAnsi"/>
          <w:b w:val="0"/>
          <w:color w:val="000000" w:themeColor="text1"/>
          <w:sz w:val="24"/>
          <w:szCs w:val="24"/>
        </w:rPr>
        <w:t>(</w:t>
      </w:r>
      <w:r w:rsidR="00F7380C" w:rsidRPr="00F7380C">
        <w:rPr>
          <w:rFonts w:asciiTheme="minorHAnsi" w:hAnsiTheme="minorHAnsi"/>
          <w:b w:val="0"/>
          <w:i/>
          <w:color w:val="000000" w:themeColor="text1"/>
          <w:sz w:val="24"/>
          <w:szCs w:val="24"/>
        </w:rPr>
        <w:t>m. quadriceps femoris</w:t>
      </w:r>
      <w:ins w:id="57" w:author="Stephenson, Erin" w:date="2019-04-10T14:37:00Z">
        <w:r>
          <w:rPr>
            <w:rFonts w:asciiTheme="minorHAnsi" w:hAnsiTheme="minorHAnsi"/>
            <w:b w:val="0"/>
            <w:color w:val="000000" w:themeColor="text1"/>
            <w:sz w:val="24"/>
            <w:szCs w:val="24"/>
          </w:rPr>
          <w:t xml:space="preserve">) </w:t>
        </w:r>
      </w:ins>
      <w:r w:rsidR="00A11350" w:rsidRPr="00EE6832">
        <w:rPr>
          <w:rFonts w:asciiTheme="minorHAnsi" w:hAnsiTheme="minorHAnsi"/>
          <w:b w:val="0"/>
          <w:color w:val="000000" w:themeColor="text1"/>
          <w:sz w:val="24"/>
          <w:szCs w:val="24"/>
        </w:rPr>
        <w:t xml:space="preserve">were frozen in </w:t>
      </w:r>
      <w:ins w:id="58" w:author="Dave Bridges" w:date="2019-05-16T18:14:00Z">
        <w:r w:rsidR="00414DD7">
          <w:rPr>
            <w:rFonts w:asciiTheme="minorHAnsi" w:hAnsiTheme="minorHAnsi"/>
            <w:b w:val="0"/>
            <w:color w:val="000000" w:themeColor="text1"/>
            <w:sz w:val="24"/>
            <w:szCs w:val="24"/>
          </w:rPr>
          <w:t xml:space="preserve">liquid nitrogen cooled </w:t>
        </w:r>
      </w:ins>
      <w:proofErr w:type="spellStart"/>
      <w:r w:rsidR="00A11350" w:rsidRPr="00EE6832">
        <w:rPr>
          <w:rFonts w:asciiTheme="minorHAnsi" w:hAnsiTheme="minorHAnsi"/>
          <w:b w:val="0"/>
          <w:color w:val="000000" w:themeColor="text1"/>
          <w:sz w:val="24"/>
          <w:szCs w:val="24"/>
        </w:rPr>
        <w:t>isopentane</w:t>
      </w:r>
      <w:proofErr w:type="spellEnd"/>
      <w:r w:rsidR="00A11350" w:rsidRPr="00EE6832">
        <w:rPr>
          <w:rFonts w:asciiTheme="minorHAnsi" w:hAnsiTheme="minorHAnsi"/>
          <w:b w:val="0"/>
          <w:color w:val="000000" w:themeColor="text1"/>
          <w:sz w:val="24"/>
          <w:szCs w:val="24"/>
        </w:rPr>
        <w:t xml:space="preserve">, mounted in OTC and sectioned using a cryostat to 10 µm thickness. </w:t>
      </w:r>
      <w:r w:rsidR="000A3D43" w:rsidRPr="00EE6832">
        <w:rPr>
          <w:rFonts w:asciiTheme="minorHAnsi" w:hAnsiTheme="minorHAnsi"/>
          <w:b w:val="0"/>
          <w:color w:val="000000" w:themeColor="text1"/>
          <w:sz w:val="24"/>
          <w:szCs w:val="24"/>
        </w:rPr>
        <w:t xml:space="preserve">Frozen sections were incubated </w:t>
      </w:r>
      <w:r w:rsidR="00105481" w:rsidRPr="00EE6832">
        <w:rPr>
          <w:rFonts w:asciiTheme="minorHAnsi" w:hAnsiTheme="minorHAnsi"/>
          <w:b w:val="0"/>
          <w:color w:val="000000" w:themeColor="text1"/>
          <w:sz w:val="24"/>
          <w:szCs w:val="24"/>
        </w:rPr>
        <w:t xml:space="preserve">at 37°C </w:t>
      </w:r>
      <w:r w:rsidR="000A3D43" w:rsidRPr="00EE6832">
        <w:rPr>
          <w:rFonts w:asciiTheme="minorHAnsi" w:hAnsiTheme="minorHAnsi"/>
          <w:b w:val="0"/>
          <w:color w:val="000000" w:themeColor="text1"/>
          <w:sz w:val="24"/>
          <w:szCs w:val="24"/>
        </w:rPr>
        <w:t xml:space="preserve">for 30 min in </w:t>
      </w:r>
      <w:r w:rsidR="00105481" w:rsidRPr="00EE6832">
        <w:rPr>
          <w:rFonts w:asciiTheme="minorHAnsi" w:hAnsiTheme="minorHAnsi"/>
          <w:b w:val="0"/>
          <w:color w:val="000000" w:themeColor="text1"/>
          <w:sz w:val="24"/>
          <w:szCs w:val="24"/>
        </w:rPr>
        <w:t xml:space="preserve">pre-warmed </w:t>
      </w:r>
      <w:r w:rsidR="002A27DB" w:rsidRPr="00EE6832">
        <w:rPr>
          <w:rFonts w:asciiTheme="minorHAnsi" w:hAnsiTheme="minorHAnsi"/>
          <w:b w:val="0"/>
          <w:color w:val="000000" w:themeColor="text1"/>
          <w:sz w:val="24"/>
          <w:szCs w:val="24"/>
        </w:rPr>
        <w:t xml:space="preserve">200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Tris buffer</w:t>
      </w:r>
      <w:r w:rsidR="000D52B5" w:rsidRPr="00EE6832">
        <w:rPr>
          <w:rFonts w:asciiTheme="minorHAnsi" w:hAnsiTheme="minorHAnsi"/>
          <w:b w:val="0"/>
          <w:color w:val="000000" w:themeColor="text1"/>
          <w:sz w:val="24"/>
          <w:szCs w:val="24"/>
        </w:rPr>
        <w:t xml:space="preserve"> pH7.4, </w:t>
      </w:r>
      <w:r w:rsidR="000A3D43" w:rsidRPr="00EE6832">
        <w:rPr>
          <w:rFonts w:asciiTheme="minorHAnsi" w:hAnsiTheme="minorHAnsi"/>
          <w:b w:val="0"/>
          <w:color w:val="000000" w:themeColor="text1"/>
          <w:sz w:val="24"/>
          <w:szCs w:val="24"/>
        </w:rPr>
        <w:t xml:space="preserve">containing </w:t>
      </w:r>
      <w:r w:rsidR="002A27DB" w:rsidRPr="00EE6832">
        <w:rPr>
          <w:rFonts w:asciiTheme="minorHAnsi" w:hAnsiTheme="minorHAnsi"/>
          <w:b w:val="0"/>
          <w:color w:val="000000" w:themeColor="text1"/>
          <w:sz w:val="24"/>
          <w:szCs w:val="24"/>
        </w:rPr>
        <w:t xml:space="preserve">245 µM </w:t>
      </w:r>
      <w:r w:rsidR="000A3D43" w:rsidRPr="00EE6832">
        <w:rPr>
          <w:rFonts w:asciiTheme="minorHAnsi" w:hAnsiTheme="minorHAnsi"/>
          <w:b w:val="0"/>
          <w:color w:val="000000" w:themeColor="text1"/>
          <w:sz w:val="24"/>
          <w:szCs w:val="24"/>
        </w:rPr>
        <w:t>nitro</w:t>
      </w:r>
      <w:r w:rsidR="002B47DD" w:rsidRPr="00EE6832">
        <w:rPr>
          <w:rFonts w:asciiTheme="minorHAnsi" w:hAnsiTheme="minorHAnsi"/>
          <w:b w:val="0"/>
          <w:color w:val="000000" w:themeColor="text1"/>
          <w:sz w:val="24"/>
          <w:szCs w:val="24"/>
        </w:rPr>
        <w:t xml:space="preserve"> </w:t>
      </w:r>
      <w:r w:rsidR="000A3D43" w:rsidRPr="00EE6832">
        <w:rPr>
          <w:rFonts w:asciiTheme="minorHAnsi" w:hAnsiTheme="minorHAnsi"/>
          <w:b w:val="0"/>
          <w:color w:val="000000" w:themeColor="text1"/>
          <w:sz w:val="24"/>
          <w:szCs w:val="24"/>
        </w:rPr>
        <w:t xml:space="preserve">blue </w:t>
      </w:r>
      <w:r w:rsidR="002B47DD" w:rsidRPr="00EE6832">
        <w:rPr>
          <w:rFonts w:asciiTheme="minorHAnsi" w:hAnsiTheme="minorHAnsi"/>
          <w:b w:val="0"/>
          <w:color w:val="000000" w:themeColor="text1"/>
          <w:sz w:val="24"/>
          <w:szCs w:val="24"/>
        </w:rPr>
        <w:t xml:space="preserve">tetrazolium </w:t>
      </w:r>
      <w:r w:rsidR="000A3D43" w:rsidRPr="00EE6832">
        <w:rPr>
          <w:rFonts w:asciiTheme="minorHAnsi" w:hAnsiTheme="minorHAnsi"/>
          <w:b w:val="0"/>
          <w:color w:val="000000" w:themeColor="text1"/>
          <w:sz w:val="24"/>
          <w:szCs w:val="24"/>
        </w:rPr>
        <w:t xml:space="preserve">and </w:t>
      </w:r>
      <w:r w:rsidR="002A27DB" w:rsidRPr="00EE6832">
        <w:rPr>
          <w:rFonts w:asciiTheme="minorHAnsi" w:hAnsiTheme="minorHAnsi"/>
          <w:b w:val="0"/>
          <w:color w:val="000000" w:themeColor="text1"/>
          <w:sz w:val="24"/>
          <w:szCs w:val="24"/>
        </w:rPr>
        <w:t xml:space="preserve">1.13 </w:t>
      </w:r>
      <w:proofErr w:type="spellStart"/>
      <w:r w:rsidR="002A27DB" w:rsidRPr="00EE6832">
        <w:rPr>
          <w:rFonts w:asciiTheme="minorHAnsi" w:hAnsiTheme="minorHAnsi"/>
          <w:b w:val="0"/>
          <w:color w:val="000000" w:themeColor="text1"/>
          <w:sz w:val="24"/>
          <w:szCs w:val="24"/>
        </w:rPr>
        <w:t>mM</w:t>
      </w:r>
      <w:proofErr w:type="spellEnd"/>
      <w:r w:rsidR="002A27DB" w:rsidRPr="00EE6832">
        <w:rPr>
          <w:rFonts w:asciiTheme="minorHAnsi" w:hAnsiTheme="minorHAnsi"/>
          <w:b w:val="0"/>
          <w:color w:val="000000" w:themeColor="text1"/>
          <w:sz w:val="24"/>
          <w:szCs w:val="24"/>
        </w:rPr>
        <w:t xml:space="preserve"> NADH</w:t>
      </w:r>
      <w:r w:rsidR="000A3D43" w:rsidRPr="00EE6832">
        <w:rPr>
          <w:rFonts w:asciiTheme="minorHAnsi" w:hAnsiTheme="minorHAnsi"/>
          <w:b w:val="0"/>
          <w:color w:val="000000" w:themeColor="text1"/>
          <w:sz w:val="24"/>
          <w:szCs w:val="24"/>
        </w:rPr>
        <w:t>.</w:t>
      </w:r>
      <w:r w:rsidR="00105481" w:rsidRPr="00EE6832">
        <w:rPr>
          <w:rFonts w:asciiTheme="minorHAnsi" w:hAnsiTheme="minorHAnsi"/>
          <w:b w:val="0"/>
          <w:color w:val="000000" w:themeColor="text1"/>
          <w:sz w:val="24"/>
          <w:szCs w:val="24"/>
        </w:rPr>
        <w:t xml:space="preserve"> </w:t>
      </w:r>
      <w:r w:rsidR="00B508DD" w:rsidRPr="00EE6832">
        <w:rPr>
          <w:rFonts w:asciiTheme="minorHAnsi" w:hAnsiTheme="minorHAnsi"/>
          <w:b w:val="0"/>
          <w:color w:val="000000" w:themeColor="text1"/>
          <w:sz w:val="24"/>
          <w:szCs w:val="24"/>
        </w:rPr>
        <w:t>Sections were rinsed in water, dehydrated</w:t>
      </w:r>
      <w:r w:rsidR="00D57C8E" w:rsidRPr="00EE6832">
        <w:rPr>
          <w:rFonts w:asciiTheme="minorHAnsi" w:hAnsiTheme="minorHAnsi"/>
          <w:b w:val="0"/>
          <w:color w:val="000000" w:themeColor="text1"/>
          <w:sz w:val="24"/>
          <w:szCs w:val="24"/>
        </w:rPr>
        <w:t>,</w:t>
      </w:r>
      <w:r w:rsidR="00B508DD" w:rsidRPr="00EE6832">
        <w:rPr>
          <w:rFonts w:asciiTheme="minorHAnsi" w:hAnsiTheme="minorHAnsi"/>
          <w:b w:val="0"/>
          <w:color w:val="000000" w:themeColor="text1"/>
          <w:sz w:val="24"/>
          <w:szCs w:val="24"/>
        </w:rPr>
        <w:t xml:space="preserve"> and mounted under coverslips. S</w:t>
      </w:r>
      <w:r w:rsidR="00EF2394" w:rsidRPr="00EE6832">
        <w:rPr>
          <w:rFonts w:asciiTheme="minorHAnsi" w:hAnsiTheme="minorHAnsi"/>
          <w:b w:val="0"/>
          <w:color w:val="000000" w:themeColor="text1"/>
          <w:sz w:val="24"/>
          <w:szCs w:val="24"/>
        </w:rPr>
        <w:t xml:space="preserve">taining was visualized </w:t>
      </w:r>
      <w:r w:rsidR="0024205C" w:rsidRPr="00EE6832">
        <w:rPr>
          <w:rFonts w:asciiTheme="minorHAnsi" w:hAnsiTheme="minorHAnsi"/>
          <w:b w:val="0"/>
          <w:color w:val="000000" w:themeColor="text1"/>
          <w:sz w:val="24"/>
          <w:szCs w:val="24"/>
        </w:rPr>
        <w:t xml:space="preserve">and photographed using </w:t>
      </w:r>
      <w:r w:rsidR="00C17855" w:rsidRPr="00EE6832">
        <w:rPr>
          <w:rFonts w:asciiTheme="minorHAnsi" w:hAnsiTheme="minorHAnsi"/>
          <w:b w:val="0"/>
          <w:color w:val="000000" w:themeColor="text1"/>
          <w:sz w:val="24"/>
          <w:szCs w:val="24"/>
        </w:rPr>
        <w:t xml:space="preserve">an </w:t>
      </w:r>
      <w:proofErr w:type="spellStart"/>
      <w:r w:rsidR="0024205C" w:rsidRPr="00EE6832">
        <w:rPr>
          <w:rFonts w:asciiTheme="minorHAnsi" w:hAnsiTheme="minorHAnsi"/>
          <w:b w:val="0"/>
          <w:color w:val="000000" w:themeColor="text1"/>
          <w:sz w:val="24"/>
          <w:szCs w:val="24"/>
        </w:rPr>
        <w:t>Evos</w:t>
      </w:r>
      <w:proofErr w:type="spellEnd"/>
      <w:r w:rsidR="00E511CC" w:rsidRPr="00EE6832">
        <w:rPr>
          <w:rFonts w:asciiTheme="minorHAnsi" w:hAnsiTheme="minorHAnsi"/>
          <w:b w:val="0"/>
          <w:color w:val="000000" w:themeColor="text1"/>
          <w:sz w:val="24"/>
          <w:szCs w:val="24"/>
        </w:rPr>
        <w:t xml:space="preserve"> XL Core</w:t>
      </w:r>
      <w:r w:rsidR="00C17855" w:rsidRPr="00EE6832">
        <w:rPr>
          <w:rFonts w:asciiTheme="minorHAnsi" w:hAnsiTheme="minorHAnsi"/>
          <w:b w:val="0"/>
          <w:color w:val="000000" w:themeColor="text1"/>
          <w:sz w:val="24"/>
          <w:szCs w:val="24"/>
        </w:rPr>
        <w:t xml:space="preserve"> transmitted-light inverted imaging system (</w:t>
      </w:r>
      <w:proofErr w:type="spellStart"/>
      <w:r w:rsidR="001C6BCC" w:rsidRPr="00EE6832">
        <w:rPr>
          <w:rFonts w:asciiTheme="minorHAnsi" w:hAnsiTheme="minorHAnsi"/>
          <w:b w:val="0"/>
          <w:color w:val="000000" w:themeColor="text1"/>
          <w:sz w:val="24"/>
          <w:szCs w:val="24"/>
        </w:rPr>
        <w:t>Thermo</w:t>
      </w:r>
      <w:proofErr w:type="spellEnd"/>
      <w:r w:rsidR="001C6BCC" w:rsidRPr="00EE6832">
        <w:rPr>
          <w:rFonts w:asciiTheme="minorHAnsi" w:hAnsiTheme="minorHAnsi"/>
          <w:b w:val="0"/>
          <w:color w:val="000000" w:themeColor="text1"/>
          <w:sz w:val="24"/>
          <w:szCs w:val="24"/>
        </w:rPr>
        <w:t xml:space="preserve"> Fisher Scientific, Waltham, MA</w:t>
      </w:r>
      <w:r w:rsidR="0024205C" w:rsidRPr="00EE6832">
        <w:rPr>
          <w:rFonts w:asciiTheme="minorHAnsi" w:hAnsiTheme="minorHAnsi"/>
          <w:b w:val="0"/>
          <w:color w:val="000000" w:themeColor="text1"/>
          <w:sz w:val="24"/>
          <w:szCs w:val="24"/>
        </w:rPr>
        <w:t>)</w:t>
      </w:r>
      <w:r w:rsidR="001C6BCC" w:rsidRPr="00EE6832">
        <w:rPr>
          <w:rFonts w:asciiTheme="minorHAnsi" w:hAnsiTheme="minorHAnsi"/>
          <w:b w:val="0"/>
          <w:color w:val="000000" w:themeColor="text1"/>
          <w:sz w:val="24"/>
          <w:szCs w:val="24"/>
        </w:rPr>
        <w:t>.</w:t>
      </w:r>
    </w:p>
    <w:p w14:paraId="25428308" w14:textId="03A99F67" w:rsidR="00AE30D5" w:rsidRPr="00EE6832" w:rsidRDefault="00AE30D5" w:rsidP="00AE30D5">
      <w:pPr>
        <w:pStyle w:val="Heading2"/>
        <w:rPr>
          <w:rFonts w:asciiTheme="minorHAnsi" w:hAnsiTheme="minorHAnsi"/>
        </w:rPr>
      </w:pPr>
      <w:r w:rsidRPr="00EE6832">
        <w:rPr>
          <w:rFonts w:asciiTheme="minorHAnsi" w:hAnsiTheme="minorHAnsi"/>
        </w:rPr>
        <w:t>Statistical Analyses</w:t>
      </w:r>
    </w:p>
    <w:p w14:paraId="08382C47" w14:textId="232713B9" w:rsidR="00396BD8" w:rsidRPr="00EE6832" w:rsidRDefault="00D52992" w:rsidP="00396BD8">
      <w:pPr>
        <w:rPr>
          <w:rFonts w:asciiTheme="minorHAnsi" w:hAnsiTheme="minorHAnsi"/>
        </w:rPr>
      </w:pPr>
      <w:r w:rsidRPr="00EE6832">
        <w:rPr>
          <w:rFonts w:asciiTheme="minorHAnsi" w:hAnsiTheme="minorHAnsi"/>
        </w:rPr>
        <w:t>All statistical ana</w:t>
      </w:r>
      <w:r w:rsidR="00AC53AD" w:rsidRPr="00EE6832">
        <w:rPr>
          <w:rFonts w:asciiTheme="minorHAnsi" w:hAnsiTheme="minorHAnsi"/>
        </w:rPr>
        <w:t>lyses were performed using the R</w:t>
      </w:r>
      <w:r w:rsidRPr="00EE6832">
        <w:rPr>
          <w:rFonts w:asciiTheme="minorHAnsi" w:hAnsiTheme="minorHAnsi"/>
        </w:rPr>
        <w:t xml:space="preserve">, version 3.2.2 </w:t>
      </w:r>
      <w:r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{"citationItems":[{"id":"ITEM-1","itemData":{"author":[{"dropping-particle":"","family":"R Core Team","given":"","non-dropping-particle":"","parse-names":false,"suffix":""}],"id":"ITEM-1","issued":{"date-parts":[["2013"]]},"publisher-place":"Vienna, Austria","title":"R: A Language and Environment for Statistical Computing","type":"article-journal"},"uris":["http://www.mendeley.com/documents/?uuid=5eba6a98-a1fe-40e4-8a4d-45ddfbf1cd0c"]}],"mendeley":{"formattedCitation":"[45]","plainTextFormattedCitation":"[45]","previouslyFormattedCitation":"[44]"},"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[45]</w:t>
      </w:r>
      <w:r w:rsidRPr="00EE6832">
        <w:rPr>
          <w:rFonts w:asciiTheme="minorHAnsi" w:hAnsiTheme="minorHAnsi"/>
        </w:rPr>
        <w:fldChar w:fldCharType="end"/>
      </w:r>
      <w:r w:rsidRPr="00EE6832">
        <w:rPr>
          <w:rFonts w:asciiTheme="minorHAnsi" w:hAnsiTheme="minorHAnsi"/>
        </w:rPr>
        <w:t xml:space="preserve">.  </w:t>
      </w:r>
      <w:r w:rsidR="00396BD8" w:rsidRPr="00EE6832">
        <w:rPr>
          <w:rFonts w:asciiTheme="minorHAnsi" w:hAnsiTheme="minorHAnsi"/>
        </w:rPr>
        <w:t>For longitudinal measurements (body weights, fat mass and lean mass), the data were analyzed by mixed linear models using uncorrelated random slopes and intercepts</w:t>
      </w:r>
      <w:r w:rsidRPr="00EE6832">
        <w:rPr>
          <w:rFonts w:asciiTheme="minorHAnsi" w:hAnsiTheme="minorHAnsi"/>
        </w:rPr>
        <w:t xml:space="preserve"> using the lme4 package version 1.1-8 </w:t>
      </w:r>
      <w:r w:rsidRPr="00EE6832">
        <w:rPr>
          <w:rFonts w:asciiTheme="minorHAnsi" w:hAnsiTheme="minorHAnsi"/>
        </w:rPr>
        <w:fldChar w:fldCharType="begin" w:fldLock="1"/>
      </w:r>
      <w:r w:rsidR="00D72F59">
        <w:rPr>
          <w:rFonts w:asciiTheme="minorHAnsi" w:hAnsiTheme="minorHAnsi"/>
        </w:rPr>
        <w:instrText>ADDIN CSL_CITATION {"citationItems":[{"id":"ITEM-1","itemData":{"abstract":"Maximum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lmer.","author":[{"dropping-particle":"","family":"Bates","given":"Douglas M","non-dropping-particle":"","parse-names":false,"suffix":""},{"dropping-particle":"","family":"Mächler","given":"Martin","non-dropping-particle":"","parse-names":false,"suffix":""},{"dropping-particle":"","family":"Bolker","given":"Ben","non-dropping-particle":"","parse-names":false,"suffix":""},{"dropping-particle":"","family":"Walker","given":"Steven","non-dropping-particle":"","parse-names":false,"suffix":""}],"container-title":"ArXiv","genre":"Computation","id":"ITEM-1","issued":{"date-parts":[["2014","6","23"]]},"note":"R package version 1.0-6","page":"1-51","title":"Fitting Linear Mixed-Effects Models using lme4","type":"article-journal","volume":"1406.5823"},"uris":["http://www.mendeley.com/documents/?uuid=07692ab3-3e1a-494a-abdf-f54acf8bbcef"]}],"mendeley":{"formattedCitation":"[46]","plainTextFormattedCitation":"[46]","previouslyFormattedCitation":"[45]"},"properties":{"noteIndex":0},"schema":"https://github.com/citation-style-language/schema/raw/master/csl-citation.json"}</w:instrText>
      </w:r>
      <w:r w:rsidRPr="00EE6832">
        <w:rPr>
          <w:rFonts w:asciiTheme="minorHAnsi" w:hAnsiTheme="minorHAnsi"/>
        </w:rPr>
        <w:fldChar w:fldCharType="separate"/>
      </w:r>
      <w:r w:rsidR="00D72F59" w:rsidRPr="00D72F59">
        <w:rPr>
          <w:rFonts w:asciiTheme="minorHAnsi" w:hAnsiTheme="minorHAnsi"/>
          <w:noProof/>
        </w:rPr>
        <w:t>[46]</w:t>
      </w:r>
      <w:r w:rsidRPr="00EE6832">
        <w:rPr>
          <w:rFonts w:asciiTheme="minorHAnsi" w:hAnsiTheme="minorHAnsi"/>
        </w:rPr>
        <w:fldChar w:fldCharType="end"/>
      </w:r>
      <w:r w:rsidR="00396BD8" w:rsidRPr="00EE6832">
        <w:rPr>
          <w:rFonts w:asciiTheme="minorHAnsi" w:hAnsiTheme="minorHAnsi"/>
        </w:rPr>
        <w:t>. Statistical significance was determined via</w:t>
      </w:r>
      <w:r w:rsidRPr="00EE6832">
        <w:rPr>
          <w:rFonts w:asciiTheme="minorHAnsi" w:hAnsiTheme="minorHAnsi" w:cs="Lucida Grande"/>
          <w:color w:val="000000"/>
        </w:rPr>
        <w:t xml:space="preserve"> </w:t>
      </w:r>
      <w:r w:rsidRPr="00EE6832">
        <w:rPr>
          <w:rFonts w:asciiTheme="minorHAnsi" w:hAnsiTheme="minorHAnsi"/>
          <w:color w:val="000000"/>
        </w:rPr>
        <w:t>χ</w:t>
      </w:r>
      <w:r w:rsidRPr="00EE6832">
        <w:rPr>
          <w:rFonts w:asciiTheme="minorHAnsi" w:hAnsiTheme="minorHAnsi" w:cs="Lucida Grande"/>
          <w:color w:val="000000"/>
          <w:vertAlign w:val="superscript"/>
        </w:rPr>
        <w:t>2</w:t>
      </w:r>
      <w:r w:rsidR="00396BD8" w:rsidRPr="00EE6832">
        <w:rPr>
          <w:rFonts w:asciiTheme="minorHAnsi" w:hAnsiTheme="minorHAnsi"/>
        </w:rPr>
        <w:t xml:space="preserve"> </w:t>
      </w:r>
      <w:r w:rsidRPr="00EE6832">
        <w:rPr>
          <w:rFonts w:asciiTheme="minorHAnsi" w:hAnsiTheme="minorHAnsi"/>
        </w:rPr>
        <w:t xml:space="preserve">tests </w:t>
      </w:r>
      <w:r w:rsidR="006823FC" w:rsidRPr="00EE6832">
        <w:rPr>
          <w:rFonts w:asciiTheme="minorHAnsi" w:hAnsiTheme="minorHAnsi"/>
        </w:rPr>
        <w:t>between</w:t>
      </w:r>
      <w:r w:rsidRPr="00EE6832">
        <w:rPr>
          <w:rFonts w:asciiTheme="minorHAnsi" w:hAnsiTheme="minorHAnsi"/>
        </w:rPr>
        <w:t xml:space="preserve"> models containing or missing the genotype</w:t>
      </w:r>
      <w:r w:rsidR="00466D21" w:rsidRPr="00EE6832">
        <w:rPr>
          <w:rFonts w:asciiTheme="minorHAnsi" w:hAnsiTheme="minorHAnsi"/>
        </w:rPr>
        <w:t xml:space="preserve"> </w:t>
      </w:r>
      <w:r w:rsidRPr="00EE6832">
        <w:rPr>
          <w:rFonts w:asciiTheme="minorHAnsi" w:hAnsiTheme="minorHAnsi"/>
        </w:rPr>
        <w:t xml:space="preserve">term.  </w:t>
      </w:r>
      <w:r w:rsidR="007C4F6A" w:rsidRPr="00EE6832">
        <w:rPr>
          <w:rFonts w:asciiTheme="minorHAnsi" w:hAnsiTheme="minorHAnsi"/>
        </w:rPr>
        <w:t xml:space="preserve">Pairwise comparisons were tested first for normality via a Shapiro-Wilk test, then for equal variance via </w:t>
      </w:r>
      <w:proofErr w:type="spellStart"/>
      <w:r w:rsidR="007C4F6A" w:rsidRPr="00EE6832">
        <w:rPr>
          <w:rFonts w:asciiTheme="minorHAnsi" w:hAnsiTheme="minorHAnsi"/>
        </w:rPr>
        <w:t>Levene’s</w:t>
      </w:r>
      <w:proofErr w:type="spellEnd"/>
      <w:r w:rsidR="007C4F6A" w:rsidRPr="00EE6832">
        <w:rPr>
          <w:rFonts w:asciiTheme="minorHAnsi" w:hAnsiTheme="minorHAnsi"/>
        </w:rPr>
        <w:t xml:space="preserve"> test.  </w:t>
      </w:r>
      <w:r w:rsidR="004E21CF" w:rsidRPr="00EE6832">
        <w:rPr>
          <w:rFonts w:asciiTheme="minorHAnsi" w:hAnsiTheme="minorHAnsi"/>
        </w:rPr>
        <w:t>For survival analyses and Cox proportional hazard tests, the survival package was used (version 2.38-3)</w:t>
      </w:r>
      <w:r w:rsidR="004E21CF" w:rsidRPr="00EE6832">
        <w:rPr>
          <w:rFonts w:asciiTheme="minorHAnsi" w:hAnsiTheme="minorHAnsi"/>
        </w:rPr>
        <w:fldChar w:fldCharType="begin" w:fldLock="1"/>
      </w:r>
      <w:r w:rsidR="00D72F59">
        <w:rPr>
          <w:rFonts w:asciiTheme="minorHAnsi" w:hAnsiTheme="minorHAnsi"/>
        </w:rPr>
        <w:instrText>ADDIN CSL_CITATION {"citationItems":[{"id":"ITEM-1","itemData":{"DOI":"10.1007/978-1-4757-3294-8","ISBN":"978-1-4419-3161-0","author":[{"dropping-particle":"","family":"Therneau","given":"Terry M.","non-dropping-particle":"","parse-names":false,"suffix":""},{"dropping-particle":"","family":"Grambsch","given":"Patricia M.","non-dropping-particle":"","parse-names":false,"suffix":""}],"collection-title":"Statistics for Biology and Health","id":"ITEM-1","issued":{"date-parts":[["2000"]]},"publisher":"Springer New York","publisher-place":"New York, NY","title":"Modeling Survival Data: Extending the Cox Model","type":"book"},"uris":["http://www.mendeley.com/documents/?uuid=99db4f8c-9747-4162-9113-2b3776c05f5b"]},{"id":"ITEM-2","itemData":{"ISBN":"0471252182","abstract":"survival analysis: descriptive statistics, two-sample tests, parametric accelerated failure models, Cox model. Delayed entry (truncation) allowed for all models; interval censoring for parametric models. Case-cohort designs.","author":[{"dropping-particle":"","family":"Therneau","given":"Terry","non-dropping-particle":"","parse-names":false,"suffix":""}],"container-title":"Survival","id":"ITEM-2","issued":{"date-parts":[["2012"]]},"title":"A Package for Survival Analysis in S. R package version","type":"article"},"uris":["http://www.mendeley.com/documents/?uuid=940d1321-21f4-4843-992d-c2a4cb00ebbd"]}],"mendeley":{"formattedCitation":"[47,48]","plainTextFormattedCitation":"[47,48]","previouslyFormattedCitation":"[46,47]"},"properties":{"noteIndex":0},"schema":"https://github.com/citation-style-language/schema/raw/master/csl-citation.json"}</w:instrText>
      </w:r>
      <w:r w:rsidR="004E21CF" w:rsidRPr="00EE6832">
        <w:rPr>
          <w:rFonts w:asciiTheme="minorHAnsi" w:hAnsiTheme="minorHAnsi"/>
        </w:rPr>
        <w:fldChar w:fldCharType="separate"/>
      </w:r>
      <w:r w:rsidR="00D72F59" w:rsidRPr="00D72F59">
        <w:rPr>
          <w:rFonts w:asciiTheme="minorHAnsi" w:hAnsiTheme="minorHAnsi"/>
          <w:noProof/>
        </w:rPr>
        <w:t>[47,48]</w:t>
      </w:r>
      <w:r w:rsidR="004E21CF" w:rsidRPr="00EE6832">
        <w:rPr>
          <w:rFonts w:asciiTheme="minorHAnsi" w:hAnsiTheme="minorHAnsi"/>
        </w:rPr>
        <w:fldChar w:fldCharType="end"/>
      </w:r>
      <w:r w:rsidR="004E21CF" w:rsidRPr="00EE6832">
        <w:rPr>
          <w:rFonts w:asciiTheme="minorHAnsi" w:hAnsiTheme="minorHAnsi"/>
        </w:rPr>
        <w:t xml:space="preserve">.  </w:t>
      </w:r>
      <w:r w:rsidR="009D4913" w:rsidRPr="00EE6832">
        <w:rPr>
          <w:rFonts w:asciiTheme="minorHAnsi" w:hAnsiTheme="minorHAnsi"/>
        </w:rPr>
        <w:t xml:space="preserve">We tested the assumptions of proportional hazards (with </w:t>
      </w:r>
      <w:proofErr w:type="spellStart"/>
      <w:r w:rsidR="009D4913" w:rsidRPr="00EE6832">
        <w:rPr>
          <w:rFonts w:asciiTheme="minorHAnsi" w:hAnsiTheme="minorHAnsi"/>
        </w:rPr>
        <w:t>Shoenfeld</w:t>
      </w:r>
      <w:proofErr w:type="spellEnd"/>
      <w:r w:rsidR="009D4913" w:rsidRPr="00EE6832">
        <w:rPr>
          <w:rFonts w:asciiTheme="minorHAnsi" w:hAnsiTheme="minorHAnsi"/>
        </w:rPr>
        <w:t xml:space="preserve"> residuals) and found no significant deviation from this assumption (p=0.875).  </w:t>
      </w:r>
      <w:r w:rsidR="007C4F6A" w:rsidRPr="00EE6832">
        <w:rPr>
          <w:rFonts w:asciiTheme="minorHAnsi" w:hAnsiTheme="minorHAnsi"/>
        </w:rPr>
        <w:t xml:space="preserve">Based on these, appropriate pairwise tests were performed as indicated in the figure legends.  </w:t>
      </w:r>
      <w:r w:rsidR="00D05FF7" w:rsidRPr="00EE6832">
        <w:rPr>
          <w:rFonts w:asciiTheme="minorHAnsi" w:hAnsiTheme="minorHAnsi"/>
        </w:rPr>
        <w:t xml:space="preserve">Corrections for testing of multiple hypotheses were done using the method of </w:t>
      </w:r>
      <w:proofErr w:type="spellStart"/>
      <w:r w:rsidR="00D05FF7" w:rsidRPr="00EE6832">
        <w:rPr>
          <w:rFonts w:asciiTheme="minorHAnsi" w:hAnsiTheme="minorHAnsi"/>
        </w:rPr>
        <w:t>Benjamini</w:t>
      </w:r>
      <w:proofErr w:type="spellEnd"/>
      <w:r w:rsidR="00D05FF7" w:rsidRPr="00EE6832">
        <w:rPr>
          <w:rFonts w:asciiTheme="minorHAnsi" w:hAnsiTheme="minorHAnsi"/>
        </w:rPr>
        <w:t xml:space="preserve"> and Hochberg </w:t>
      </w:r>
      <w:r w:rsidR="00D05FF7" w:rsidRPr="00EE6832">
        <w:rPr>
          <w:rFonts w:asciiTheme="minorHAnsi" w:hAnsiTheme="minorHAnsi"/>
        </w:rPr>
        <w:fldChar w:fldCharType="begin" w:fldLock="1"/>
      </w:r>
      <w:r w:rsidR="00D72F59">
        <w:rPr>
          <w:rFonts w:asciiTheme="minorHAnsi" w:hAnsiTheme="minorHAnsi"/>
        </w:rPr>
        <w:instrText>ADDIN CSL_CITATION {"citationItems":[{"id":"ITEM-1","itemData":{"author":[{"dropping-particle":"","family":"Benjamini","given":"Yoav","non-dropping-particle":"","parse-names":false,"suffix":""},{"dropping-particle":"","family":"Hochberg","given":"Yosef","non-dropping-particle":"","parse-names":false,"suffix":""}],"container-title":"Journal of the Royal Statistical Society. Series B","id":"ITEM-1","issue":"1","issued":{"date-parts":[["1995"]]},"page":"289-300","title":"Controlling the False Discovery Rate: A Practical and Powerful Approach to Multiple Testing","type":"article-journal","volume":"57"},"uris":["http://www.mendeley.com/documents/?uuid=baa0ee41-5196-45d8-84be-3a1535b44d3e"]}],"mendeley":{"formattedCitation":"[49]","plainTextFormattedCitation":"[49]","previouslyFormattedCitation":"[48]"},"properties":{"noteIndex":0},"schema":"https://github.com/citation-style-language/schema/raw/master/csl-citation.json"}</w:instrText>
      </w:r>
      <w:r w:rsidR="00D05FF7" w:rsidRPr="00EE6832">
        <w:rPr>
          <w:rFonts w:asciiTheme="minorHAnsi" w:hAnsiTheme="minorHAnsi"/>
        </w:rPr>
        <w:fldChar w:fldCharType="separate"/>
      </w:r>
      <w:r w:rsidR="00D72F59" w:rsidRPr="00D72F59">
        <w:rPr>
          <w:rFonts w:asciiTheme="minorHAnsi" w:hAnsiTheme="minorHAnsi"/>
          <w:noProof/>
        </w:rPr>
        <w:t>[49]</w:t>
      </w:r>
      <w:r w:rsidR="00D05FF7" w:rsidRPr="00EE6832">
        <w:rPr>
          <w:rFonts w:asciiTheme="minorHAnsi" w:hAnsiTheme="minorHAnsi"/>
        </w:rPr>
        <w:fldChar w:fldCharType="end"/>
      </w:r>
      <w:r w:rsidR="00D05FF7" w:rsidRPr="00EE6832">
        <w:rPr>
          <w:rFonts w:asciiTheme="minorHAnsi" w:hAnsiTheme="minorHAnsi"/>
        </w:rPr>
        <w:t xml:space="preserve">. </w:t>
      </w:r>
      <w:r w:rsidR="0045183A" w:rsidRPr="00EE6832">
        <w:rPr>
          <w:rFonts w:asciiTheme="minorHAnsi" w:hAnsiTheme="minorHAnsi"/>
        </w:rPr>
        <w:t>Statistical significance was designated at p/q&lt;0.05 for all assays, except GSEA analyses w</w:t>
      </w:r>
      <w:r w:rsidR="003E718A">
        <w:rPr>
          <w:rFonts w:asciiTheme="minorHAnsi" w:hAnsiTheme="minorHAnsi"/>
        </w:rPr>
        <w:t>h</w:t>
      </w:r>
      <w:r w:rsidR="0045183A" w:rsidRPr="00EE6832">
        <w:rPr>
          <w:rFonts w:asciiTheme="minorHAnsi" w:hAnsiTheme="minorHAnsi"/>
        </w:rPr>
        <w:t xml:space="preserve">ere q&lt;0.25 was used.  </w:t>
      </w:r>
      <w:r w:rsidRPr="00EE6832">
        <w:rPr>
          <w:rFonts w:asciiTheme="minorHAnsi" w:hAnsiTheme="minorHAnsi"/>
        </w:rPr>
        <w:t>All raw data and statistical analyses for this manuscript are available at</w:t>
      </w:r>
      <w:r w:rsidR="006F51AF" w:rsidRPr="00EE6832">
        <w:rPr>
          <w:rFonts w:asciiTheme="minorHAnsi" w:hAnsiTheme="minorHAnsi"/>
        </w:rPr>
        <w:t xml:space="preserve"> </w:t>
      </w:r>
      <w:hyperlink r:id="rId11" w:history="1">
        <w:r w:rsidR="006F51AF" w:rsidRPr="00EE6832">
          <w:rPr>
            <w:rStyle w:val="Hyperlink"/>
            <w:rFonts w:asciiTheme="minorHAnsi" w:hAnsiTheme="minorHAnsi"/>
          </w:rPr>
          <w:t>http://bridgeslab.github.io/TissueSpecificTscKnockouts</w:t>
        </w:r>
      </w:hyperlink>
      <w:r w:rsidR="00E00396" w:rsidRPr="00EE6832">
        <w:rPr>
          <w:rFonts w:asciiTheme="minorHAnsi" w:hAnsiTheme="minorHAnsi"/>
        </w:rPr>
        <w:t>.</w:t>
      </w:r>
    </w:p>
    <w:p w14:paraId="76D4A8B2" w14:textId="77777777" w:rsidR="007B624A" w:rsidRPr="00EE6832" w:rsidRDefault="007B624A" w:rsidP="007B624A">
      <w:pPr>
        <w:pStyle w:val="Heading1"/>
        <w:rPr>
          <w:rFonts w:asciiTheme="minorHAnsi" w:hAnsiTheme="minorHAnsi"/>
        </w:rPr>
      </w:pPr>
      <w:r w:rsidRPr="00EE6832">
        <w:rPr>
          <w:rFonts w:asciiTheme="minorHAnsi" w:hAnsiTheme="minorHAnsi"/>
        </w:rPr>
        <w:lastRenderedPageBreak/>
        <w:t>Results</w:t>
      </w:r>
    </w:p>
    <w:p w14:paraId="67FACF5E" w14:textId="16AE53EF" w:rsidR="00EE7DA9" w:rsidRPr="00EE6832" w:rsidRDefault="00EE7DA9" w:rsidP="00EE7DA9">
      <w:pPr>
        <w:pStyle w:val="Heading2"/>
        <w:rPr>
          <w:rFonts w:asciiTheme="minorHAnsi" w:hAnsiTheme="minorHAnsi"/>
        </w:rPr>
      </w:pPr>
      <w:r w:rsidRPr="00EE6832">
        <w:rPr>
          <w:rFonts w:asciiTheme="minorHAnsi" w:hAnsiTheme="minorHAnsi"/>
        </w:rPr>
        <w:t>Rapamycin Treatment Reduces High Fat Diet Induced Increases in Energy Expenditure</w:t>
      </w:r>
    </w:p>
    <w:p w14:paraId="4D764869" w14:textId="7043C55F" w:rsidR="00EE7DA9" w:rsidRPr="008F623B" w:rsidRDefault="00F0463F" w:rsidP="00EE7DA9">
      <w:pPr>
        <w:rPr>
          <w:rFonts w:asciiTheme="minorHAnsi" w:hAnsiTheme="minorHAnsi"/>
        </w:rPr>
      </w:pPr>
      <w:r w:rsidRPr="00EE6832">
        <w:rPr>
          <w:rFonts w:asciiTheme="minorHAnsi" w:hAnsiTheme="minorHAnsi"/>
        </w:rPr>
        <w:t xml:space="preserve">Both short term overfeeding and chronic obesity result in increased energy expenditure.  To test whether mTORC1 plays a role in </w:t>
      </w:r>
      <w:r w:rsidR="00353984" w:rsidRPr="00EE6832">
        <w:rPr>
          <w:rFonts w:asciiTheme="minorHAnsi" w:hAnsiTheme="minorHAnsi"/>
        </w:rPr>
        <w:t xml:space="preserve">the short-term responses to </w:t>
      </w:r>
      <w:r w:rsidR="001B5133" w:rsidRPr="00EE6832">
        <w:rPr>
          <w:rFonts w:asciiTheme="minorHAnsi" w:hAnsiTheme="minorHAnsi"/>
        </w:rPr>
        <w:t>obesogenic</w:t>
      </w:r>
      <w:r w:rsidR="00353984" w:rsidRPr="00EE6832">
        <w:rPr>
          <w:rFonts w:asciiTheme="minorHAnsi" w:hAnsiTheme="minorHAnsi"/>
        </w:rPr>
        <w:t xml:space="preserve"> diets, we measured </w:t>
      </w:r>
      <w:r w:rsidR="00515D25" w:rsidRPr="00EE6832">
        <w:rPr>
          <w:rFonts w:asciiTheme="minorHAnsi" w:hAnsiTheme="minorHAnsi"/>
        </w:rPr>
        <w:t xml:space="preserve">the total </w:t>
      </w:r>
      <w:r w:rsidR="00353984" w:rsidRPr="00EE6832">
        <w:rPr>
          <w:rFonts w:asciiTheme="minorHAnsi" w:hAnsiTheme="minorHAnsi"/>
        </w:rPr>
        <w:t xml:space="preserve">energy expenditure </w:t>
      </w:r>
      <w:r w:rsidR="00357C70" w:rsidRPr="00EE6832">
        <w:rPr>
          <w:rFonts w:asciiTheme="minorHAnsi" w:hAnsiTheme="minorHAnsi"/>
        </w:rPr>
        <w:t xml:space="preserve">of </w:t>
      </w:r>
      <w:r w:rsidR="00E63919" w:rsidRPr="00EE6832">
        <w:rPr>
          <w:rFonts w:asciiTheme="minorHAnsi" w:hAnsiTheme="minorHAnsi"/>
        </w:rPr>
        <w:t xml:space="preserve">C57BL6/J </w:t>
      </w:r>
      <w:r w:rsidR="00357C70" w:rsidRPr="00EE6832">
        <w:rPr>
          <w:rFonts w:asciiTheme="minorHAnsi" w:hAnsiTheme="minorHAnsi"/>
        </w:rPr>
        <w:t xml:space="preserve">mice </w:t>
      </w:r>
      <w:r w:rsidR="00353984" w:rsidRPr="00EE6832">
        <w:rPr>
          <w:rFonts w:asciiTheme="minorHAnsi" w:hAnsiTheme="minorHAnsi"/>
        </w:rPr>
        <w:t xml:space="preserve">during </w:t>
      </w:r>
      <w:r w:rsidR="00357C70" w:rsidRPr="00EE6832">
        <w:rPr>
          <w:rFonts w:asciiTheme="minorHAnsi" w:hAnsiTheme="minorHAnsi"/>
        </w:rPr>
        <w:t xml:space="preserve">a </w:t>
      </w:r>
      <w:r w:rsidR="00353984" w:rsidRPr="00EE6832">
        <w:rPr>
          <w:rFonts w:asciiTheme="minorHAnsi" w:hAnsiTheme="minorHAnsi"/>
        </w:rPr>
        <w:t xml:space="preserve">dietary </w:t>
      </w:r>
      <w:r w:rsidR="0087648E" w:rsidRPr="00EE6832">
        <w:rPr>
          <w:rFonts w:asciiTheme="minorHAnsi" w:hAnsiTheme="minorHAnsi"/>
        </w:rPr>
        <w:t>shift</w:t>
      </w:r>
      <w:r w:rsidR="00711C00" w:rsidRPr="00EE6832">
        <w:rPr>
          <w:rFonts w:asciiTheme="minorHAnsi" w:hAnsiTheme="minorHAnsi"/>
        </w:rPr>
        <w:t xml:space="preserve"> between </w:t>
      </w:r>
      <w:r w:rsidR="00357C70" w:rsidRPr="00EE6832">
        <w:rPr>
          <w:rFonts w:asciiTheme="minorHAnsi" w:hAnsiTheme="minorHAnsi"/>
        </w:rPr>
        <w:t>low fat and high fat diets</w:t>
      </w:r>
      <w:r w:rsidR="007A62B1" w:rsidRPr="00EE6832">
        <w:rPr>
          <w:rFonts w:asciiTheme="minorHAnsi" w:hAnsiTheme="minorHAnsi"/>
        </w:rPr>
        <w:t xml:space="preserve"> in the presence or absence of the specific mTOR inhibitor rapamycin</w:t>
      </w:r>
      <w:r w:rsidR="0087648E" w:rsidRPr="00EE6832">
        <w:rPr>
          <w:rFonts w:asciiTheme="minorHAnsi" w:hAnsiTheme="minorHAnsi"/>
        </w:rPr>
        <w:t xml:space="preserve">.  As </w:t>
      </w:r>
      <w:r w:rsidR="002E6520" w:rsidRPr="00EE6832">
        <w:rPr>
          <w:rFonts w:asciiTheme="minorHAnsi" w:hAnsiTheme="minorHAnsi"/>
        </w:rPr>
        <w:t xml:space="preserve">depicted </w:t>
      </w:r>
      <w:r w:rsidR="0087648E" w:rsidRPr="00EE6832">
        <w:rPr>
          <w:rFonts w:asciiTheme="minorHAnsi" w:hAnsiTheme="minorHAnsi"/>
        </w:rPr>
        <w:t>in Figure 1</w:t>
      </w:r>
      <w:r w:rsidR="00353984" w:rsidRPr="00EE6832">
        <w:rPr>
          <w:rFonts w:asciiTheme="minorHAnsi" w:hAnsiTheme="minorHAnsi"/>
        </w:rPr>
        <w:t xml:space="preserve">A, </w:t>
      </w:r>
      <w:r w:rsidR="00357C70" w:rsidRPr="00EE6832">
        <w:rPr>
          <w:rFonts w:asciiTheme="minorHAnsi" w:hAnsiTheme="minorHAnsi"/>
        </w:rPr>
        <w:t xml:space="preserve">individually </w:t>
      </w:r>
      <w:r w:rsidR="00395526" w:rsidRPr="00EE6832">
        <w:rPr>
          <w:rFonts w:asciiTheme="minorHAnsi" w:hAnsiTheme="minorHAnsi"/>
        </w:rPr>
        <w:t xml:space="preserve">housed </w:t>
      </w:r>
      <w:r w:rsidR="002E6520" w:rsidRPr="00EE6832">
        <w:rPr>
          <w:rFonts w:asciiTheme="minorHAnsi" w:hAnsiTheme="minorHAnsi"/>
        </w:rPr>
        <w:t>animals were</w:t>
      </w:r>
      <w:r w:rsidR="00395526" w:rsidRPr="00EE6832">
        <w:rPr>
          <w:rFonts w:asciiTheme="minorHAnsi" w:hAnsiTheme="minorHAnsi"/>
        </w:rPr>
        <w:t xml:space="preserve"> vehicle-</w:t>
      </w:r>
      <w:r w:rsidR="00353984" w:rsidRPr="00EE6832">
        <w:rPr>
          <w:rFonts w:asciiTheme="minorHAnsi" w:hAnsiTheme="minorHAnsi"/>
        </w:rPr>
        <w:t xml:space="preserve">injected </w:t>
      </w:r>
      <w:r w:rsidR="00395526" w:rsidRPr="00EE6832">
        <w:rPr>
          <w:rFonts w:asciiTheme="minorHAnsi" w:hAnsiTheme="minorHAnsi"/>
        </w:rPr>
        <w:t xml:space="preserve">daily </w:t>
      </w:r>
      <w:r w:rsidR="00353984" w:rsidRPr="00EE6832">
        <w:rPr>
          <w:rFonts w:asciiTheme="minorHAnsi" w:hAnsiTheme="minorHAnsi"/>
        </w:rPr>
        <w:t xml:space="preserve">for </w:t>
      </w:r>
      <w:r w:rsidR="002E6520" w:rsidRPr="00EE6832">
        <w:rPr>
          <w:rFonts w:asciiTheme="minorHAnsi" w:hAnsiTheme="minorHAnsi"/>
        </w:rPr>
        <w:t xml:space="preserve">four </w:t>
      </w:r>
      <w:r w:rsidR="00353984" w:rsidRPr="00EE6832">
        <w:rPr>
          <w:rFonts w:asciiTheme="minorHAnsi" w:hAnsiTheme="minorHAnsi"/>
        </w:rPr>
        <w:t>days</w:t>
      </w:r>
      <w:r w:rsidR="002E6520" w:rsidRPr="00EE6832">
        <w:rPr>
          <w:rFonts w:asciiTheme="minorHAnsi" w:hAnsiTheme="minorHAnsi"/>
        </w:rPr>
        <w:t>, followed by three days of either vehicle or rapamycin injection</w:t>
      </w:r>
      <w:r w:rsidR="00353984" w:rsidRPr="00EE6832">
        <w:rPr>
          <w:rFonts w:asciiTheme="minorHAnsi" w:hAnsiTheme="minorHAnsi"/>
        </w:rPr>
        <w:t xml:space="preserve">.  </w:t>
      </w:r>
      <w:r w:rsidR="00395526" w:rsidRPr="00EE6832">
        <w:rPr>
          <w:rFonts w:asciiTheme="minorHAnsi" w:hAnsiTheme="minorHAnsi"/>
        </w:rPr>
        <w:t xml:space="preserve">After </w:t>
      </w:r>
      <w:r w:rsidR="007A62B1" w:rsidRPr="00EE6832">
        <w:rPr>
          <w:rFonts w:asciiTheme="minorHAnsi" w:hAnsiTheme="minorHAnsi"/>
        </w:rPr>
        <w:t>three</w:t>
      </w:r>
      <w:r w:rsidR="00395526" w:rsidRPr="00EE6832">
        <w:rPr>
          <w:rFonts w:asciiTheme="minorHAnsi" w:hAnsiTheme="minorHAnsi"/>
        </w:rPr>
        <w:t xml:space="preserve"> days of </w:t>
      </w:r>
      <w:r w:rsidR="007A62B1" w:rsidRPr="00EE6832">
        <w:rPr>
          <w:rFonts w:asciiTheme="minorHAnsi" w:hAnsiTheme="minorHAnsi"/>
        </w:rPr>
        <w:t>treatment</w:t>
      </w:r>
      <w:r w:rsidR="00395526" w:rsidRPr="00EE6832">
        <w:rPr>
          <w:rFonts w:asciiTheme="minorHAnsi" w:hAnsiTheme="minorHAnsi"/>
        </w:rPr>
        <w:t>, all animals were moved from chow diets to a high fat diet</w:t>
      </w:r>
      <w:r w:rsidR="0017194A" w:rsidRPr="00EE6832">
        <w:rPr>
          <w:rFonts w:asciiTheme="minorHAnsi" w:hAnsiTheme="minorHAnsi"/>
        </w:rPr>
        <w:t xml:space="preserve"> (HFD</w:t>
      </w:r>
      <w:r w:rsidR="0017194A" w:rsidRPr="008F623B">
        <w:rPr>
          <w:rFonts w:asciiTheme="minorHAnsi" w:hAnsiTheme="minorHAnsi"/>
        </w:rPr>
        <w:t>)</w:t>
      </w:r>
      <w:r w:rsidR="00395526" w:rsidRPr="008F623B">
        <w:rPr>
          <w:rFonts w:asciiTheme="minorHAnsi" w:hAnsiTheme="minorHAnsi"/>
        </w:rPr>
        <w:t>.  As sho</w:t>
      </w:r>
      <w:r w:rsidR="0087648E" w:rsidRPr="008F623B">
        <w:rPr>
          <w:rFonts w:asciiTheme="minorHAnsi" w:hAnsiTheme="minorHAnsi"/>
        </w:rPr>
        <w:t>wn in Figure 1</w:t>
      </w:r>
      <w:r w:rsidR="00395526" w:rsidRPr="008F623B">
        <w:rPr>
          <w:rFonts w:asciiTheme="minorHAnsi" w:hAnsiTheme="minorHAnsi"/>
        </w:rPr>
        <w:t xml:space="preserve">B, </w:t>
      </w:r>
      <w:r w:rsidR="00DC1E3E" w:rsidRPr="008F623B">
        <w:rPr>
          <w:rFonts w:asciiTheme="minorHAnsi" w:hAnsiTheme="minorHAnsi"/>
        </w:rPr>
        <w:t>the switch to HFD</w:t>
      </w:r>
      <w:r w:rsidR="00395526" w:rsidRPr="008F623B">
        <w:rPr>
          <w:rFonts w:asciiTheme="minorHAnsi" w:hAnsiTheme="minorHAnsi"/>
        </w:rPr>
        <w:t xml:space="preserve"> caused a</w:t>
      </w:r>
      <w:r w:rsidR="00D92193" w:rsidRPr="008F623B">
        <w:rPr>
          <w:rFonts w:asciiTheme="minorHAnsi" w:hAnsiTheme="minorHAnsi"/>
        </w:rPr>
        <w:t xml:space="preserve"> </w:t>
      </w:r>
      <w:del w:id="59" w:author="Dave Bridges" w:date="2019-05-17T13:17:00Z">
        <w:r w:rsidR="00D92193" w:rsidRPr="008F623B" w:rsidDel="004C1AFF">
          <w:rPr>
            <w:rFonts w:asciiTheme="minorHAnsi" w:hAnsiTheme="minorHAnsi"/>
          </w:rPr>
          <w:delText>7.8</w:delText>
        </w:r>
      </w:del>
      <w:ins w:id="60" w:author="Dave Bridges" w:date="2019-05-17T17:53:00Z">
        <w:r w:rsidR="007626E2">
          <w:rPr>
            <w:rFonts w:asciiTheme="minorHAnsi" w:hAnsiTheme="minorHAnsi"/>
          </w:rPr>
          <w:t>8.1</w:t>
        </w:r>
      </w:ins>
      <w:r w:rsidR="00D92193" w:rsidRPr="008F623B">
        <w:rPr>
          <w:rFonts w:asciiTheme="minorHAnsi" w:hAnsiTheme="minorHAnsi"/>
        </w:rPr>
        <w:t>%</w:t>
      </w:r>
      <w:r w:rsidR="00395526" w:rsidRPr="008F623B">
        <w:rPr>
          <w:rFonts w:asciiTheme="minorHAnsi" w:hAnsiTheme="minorHAnsi"/>
        </w:rPr>
        <w:t xml:space="preserve"> increase in </w:t>
      </w:r>
      <w:del w:id="61" w:author="Dave Bridges" w:date="2019-05-17T13:09:00Z">
        <w:r w:rsidR="007364FD" w:rsidRPr="008F623B" w:rsidDel="004C1AFF">
          <w:rPr>
            <w:rFonts w:asciiTheme="minorHAnsi" w:hAnsiTheme="minorHAnsi"/>
          </w:rPr>
          <w:delText>VO2</w:delText>
        </w:r>
        <w:r w:rsidR="00395526" w:rsidRPr="008F623B" w:rsidDel="004C1AFF">
          <w:rPr>
            <w:rFonts w:asciiTheme="minorHAnsi" w:hAnsiTheme="minorHAnsi"/>
          </w:rPr>
          <w:delText xml:space="preserve"> </w:delText>
        </w:r>
      </w:del>
      <w:ins w:id="62" w:author="Dave Bridges" w:date="2019-05-17T13:09:00Z">
        <w:r w:rsidR="004C1AFF">
          <w:rPr>
            <w:rFonts w:asciiTheme="minorHAnsi" w:hAnsiTheme="minorHAnsi"/>
          </w:rPr>
          <w:t>heat production</w:t>
        </w:r>
        <w:r w:rsidR="004C1AFF" w:rsidRPr="008F623B">
          <w:rPr>
            <w:rFonts w:asciiTheme="minorHAnsi" w:hAnsiTheme="minorHAnsi"/>
          </w:rPr>
          <w:t xml:space="preserve"> </w:t>
        </w:r>
      </w:ins>
      <w:r w:rsidR="00395526" w:rsidRPr="008F623B">
        <w:rPr>
          <w:rFonts w:asciiTheme="minorHAnsi" w:hAnsiTheme="minorHAnsi"/>
        </w:rPr>
        <w:t>in the vehicle</w:t>
      </w:r>
      <w:r w:rsidR="00502BBA" w:rsidRPr="008F623B">
        <w:rPr>
          <w:rFonts w:asciiTheme="minorHAnsi" w:hAnsiTheme="minorHAnsi"/>
        </w:rPr>
        <w:t xml:space="preserve"> injected</w:t>
      </w:r>
      <w:r w:rsidR="00395526" w:rsidRPr="008F623B">
        <w:rPr>
          <w:rFonts w:asciiTheme="minorHAnsi" w:hAnsiTheme="minorHAnsi"/>
        </w:rPr>
        <w:t xml:space="preserve"> </w:t>
      </w:r>
      <w:r w:rsidR="00D92193" w:rsidRPr="008F623B">
        <w:rPr>
          <w:rFonts w:asciiTheme="minorHAnsi" w:hAnsiTheme="minorHAnsi"/>
        </w:rPr>
        <w:t xml:space="preserve">in the dark phase and a </w:t>
      </w:r>
      <w:del w:id="63" w:author="Dave Bridges" w:date="2019-05-17T13:17:00Z">
        <w:r w:rsidR="00D92193" w:rsidRPr="008F623B" w:rsidDel="004C1AFF">
          <w:rPr>
            <w:rFonts w:asciiTheme="minorHAnsi" w:hAnsiTheme="minorHAnsi"/>
          </w:rPr>
          <w:delText>6.8</w:delText>
        </w:r>
      </w:del>
      <w:ins w:id="64" w:author="Dave Bridges" w:date="2019-05-17T17:53:00Z">
        <w:r w:rsidR="007626E2">
          <w:rPr>
            <w:rFonts w:asciiTheme="minorHAnsi" w:hAnsiTheme="minorHAnsi"/>
          </w:rPr>
          <w:t>6.4</w:t>
        </w:r>
      </w:ins>
      <w:r w:rsidR="00D92193" w:rsidRPr="008F623B">
        <w:rPr>
          <w:rFonts w:asciiTheme="minorHAnsi" w:hAnsiTheme="minorHAnsi"/>
        </w:rPr>
        <w:t>% increase in the light phase</w:t>
      </w:r>
      <w:r w:rsidR="00395526" w:rsidRPr="008F623B">
        <w:rPr>
          <w:rFonts w:asciiTheme="minorHAnsi" w:hAnsiTheme="minorHAnsi"/>
        </w:rPr>
        <w:t xml:space="preserve">.  </w:t>
      </w:r>
      <w:r w:rsidR="00D05C69" w:rsidRPr="008F623B">
        <w:rPr>
          <w:rFonts w:asciiTheme="minorHAnsi" w:hAnsiTheme="minorHAnsi"/>
        </w:rPr>
        <w:t>Rapamycin injection suppressed the HFD-induced increase</w:t>
      </w:r>
      <w:r w:rsidR="00DD3A40" w:rsidRPr="008F623B">
        <w:rPr>
          <w:rFonts w:asciiTheme="minorHAnsi" w:hAnsiTheme="minorHAnsi"/>
        </w:rPr>
        <w:t xml:space="preserve"> in </w:t>
      </w:r>
      <w:del w:id="65" w:author="Dave Bridges" w:date="2019-05-17T17:54:00Z">
        <w:r w:rsidR="00D05C69" w:rsidRPr="008F623B" w:rsidDel="007626E2">
          <w:rPr>
            <w:rFonts w:asciiTheme="minorHAnsi" w:hAnsiTheme="minorHAnsi"/>
          </w:rPr>
          <w:delText>VO2</w:delText>
        </w:r>
        <w:r w:rsidR="00DD3A40" w:rsidRPr="008F623B" w:rsidDel="007626E2">
          <w:rPr>
            <w:rFonts w:asciiTheme="minorHAnsi" w:hAnsiTheme="minorHAnsi"/>
          </w:rPr>
          <w:delText xml:space="preserve"> </w:delText>
        </w:r>
      </w:del>
      <w:ins w:id="66" w:author="Dave Bridges" w:date="2019-05-17T17:54:00Z">
        <w:r w:rsidR="007626E2">
          <w:rPr>
            <w:rFonts w:asciiTheme="minorHAnsi" w:hAnsiTheme="minorHAnsi"/>
          </w:rPr>
          <w:t>thermogenesis</w:t>
        </w:r>
        <w:r w:rsidR="007626E2" w:rsidRPr="008F623B">
          <w:rPr>
            <w:rFonts w:asciiTheme="minorHAnsi" w:hAnsiTheme="minorHAnsi"/>
          </w:rPr>
          <w:t xml:space="preserve"> </w:t>
        </w:r>
      </w:ins>
      <w:r w:rsidR="00DD3A40" w:rsidRPr="008F623B">
        <w:rPr>
          <w:rFonts w:asciiTheme="minorHAnsi" w:hAnsiTheme="minorHAnsi"/>
        </w:rPr>
        <w:t>compared to vehicle treated mice (p=</w:t>
      </w:r>
      <w:del w:id="67" w:author="Dave Bridges" w:date="2019-05-17T13:18:00Z">
        <w:r w:rsidR="00DD3A40" w:rsidRPr="008F623B" w:rsidDel="004C1AFF">
          <w:rPr>
            <w:rFonts w:asciiTheme="minorHAnsi" w:hAnsiTheme="minorHAnsi"/>
          </w:rPr>
          <w:delText>1.24</w:delText>
        </w:r>
      </w:del>
      <w:ins w:id="68" w:author="Dave Bridges" w:date="2019-05-17T17:54:00Z">
        <w:r w:rsidR="007626E2">
          <w:rPr>
            <w:rFonts w:asciiTheme="minorHAnsi" w:hAnsiTheme="minorHAnsi"/>
          </w:rPr>
          <w:t>2.1</w:t>
        </w:r>
      </w:ins>
      <w:del w:id="69" w:author="Dave Bridges" w:date="2019-05-17T17:54:00Z">
        <w:r w:rsidR="00DD3A40" w:rsidRPr="008F623B" w:rsidDel="007626E2">
          <w:rPr>
            <w:rFonts w:asciiTheme="minorHAnsi" w:hAnsiTheme="minorHAnsi"/>
          </w:rPr>
          <w:delText xml:space="preserve"> </w:delText>
        </w:r>
      </w:del>
      <w:r w:rsidR="00DD3A40" w:rsidRPr="008F623B">
        <w:rPr>
          <w:rFonts w:asciiTheme="minorHAnsi" w:hAnsiTheme="minorHAnsi"/>
        </w:rPr>
        <w:t>x 10</w:t>
      </w:r>
      <w:r w:rsidR="00DD3A40" w:rsidRPr="008F623B">
        <w:rPr>
          <w:rFonts w:asciiTheme="minorHAnsi" w:hAnsiTheme="minorHAnsi"/>
          <w:vertAlign w:val="superscript"/>
        </w:rPr>
        <w:t>-</w:t>
      </w:r>
      <w:ins w:id="70" w:author="Dave Bridges" w:date="2019-05-17T17:54:00Z">
        <w:r w:rsidR="007626E2">
          <w:rPr>
            <w:rFonts w:asciiTheme="minorHAnsi" w:hAnsiTheme="minorHAnsi"/>
            <w:vertAlign w:val="superscript"/>
          </w:rPr>
          <w:t>4</w:t>
        </w:r>
      </w:ins>
      <w:del w:id="71" w:author="Dave Bridges" w:date="2019-05-17T17:54:00Z">
        <w:r w:rsidR="00DD3A40" w:rsidRPr="008F623B" w:rsidDel="007626E2">
          <w:rPr>
            <w:rFonts w:asciiTheme="minorHAnsi" w:hAnsiTheme="minorHAnsi"/>
            <w:vertAlign w:val="superscript"/>
          </w:rPr>
          <w:delText>5</w:delText>
        </w:r>
      </w:del>
      <w:r w:rsidR="00DD3A40" w:rsidRPr="008F623B">
        <w:rPr>
          <w:rFonts w:asciiTheme="minorHAnsi" w:hAnsiTheme="minorHAnsi"/>
        </w:rPr>
        <w:t>)</w:t>
      </w:r>
      <w:ins w:id="72" w:author="Dave Bridges" w:date="2019-05-17T13:26:00Z">
        <w:r w:rsidR="00A33880">
          <w:rPr>
            <w:rFonts w:asciiTheme="minorHAnsi" w:hAnsiTheme="minorHAnsi"/>
          </w:rPr>
          <w:t>.</w:t>
        </w:r>
      </w:ins>
      <w:del w:id="73" w:author="Dave Bridges" w:date="2019-05-17T13:26:00Z">
        <w:r w:rsidR="0010266D" w:rsidRPr="008F623B" w:rsidDel="00A33880">
          <w:rPr>
            <w:rFonts w:asciiTheme="minorHAnsi" w:hAnsiTheme="minorHAnsi"/>
          </w:rPr>
          <w:delText>,</w:delText>
        </w:r>
      </w:del>
      <w:r w:rsidR="0010266D" w:rsidRPr="008F623B">
        <w:rPr>
          <w:rFonts w:asciiTheme="minorHAnsi" w:hAnsiTheme="minorHAnsi"/>
        </w:rPr>
        <w:t xml:space="preserve"> </w:t>
      </w:r>
      <w:del w:id="74" w:author="Dave Bridges" w:date="2019-05-17T13:26:00Z">
        <w:r w:rsidR="0010266D" w:rsidRPr="008F623B" w:rsidDel="00A33880">
          <w:rPr>
            <w:rFonts w:asciiTheme="minorHAnsi" w:hAnsiTheme="minorHAnsi"/>
          </w:rPr>
          <w:delText xml:space="preserve">and </w:delText>
        </w:r>
      </w:del>
      <w:ins w:id="75" w:author="Dave Bridges" w:date="2019-05-17T13:26:00Z">
        <w:r w:rsidR="00A33880">
          <w:rPr>
            <w:rFonts w:asciiTheme="minorHAnsi" w:hAnsiTheme="minorHAnsi"/>
          </w:rPr>
          <w:t>Notably,</w:t>
        </w:r>
        <w:r w:rsidR="00A33880" w:rsidRPr="008F623B">
          <w:rPr>
            <w:rFonts w:asciiTheme="minorHAnsi" w:hAnsiTheme="minorHAnsi"/>
          </w:rPr>
          <w:t xml:space="preserve"> </w:t>
        </w:r>
      </w:ins>
      <w:r w:rsidR="0010266D" w:rsidRPr="008F623B">
        <w:rPr>
          <w:rFonts w:asciiTheme="minorHAnsi" w:hAnsiTheme="minorHAnsi"/>
        </w:rPr>
        <w:t>t</w:t>
      </w:r>
      <w:r w:rsidR="00DD3A40" w:rsidRPr="008F623B">
        <w:rPr>
          <w:rFonts w:asciiTheme="minorHAnsi" w:hAnsiTheme="minorHAnsi"/>
        </w:rPr>
        <w:t>hese effects were</w:t>
      </w:r>
      <w:r w:rsidR="00395526" w:rsidRPr="008F623B">
        <w:rPr>
          <w:rFonts w:asciiTheme="minorHAnsi" w:hAnsiTheme="minorHAnsi"/>
        </w:rPr>
        <w:t xml:space="preserve"> not associated with </w:t>
      </w:r>
      <w:del w:id="76" w:author="Dave Bridges" w:date="2019-05-17T13:26:00Z">
        <w:r w:rsidR="00395526" w:rsidRPr="008F623B" w:rsidDel="00A33880">
          <w:rPr>
            <w:rFonts w:asciiTheme="minorHAnsi" w:hAnsiTheme="minorHAnsi"/>
          </w:rPr>
          <w:delText xml:space="preserve">differences </w:delText>
        </w:r>
      </w:del>
      <w:ins w:id="77" w:author="Dave Bridges" w:date="2019-05-17T13:26:00Z">
        <w:r w:rsidR="00A33880">
          <w:rPr>
            <w:rFonts w:asciiTheme="minorHAnsi" w:hAnsiTheme="minorHAnsi"/>
          </w:rPr>
          <w:t>decreases</w:t>
        </w:r>
        <w:r w:rsidR="00A33880" w:rsidRPr="008F623B">
          <w:rPr>
            <w:rFonts w:asciiTheme="minorHAnsi" w:hAnsiTheme="minorHAnsi"/>
          </w:rPr>
          <w:t xml:space="preserve"> </w:t>
        </w:r>
      </w:ins>
      <w:r w:rsidR="00395526" w:rsidRPr="008F623B">
        <w:rPr>
          <w:rFonts w:asciiTheme="minorHAnsi" w:hAnsiTheme="minorHAnsi"/>
        </w:rPr>
        <w:t xml:space="preserve">in physical activity </w:t>
      </w:r>
      <w:r w:rsidR="0087648E" w:rsidRPr="008F623B">
        <w:rPr>
          <w:rFonts w:asciiTheme="minorHAnsi" w:hAnsiTheme="minorHAnsi"/>
        </w:rPr>
        <w:t>(Figure 1</w:t>
      </w:r>
      <w:r w:rsidR="00F00E78" w:rsidRPr="008F623B">
        <w:rPr>
          <w:rFonts w:asciiTheme="minorHAnsi" w:hAnsiTheme="minorHAnsi"/>
        </w:rPr>
        <w:t>C</w:t>
      </w:r>
      <w:r w:rsidR="00395526" w:rsidRPr="008F623B">
        <w:rPr>
          <w:rFonts w:asciiTheme="minorHAnsi" w:hAnsiTheme="minorHAnsi"/>
        </w:rPr>
        <w:t>).</w:t>
      </w:r>
      <w:r w:rsidR="0017194A" w:rsidRPr="008F623B">
        <w:rPr>
          <w:rFonts w:asciiTheme="minorHAnsi" w:hAnsiTheme="minorHAnsi"/>
        </w:rPr>
        <w:t xml:space="preserve">  These data </w:t>
      </w:r>
      <w:r w:rsidR="004D7062" w:rsidRPr="008F623B">
        <w:rPr>
          <w:rFonts w:asciiTheme="minorHAnsi" w:hAnsiTheme="minorHAnsi"/>
        </w:rPr>
        <w:t>support the hypothesis</w:t>
      </w:r>
      <w:r w:rsidR="0017194A" w:rsidRPr="008F623B">
        <w:rPr>
          <w:rFonts w:asciiTheme="minorHAnsi" w:hAnsiTheme="minorHAnsi"/>
        </w:rPr>
        <w:t xml:space="preserve"> that mTORC1 is required for the increase in energy expenditure </w:t>
      </w:r>
      <w:r w:rsidR="0010266D" w:rsidRPr="008F623B">
        <w:rPr>
          <w:rFonts w:asciiTheme="minorHAnsi" w:hAnsiTheme="minorHAnsi"/>
        </w:rPr>
        <w:t xml:space="preserve">observed </w:t>
      </w:r>
      <w:r w:rsidR="0017194A" w:rsidRPr="008F623B">
        <w:rPr>
          <w:rFonts w:asciiTheme="minorHAnsi" w:hAnsiTheme="minorHAnsi"/>
        </w:rPr>
        <w:t>in response to HFD feeding.</w:t>
      </w:r>
      <w:r w:rsidR="00A04A3A" w:rsidRPr="008F623B">
        <w:rPr>
          <w:rFonts w:asciiTheme="minorHAnsi" w:hAnsiTheme="minorHAnsi"/>
        </w:rPr>
        <w:t xml:space="preserve">  </w:t>
      </w:r>
    </w:p>
    <w:p w14:paraId="621151A6" w14:textId="77777777" w:rsidR="00EE7DA9" w:rsidRPr="008F623B" w:rsidRDefault="00EE7DA9" w:rsidP="00EE7DA9">
      <w:pPr>
        <w:rPr>
          <w:rFonts w:asciiTheme="minorHAnsi" w:hAnsiTheme="minorHAnsi"/>
        </w:rPr>
      </w:pPr>
    </w:p>
    <w:p w14:paraId="7A82AE45" w14:textId="026474FF" w:rsidR="0087648E" w:rsidRPr="00DD4690" w:rsidRDefault="0087648E" w:rsidP="0087648E">
      <w:pPr>
        <w:pStyle w:val="Heading2"/>
        <w:rPr>
          <w:rFonts w:asciiTheme="minorHAnsi" w:hAnsiTheme="minorHAnsi"/>
        </w:rPr>
      </w:pPr>
      <w:r w:rsidRPr="00DD4690">
        <w:rPr>
          <w:rFonts w:asciiTheme="minorHAnsi" w:hAnsiTheme="minorHAnsi"/>
        </w:rPr>
        <w:t>Activation of mTORC1 in Muscle is Sufficient for Increased Energy Expenditure</w:t>
      </w:r>
    </w:p>
    <w:p w14:paraId="56C91861" w14:textId="72BE52A1" w:rsidR="00A472DC" w:rsidRPr="00DD4690" w:rsidRDefault="0087648E" w:rsidP="00D04DA3">
      <w:pPr>
        <w:rPr>
          <w:rFonts w:asciiTheme="minorHAnsi" w:hAnsiTheme="minorHAnsi"/>
        </w:rPr>
      </w:pPr>
      <w:r w:rsidRPr="00DD4690">
        <w:rPr>
          <w:rFonts w:asciiTheme="minorHAnsi" w:hAnsiTheme="minorHAnsi"/>
        </w:rPr>
        <w:t xml:space="preserve">To test whether </w:t>
      </w:r>
      <w:r w:rsidR="001E275B" w:rsidRPr="00DD4690">
        <w:rPr>
          <w:rFonts w:asciiTheme="minorHAnsi" w:hAnsiTheme="minorHAnsi"/>
        </w:rPr>
        <w:t xml:space="preserve">skeletal </w:t>
      </w:r>
      <w:r w:rsidRPr="00DD4690">
        <w:rPr>
          <w:rFonts w:asciiTheme="minorHAnsi" w:hAnsiTheme="minorHAnsi"/>
        </w:rPr>
        <w:t xml:space="preserve">muscle mTORC1 activation </w:t>
      </w:r>
      <w:r w:rsidR="002470AA" w:rsidRPr="00DD4690">
        <w:rPr>
          <w:rFonts w:asciiTheme="minorHAnsi" w:hAnsiTheme="minorHAnsi"/>
        </w:rPr>
        <w:t>resulted in elevated</w:t>
      </w:r>
      <w:r w:rsidRPr="00DD4690">
        <w:rPr>
          <w:rFonts w:asciiTheme="minorHAnsi" w:hAnsiTheme="minorHAnsi"/>
        </w:rPr>
        <w:t xml:space="preserve"> energy expenditure,</w:t>
      </w:r>
      <w:r w:rsidR="00F07541" w:rsidRPr="00DD4690">
        <w:rPr>
          <w:rFonts w:asciiTheme="minorHAnsi" w:hAnsiTheme="minorHAnsi"/>
        </w:rPr>
        <w:t xml:space="preserve"> we performed </w:t>
      </w:r>
      <w:r w:rsidR="004D0DD4" w:rsidRPr="00DD4690">
        <w:rPr>
          <w:rFonts w:asciiTheme="minorHAnsi" w:hAnsiTheme="minorHAnsi"/>
        </w:rPr>
        <w:t xml:space="preserve">indirect </w:t>
      </w:r>
      <w:r w:rsidR="00F07541" w:rsidRPr="00DD4690">
        <w:rPr>
          <w:rFonts w:asciiTheme="minorHAnsi" w:hAnsiTheme="minorHAnsi"/>
        </w:rPr>
        <w:t>calorimetry studies on</w:t>
      </w:r>
      <w:r w:rsidRPr="00DD4690">
        <w:rPr>
          <w:rFonts w:asciiTheme="minorHAnsi" w:hAnsiTheme="minorHAnsi"/>
        </w:rPr>
        <w:t xml:space="preserve"> </w:t>
      </w:r>
      <w:proofErr w:type="spellStart"/>
      <w:r w:rsidRPr="00DD4690">
        <w:rPr>
          <w:rFonts w:asciiTheme="minorHAnsi" w:hAnsiTheme="minorHAnsi"/>
          <w:i/>
        </w:rPr>
        <w:t>Ckmm-Cre</w:t>
      </w:r>
      <w:proofErr w:type="spellEnd"/>
      <w:r w:rsidRPr="00DD4690">
        <w:rPr>
          <w:rFonts w:asciiTheme="minorHAnsi" w:hAnsiTheme="minorHAnsi"/>
        </w:rPr>
        <w:t xml:space="preserve"> driven</w:t>
      </w:r>
      <w:r w:rsidR="00F07541" w:rsidRPr="00DD4690">
        <w:rPr>
          <w:rFonts w:asciiTheme="minorHAnsi" w:hAnsiTheme="minorHAnsi"/>
        </w:rPr>
        <w:t xml:space="preserve"> </w:t>
      </w:r>
      <w:r w:rsidRPr="00DD4690">
        <w:rPr>
          <w:rFonts w:asciiTheme="minorHAnsi" w:hAnsiTheme="minorHAnsi"/>
          <w:i/>
        </w:rPr>
        <w:t>Tsc1</w:t>
      </w:r>
      <w:r w:rsidRPr="00DD4690">
        <w:rPr>
          <w:rFonts w:asciiTheme="minorHAnsi" w:hAnsiTheme="minorHAnsi"/>
        </w:rPr>
        <w:t xml:space="preserve"> knockout</w:t>
      </w:r>
      <w:r w:rsidR="00F07541" w:rsidRPr="00DD4690">
        <w:rPr>
          <w:rFonts w:asciiTheme="minorHAnsi" w:hAnsiTheme="minorHAnsi"/>
        </w:rPr>
        <w:t xml:space="preserve"> mice</w:t>
      </w:r>
      <w:r w:rsidRPr="00DD4690">
        <w:rPr>
          <w:rFonts w:asciiTheme="minorHAnsi" w:hAnsiTheme="minorHAnsi"/>
        </w:rPr>
        <w:t>.</w:t>
      </w:r>
      <w:r w:rsidR="00F07541" w:rsidRPr="00DD4690">
        <w:rPr>
          <w:rFonts w:asciiTheme="minorHAnsi" w:hAnsiTheme="minorHAnsi"/>
        </w:rPr>
        <w:t xml:space="preserve">   </w:t>
      </w:r>
      <w:r w:rsidR="00DD4690">
        <w:rPr>
          <w:rFonts w:asciiTheme="minorHAnsi" w:hAnsiTheme="minorHAnsi"/>
        </w:rPr>
        <w:t>We</w:t>
      </w:r>
      <w:r w:rsidRPr="00DD4690">
        <w:rPr>
          <w:rFonts w:asciiTheme="minorHAnsi" w:hAnsiTheme="minorHAnsi"/>
        </w:rPr>
        <w:t xml:space="preserve"> observed elevat</w:t>
      </w:r>
      <w:r w:rsidR="001E275B" w:rsidRPr="00DD4690">
        <w:rPr>
          <w:rFonts w:asciiTheme="minorHAnsi" w:hAnsiTheme="minorHAnsi"/>
        </w:rPr>
        <w:t>ed</w:t>
      </w:r>
      <w:r w:rsidRPr="00DD4690">
        <w:rPr>
          <w:rFonts w:asciiTheme="minorHAnsi" w:hAnsiTheme="minorHAnsi"/>
        </w:rPr>
        <w:t xml:space="preserve"> energy expenditure in muscle specific </w:t>
      </w:r>
      <w:r w:rsidRPr="00DD4690">
        <w:rPr>
          <w:rFonts w:asciiTheme="minorHAnsi" w:hAnsiTheme="minorHAnsi"/>
          <w:i/>
        </w:rPr>
        <w:t>Tsc1</w:t>
      </w:r>
      <w:r w:rsidRPr="00DD4690">
        <w:rPr>
          <w:rFonts w:asciiTheme="minorHAnsi" w:hAnsiTheme="minorHAnsi"/>
        </w:rPr>
        <w:t xml:space="preserve"> knockout </w:t>
      </w:r>
      <w:r w:rsidR="00BC442F" w:rsidRPr="00DD4690">
        <w:rPr>
          <w:rFonts w:asciiTheme="minorHAnsi" w:hAnsiTheme="minorHAnsi"/>
        </w:rPr>
        <w:t xml:space="preserve">mice </w:t>
      </w:r>
      <w:r w:rsidRPr="00DD4690">
        <w:rPr>
          <w:rFonts w:asciiTheme="minorHAnsi" w:hAnsiTheme="minorHAnsi"/>
        </w:rPr>
        <w:t>(Figure 1</w:t>
      </w:r>
      <w:r w:rsidR="007F73C7" w:rsidRPr="00DD4690">
        <w:rPr>
          <w:rFonts w:asciiTheme="minorHAnsi" w:hAnsiTheme="minorHAnsi"/>
        </w:rPr>
        <w:t>D</w:t>
      </w:r>
      <w:r w:rsidR="00DC6626" w:rsidRPr="00DD4690">
        <w:rPr>
          <w:rFonts w:asciiTheme="minorHAnsi" w:hAnsiTheme="minorHAnsi"/>
        </w:rPr>
        <w:t>, p&lt;1 x 10</w:t>
      </w:r>
      <w:r w:rsidR="00DC6626" w:rsidRPr="00DD4690">
        <w:rPr>
          <w:rFonts w:asciiTheme="minorHAnsi" w:hAnsiTheme="minorHAnsi"/>
          <w:vertAlign w:val="superscript"/>
        </w:rPr>
        <w:t>6</w:t>
      </w:r>
      <w:r w:rsidRPr="00DD4690">
        <w:rPr>
          <w:rFonts w:asciiTheme="minorHAnsi" w:hAnsiTheme="minorHAnsi"/>
        </w:rPr>
        <w:t>)</w:t>
      </w:r>
      <w:r w:rsidR="00C339F2" w:rsidRPr="00DD4690">
        <w:rPr>
          <w:rFonts w:asciiTheme="minorHAnsi" w:hAnsiTheme="minorHAnsi"/>
        </w:rPr>
        <w:t>, and t</w:t>
      </w:r>
      <w:r w:rsidR="00DC6626" w:rsidRPr="00DD4690">
        <w:rPr>
          <w:rFonts w:asciiTheme="minorHAnsi" w:hAnsiTheme="minorHAnsi"/>
        </w:rPr>
        <w:t>h</w:t>
      </w:r>
      <w:r w:rsidR="00BC442F" w:rsidRPr="00DD4690">
        <w:rPr>
          <w:rFonts w:asciiTheme="minorHAnsi" w:hAnsiTheme="minorHAnsi"/>
        </w:rPr>
        <w:t xml:space="preserve">e magnitude </w:t>
      </w:r>
      <w:r w:rsidR="00741314" w:rsidRPr="00DD4690">
        <w:rPr>
          <w:rFonts w:asciiTheme="minorHAnsi" w:hAnsiTheme="minorHAnsi"/>
        </w:rPr>
        <w:t>of this</w:t>
      </w:r>
      <w:r w:rsidR="00DC6626" w:rsidRPr="00DD4690">
        <w:rPr>
          <w:rFonts w:asciiTheme="minorHAnsi" w:hAnsiTheme="minorHAnsi"/>
        </w:rPr>
        <w:t xml:space="preserve"> </w:t>
      </w:r>
      <w:r w:rsidR="002470AA" w:rsidRPr="00DD4690">
        <w:rPr>
          <w:rFonts w:asciiTheme="minorHAnsi" w:hAnsiTheme="minorHAnsi"/>
        </w:rPr>
        <w:t xml:space="preserve">difference </w:t>
      </w:r>
      <w:r w:rsidR="00DC6626" w:rsidRPr="00DD4690">
        <w:rPr>
          <w:rFonts w:asciiTheme="minorHAnsi" w:hAnsiTheme="minorHAnsi"/>
        </w:rPr>
        <w:t xml:space="preserve">was </w:t>
      </w:r>
      <w:r w:rsidR="00BC442F" w:rsidRPr="00DD4690">
        <w:rPr>
          <w:rFonts w:asciiTheme="minorHAnsi" w:hAnsiTheme="minorHAnsi"/>
        </w:rPr>
        <w:t>greater</w:t>
      </w:r>
      <w:r w:rsidR="00DC6626" w:rsidRPr="00DD4690">
        <w:rPr>
          <w:rFonts w:asciiTheme="minorHAnsi" w:hAnsiTheme="minorHAnsi"/>
        </w:rPr>
        <w:t xml:space="preserve"> during the dark phase (</w:t>
      </w:r>
      <w:del w:id="78" w:author="Dave Bridges" w:date="2019-05-17T13:26:00Z">
        <w:r w:rsidR="001C3ACF" w:rsidRPr="00DD4690" w:rsidDel="002274D7">
          <w:rPr>
            <w:rFonts w:asciiTheme="minorHAnsi" w:hAnsiTheme="minorHAnsi"/>
          </w:rPr>
          <w:sym w:font="Wingdings 3" w:char="F023"/>
        </w:r>
      </w:del>
      <w:del w:id="79" w:author="Dave Bridges" w:date="2019-05-17T18:08:00Z">
        <w:r w:rsidR="00DC6626" w:rsidRPr="00DD4690" w:rsidDel="00E37BE5">
          <w:rPr>
            <w:rFonts w:asciiTheme="minorHAnsi" w:hAnsiTheme="minorHAnsi"/>
          </w:rPr>
          <w:delText>17</w:delText>
        </w:r>
      </w:del>
      <w:ins w:id="80" w:author="Dave Bridges" w:date="2019-05-17T18:09:00Z">
        <w:r w:rsidR="00D20A99">
          <w:rPr>
            <w:rFonts w:asciiTheme="minorHAnsi" w:hAnsiTheme="minorHAnsi"/>
          </w:rPr>
          <w:t>7.0</w:t>
        </w:r>
      </w:ins>
      <w:r w:rsidR="00DC6626" w:rsidRPr="00DD4690">
        <w:rPr>
          <w:rFonts w:asciiTheme="minorHAnsi" w:hAnsiTheme="minorHAnsi"/>
        </w:rPr>
        <w:t>%</w:t>
      </w:r>
      <w:ins w:id="81" w:author="Dave Bridges" w:date="2019-05-17T13:26:00Z">
        <w:r w:rsidR="002274D7">
          <w:rPr>
            <w:rFonts w:asciiTheme="minorHAnsi" w:hAnsiTheme="minorHAnsi"/>
          </w:rPr>
          <w:t xml:space="preserve"> increase</w:t>
        </w:r>
      </w:ins>
      <w:r w:rsidR="00DC6626" w:rsidRPr="00DD4690">
        <w:rPr>
          <w:rFonts w:asciiTheme="minorHAnsi" w:hAnsiTheme="minorHAnsi"/>
        </w:rPr>
        <w:t xml:space="preserve"> in males, </w:t>
      </w:r>
      <w:del w:id="82" w:author="Dave Bridges" w:date="2019-05-17T13:26:00Z">
        <w:r w:rsidR="001C3ACF" w:rsidRPr="00DD4690" w:rsidDel="002274D7">
          <w:rPr>
            <w:rFonts w:asciiTheme="minorHAnsi" w:hAnsiTheme="minorHAnsi"/>
          </w:rPr>
          <w:sym w:font="Wingdings 3" w:char="F023"/>
        </w:r>
      </w:del>
      <w:ins w:id="83" w:author="Dave Bridges" w:date="2019-05-17T18:08:00Z">
        <w:r w:rsidR="00D20A99">
          <w:rPr>
            <w:rFonts w:asciiTheme="minorHAnsi" w:hAnsiTheme="minorHAnsi"/>
          </w:rPr>
          <w:t>6.8</w:t>
        </w:r>
      </w:ins>
      <w:del w:id="84" w:author="Dave Bridges" w:date="2019-05-17T18:08:00Z">
        <w:r w:rsidR="00DC6626" w:rsidRPr="00DD4690" w:rsidDel="00D20A99">
          <w:rPr>
            <w:rFonts w:asciiTheme="minorHAnsi" w:hAnsiTheme="minorHAnsi"/>
          </w:rPr>
          <w:delText>7.</w:delText>
        </w:r>
        <w:r w:rsidR="00DC6626" w:rsidRPr="00DD4690" w:rsidDel="00E37BE5">
          <w:rPr>
            <w:rFonts w:asciiTheme="minorHAnsi" w:hAnsiTheme="minorHAnsi"/>
          </w:rPr>
          <w:delText>5</w:delText>
        </w:r>
      </w:del>
      <w:r w:rsidR="00DC6626" w:rsidRPr="00DD4690">
        <w:rPr>
          <w:rFonts w:asciiTheme="minorHAnsi" w:hAnsiTheme="minorHAnsi"/>
        </w:rPr>
        <w:t>%</w:t>
      </w:r>
      <w:del w:id="85" w:author="Dave Bridges" w:date="2019-05-17T13:32:00Z">
        <w:r w:rsidR="00DC6626" w:rsidRPr="00DD4690" w:rsidDel="00665379">
          <w:rPr>
            <w:rFonts w:asciiTheme="minorHAnsi" w:hAnsiTheme="minorHAnsi"/>
          </w:rPr>
          <w:delText xml:space="preserve"> </w:delText>
        </w:r>
      </w:del>
      <w:ins w:id="86" w:author="Dave Bridges" w:date="2019-05-17T13:26:00Z">
        <w:r w:rsidR="002274D7">
          <w:rPr>
            <w:rFonts w:asciiTheme="minorHAnsi" w:hAnsiTheme="minorHAnsi"/>
          </w:rPr>
          <w:t xml:space="preserve"> increase </w:t>
        </w:r>
      </w:ins>
      <w:r w:rsidR="00DC6626" w:rsidRPr="00DD4690">
        <w:rPr>
          <w:rFonts w:asciiTheme="minorHAnsi" w:hAnsiTheme="minorHAnsi"/>
        </w:rPr>
        <w:t>in female</w:t>
      </w:r>
      <w:r w:rsidR="00BC442F" w:rsidRPr="00DD4690">
        <w:rPr>
          <w:rFonts w:asciiTheme="minorHAnsi" w:hAnsiTheme="minorHAnsi"/>
        </w:rPr>
        <w:t>s</w:t>
      </w:r>
      <w:r w:rsidR="00DC6626" w:rsidRPr="00DD4690">
        <w:rPr>
          <w:rFonts w:asciiTheme="minorHAnsi" w:hAnsiTheme="minorHAnsi"/>
        </w:rPr>
        <w:t>).</w:t>
      </w:r>
      <w:r w:rsidRPr="00DD4690">
        <w:rPr>
          <w:rFonts w:asciiTheme="minorHAnsi" w:hAnsiTheme="minorHAnsi"/>
        </w:rPr>
        <w:t xml:space="preserve"> </w:t>
      </w:r>
      <w:r w:rsidR="00DC6626" w:rsidRPr="00DD4690">
        <w:rPr>
          <w:rFonts w:asciiTheme="minorHAnsi" w:hAnsiTheme="minorHAnsi"/>
        </w:rPr>
        <w:t xml:space="preserve"> There </w:t>
      </w:r>
      <w:r w:rsidR="007F73C7" w:rsidRPr="00DD4690">
        <w:rPr>
          <w:rFonts w:asciiTheme="minorHAnsi" w:hAnsiTheme="minorHAnsi"/>
        </w:rPr>
        <w:t>were</w:t>
      </w:r>
      <w:r w:rsidR="00DC6626" w:rsidRPr="00DD4690">
        <w:rPr>
          <w:rFonts w:asciiTheme="minorHAnsi" w:hAnsiTheme="minorHAnsi"/>
        </w:rPr>
        <w:t xml:space="preserve"> </w:t>
      </w:r>
      <w:r w:rsidRPr="00DD4690">
        <w:rPr>
          <w:rFonts w:asciiTheme="minorHAnsi" w:hAnsiTheme="minorHAnsi"/>
        </w:rPr>
        <w:t xml:space="preserve">no </w:t>
      </w:r>
      <w:r w:rsidR="00FB180A" w:rsidRPr="00DD4690">
        <w:rPr>
          <w:rFonts w:asciiTheme="minorHAnsi" w:hAnsiTheme="minorHAnsi"/>
        </w:rPr>
        <w:t>significant</w:t>
      </w:r>
      <w:r w:rsidRPr="00DD4690">
        <w:rPr>
          <w:rFonts w:asciiTheme="minorHAnsi" w:hAnsiTheme="minorHAnsi"/>
        </w:rPr>
        <w:t xml:space="preserve"> differences in physical activity during</w:t>
      </w:r>
      <w:r w:rsidR="00106DC4" w:rsidRPr="00DD4690">
        <w:rPr>
          <w:rFonts w:asciiTheme="minorHAnsi" w:hAnsiTheme="minorHAnsi"/>
        </w:rPr>
        <w:t xml:space="preserve"> the</w:t>
      </w:r>
      <w:r w:rsidRPr="00DD4690">
        <w:rPr>
          <w:rFonts w:asciiTheme="minorHAnsi" w:hAnsiTheme="minorHAnsi"/>
        </w:rPr>
        <w:t xml:space="preserve"> monitoring</w:t>
      </w:r>
      <w:r w:rsidR="00106DC4" w:rsidRPr="00DD4690">
        <w:rPr>
          <w:rFonts w:asciiTheme="minorHAnsi" w:hAnsiTheme="minorHAnsi"/>
        </w:rPr>
        <w:t xml:space="preserve"> period</w:t>
      </w:r>
      <w:r w:rsidR="00472BDC" w:rsidRPr="00DD4690">
        <w:rPr>
          <w:rFonts w:asciiTheme="minorHAnsi" w:hAnsiTheme="minorHAnsi"/>
        </w:rPr>
        <w:t xml:space="preserve"> (Figure 1</w:t>
      </w:r>
      <w:r w:rsidR="007F73C7" w:rsidRPr="00DD4690">
        <w:rPr>
          <w:rFonts w:asciiTheme="minorHAnsi" w:hAnsiTheme="minorHAnsi"/>
        </w:rPr>
        <w:t>E</w:t>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00472BDC" w:rsidRPr="00DD4690">
        <w:rPr>
          <w:rFonts w:asciiTheme="minorHAnsi" w:hAnsiTheme="minorHAnsi"/>
        </w:rPr>
        <w:softHyphen/>
      </w:r>
      <w:r w:rsidRPr="00DD4690">
        <w:rPr>
          <w:rFonts w:asciiTheme="minorHAnsi" w:hAnsiTheme="minorHAnsi"/>
        </w:rPr>
        <w:t>)</w:t>
      </w:r>
      <w:r w:rsidR="00B44CBD" w:rsidRPr="00DD4690">
        <w:rPr>
          <w:rFonts w:asciiTheme="minorHAnsi" w:hAnsiTheme="minorHAnsi"/>
        </w:rPr>
        <w:t xml:space="preserve">. </w:t>
      </w:r>
      <w:r w:rsidR="007F73C7" w:rsidRPr="00DD4690">
        <w:rPr>
          <w:rFonts w:asciiTheme="minorHAnsi" w:hAnsiTheme="minorHAnsi"/>
        </w:rPr>
        <w:t xml:space="preserve"> </w:t>
      </w:r>
      <w:r w:rsidR="00B44CBD" w:rsidRPr="00DD4690">
        <w:rPr>
          <w:rFonts w:asciiTheme="minorHAnsi" w:hAnsiTheme="minorHAnsi"/>
        </w:rPr>
        <w:t xml:space="preserve">Although there were no differences in the </w:t>
      </w:r>
      <w:r w:rsidR="007F73C7" w:rsidRPr="00DD4690">
        <w:rPr>
          <w:rFonts w:asciiTheme="minorHAnsi" w:hAnsiTheme="minorHAnsi"/>
        </w:rPr>
        <w:t xml:space="preserve">respiratory exchange ratio </w:t>
      </w:r>
      <w:r w:rsidR="00B44CBD" w:rsidRPr="00DD4690">
        <w:rPr>
          <w:rFonts w:asciiTheme="minorHAnsi" w:hAnsiTheme="minorHAnsi"/>
        </w:rPr>
        <w:t xml:space="preserve">between knockout and wild-type male mice </w:t>
      </w:r>
      <w:r w:rsidR="007F73C7" w:rsidRPr="00DD4690">
        <w:rPr>
          <w:rFonts w:asciiTheme="minorHAnsi" w:hAnsiTheme="minorHAnsi"/>
        </w:rPr>
        <w:t>(Figure 1F)</w:t>
      </w:r>
      <w:r w:rsidR="00B44CBD" w:rsidRPr="00DD4690">
        <w:rPr>
          <w:rFonts w:asciiTheme="minorHAnsi" w:hAnsiTheme="minorHAnsi"/>
        </w:rPr>
        <w:t>,</w:t>
      </w:r>
      <w:r w:rsidR="007F73C7" w:rsidRPr="00DD4690">
        <w:rPr>
          <w:rFonts w:asciiTheme="minorHAnsi" w:hAnsiTheme="minorHAnsi"/>
        </w:rPr>
        <w:t xml:space="preserve"> female muscle </w:t>
      </w:r>
      <w:r w:rsidR="007F73C7" w:rsidRPr="00DD4690">
        <w:rPr>
          <w:rFonts w:asciiTheme="minorHAnsi" w:hAnsiTheme="minorHAnsi"/>
          <w:i/>
        </w:rPr>
        <w:t>Tsc1</w:t>
      </w:r>
      <w:r w:rsidR="007F73C7" w:rsidRPr="00DD4690">
        <w:rPr>
          <w:rFonts w:asciiTheme="minorHAnsi" w:hAnsiTheme="minorHAnsi"/>
        </w:rPr>
        <w:t xml:space="preserve"> knockout mice had </w:t>
      </w:r>
      <w:r w:rsidR="002470AA" w:rsidRPr="00DD4690">
        <w:rPr>
          <w:rFonts w:asciiTheme="minorHAnsi" w:hAnsiTheme="minorHAnsi"/>
        </w:rPr>
        <w:t>lower</w:t>
      </w:r>
      <w:r w:rsidR="00B44CBD" w:rsidRPr="00DD4690">
        <w:rPr>
          <w:rFonts w:asciiTheme="minorHAnsi" w:hAnsiTheme="minorHAnsi"/>
        </w:rPr>
        <w:t xml:space="preserve"> respiratory exchange ratio’s during the dark period (indicating greater</w:t>
      </w:r>
      <w:r w:rsidR="007F73C7" w:rsidRPr="00DD4690">
        <w:rPr>
          <w:rFonts w:asciiTheme="minorHAnsi" w:hAnsiTheme="minorHAnsi"/>
        </w:rPr>
        <w:t xml:space="preserve"> lipid utilization</w:t>
      </w:r>
      <w:r w:rsidR="00B44CBD" w:rsidRPr="00DD4690">
        <w:rPr>
          <w:rFonts w:asciiTheme="minorHAnsi" w:hAnsiTheme="minorHAnsi"/>
        </w:rPr>
        <w:t>)</w:t>
      </w:r>
      <w:r w:rsidR="007F73C7" w:rsidRPr="00DD4690">
        <w:rPr>
          <w:rFonts w:asciiTheme="minorHAnsi" w:hAnsiTheme="minorHAnsi"/>
        </w:rPr>
        <w:t>,</w:t>
      </w:r>
      <w:r w:rsidR="00B44CBD" w:rsidRPr="00DD4690">
        <w:rPr>
          <w:rFonts w:asciiTheme="minorHAnsi" w:hAnsiTheme="minorHAnsi"/>
        </w:rPr>
        <w:t xml:space="preserve"> and higher respiratory exchange ratio’s</w:t>
      </w:r>
      <w:r w:rsidR="007F73C7" w:rsidRPr="00DD4690">
        <w:rPr>
          <w:rFonts w:asciiTheme="minorHAnsi" w:hAnsiTheme="minorHAnsi"/>
        </w:rPr>
        <w:t xml:space="preserve"> during the </w:t>
      </w:r>
      <w:r w:rsidR="00B44CBD" w:rsidRPr="00DD4690">
        <w:rPr>
          <w:rFonts w:asciiTheme="minorHAnsi" w:hAnsiTheme="minorHAnsi"/>
        </w:rPr>
        <w:t>light period (indicative of more carbohydrate utilization) compared to their wild-type counterparts</w:t>
      </w:r>
      <w:r w:rsidR="00552951" w:rsidRPr="00DD4690">
        <w:rPr>
          <w:rFonts w:asciiTheme="minorHAnsi" w:hAnsiTheme="minorHAnsi"/>
        </w:rPr>
        <w:t>. This suggests there may be</w:t>
      </w:r>
      <w:r w:rsidR="00F704E4" w:rsidRPr="00DD4690">
        <w:rPr>
          <w:rFonts w:asciiTheme="minorHAnsi" w:hAnsiTheme="minorHAnsi"/>
        </w:rPr>
        <w:t xml:space="preserve"> </w:t>
      </w:r>
      <w:r w:rsidR="002C4DA5" w:rsidRPr="00DD4690">
        <w:rPr>
          <w:rFonts w:asciiTheme="minorHAnsi" w:hAnsiTheme="minorHAnsi"/>
        </w:rPr>
        <w:t xml:space="preserve">a </w:t>
      </w:r>
      <w:r w:rsidR="00F704E4" w:rsidRPr="00DD4690">
        <w:rPr>
          <w:rFonts w:asciiTheme="minorHAnsi" w:hAnsiTheme="minorHAnsi"/>
        </w:rPr>
        <w:t>sex</w:t>
      </w:r>
      <w:r w:rsidR="00552951" w:rsidRPr="00DD4690">
        <w:rPr>
          <w:rFonts w:asciiTheme="minorHAnsi" w:hAnsiTheme="minorHAnsi"/>
        </w:rPr>
        <w:t>ual</w:t>
      </w:r>
      <w:r w:rsidR="00741314" w:rsidRPr="00DD4690">
        <w:rPr>
          <w:rFonts w:asciiTheme="minorHAnsi" w:hAnsiTheme="minorHAnsi"/>
        </w:rPr>
        <w:t>ly</w:t>
      </w:r>
      <w:r w:rsidR="00552951" w:rsidRPr="00DD4690">
        <w:rPr>
          <w:rFonts w:asciiTheme="minorHAnsi" w:hAnsiTheme="minorHAnsi"/>
        </w:rPr>
        <w:t xml:space="preserve"> dimorphic component</w:t>
      </w:r>
      <w:r w:rsidR="002C4DA5" w:rsidRPr="00DD4690">
        <w:rPr>
          <w:rFonts w:asciiTheme="minorHAnsi" w:hAnsiTheme="minorHAnsi"/>
        </w:rPr>
        <w:t xml:space="preserve"> of mTORC1 signaling</w:t>
      </w:r>
      <w:r w:rsidR="00552951" w:rsidRPr="00DD4690">
        <w:rPr>
          <w:rFonts w:asciiTheme="minorHAnsi" w:hAnsiTheme="minorHAnsi"/>
        </w:rPr>
        <w:t xml:space="preserve"> that </w:t>
      </w:r>
      <w:ins w:id="87" w:author="Stephenson, Erin" w:date="2019-05-01T09:52:00Z">
        <w:r w:rsidR="000739C0">
          <w:rPr>
            <w:rFonts w:asciiTheme="minorHAnsi" w:hAnsiTheme="minorHAnsi"/>
          </w:rPr>
          <w:t>influences</w:t>
        </w:r>
        <w:r w:rsidR="000739C0" w:rsidRPr="00DD4690">
          <w:rPr>
            <w:rFonts w:asciiTheme="minorHAnsi" w:hAnsiTheme="minorHAnsi"/>
          </w:rPr>
          <w:t xml:space="preserve"> </w:t>
        </w:r>
      </w:ins>
      <w:r w:rsidR="007F73C7" w:rsidRPr="00DD4690">
        <w:rPr>
          <w:rFonts w:asciiTheme="minorHAnsi" w:hAnsiTheme="minorHAnsi"/>
        </w:rPr>
        <w:t>metabolic flexibility</w:t>
      </w:r>
      <w:r w:rsidRPr="00DD4690">
        <w:rPr>
          <w:rFonts w:asciiTheme="minorHAnsi" w:hAnsiTheme="minorHAnsi"/>
        </w:rPr>
        <w:t xml:space="preserve">.  These data are consistent with a physiological role </w:t>
      </w:r>
      <w:r w:rsidR="00A472DC" w:rsidRPr="00DD4690">
        <w:rPr>
          <w:rFonts w:asciiTheme="minorHAnsi" w:hAnsiTheme="minorHAnsi"/>
        </w:rPr>
        <w:t xml:space="preserve">for </w:t>
      </w:r>
      <w:r w:rsidRPr="00DD4690">
        <w:rPr>
          <w:rFonts w:asciiTheme="minorHAnsi" w:hAnsiTheme="minorHAnsi"/>
        </w:rPr>
        <w:t>mTORC1 in moderating organismal energy expenditure.</w:t>
      </w:r>
      <w:r w:rsidR="00C64A2D" w:rsidRPr="00DD4690">
        <w:rPr>
          <w:rFonts w:asciiTheme="minorHAnsi" w:hAnsiTheme="minorHAnsi"/>
        </w:rPr>
        <w:t xml:space="preserve">  </w:t>
      </w:r>
    </w:p>
    <w:p w14:paraId="0A3BFE51" w14:textId="77777777" w:rsidR="00A472DC" w:rsidRPr="00DD4690" w:rsidRDefault="00A472DC" w:rsidP="00D04DA3">
      <w:pPr>
        <w:rPr>
          <w:rFonts w:asciiTheme="minorHAnsi" w:hAnsiTheme="minorHAnsi"/>
        </w:rPr>
      </w:pPr>
    </w:p>
    <w:p w14:paraId="1FC6F806" w14:textId="26F5E9F3" w:rsidR="00184574" w:rsidRPr="00DD4690" w:rsidRDefault="00184574" w:rsidP="00D04DA3">
      <w:pPr>
        <w:rPr>
          <w:rFonts w:asciiTheme="minorHAnsi" w:hAnsiTheme="minorHAnsi"/>
          <w:b/>
          <w:color w:val="6F6F74" w:themeColor="accent1"/>
          <w:sz w:val="26"/>
          <w:szCs w:val="26"/>
        </w:rPr>
      </w:pPr>
      <w:r w:rsidRPr="00DD4690">
        <w:rPr>
          <w:rFonts w:asciiTheme="minorHAnsi" w:hAnsiTheme="minorHAnsi"/>
          <w:b/>
          <w:color w:val="6F6F74" w:themeColor="accent1"/>
          <w:sz w:val="26"/>
          <w:szCs w:val="26"/>
        </w:rPr>
        <w:t>A</w:t>
      </w:r>
      <w:r w:rsidR="00D70AAD" w:rsidRPr="00DD4690">
        <w:rPr>
          <w:rFonts w:asciiTheme="minorHAnsi" w:hAnsiTheme="minorHAnsi"/>
          <w:b/>
          <w:color w:val="6F6F74" w:themeColor="accent1"/>
          <w:sz w:val="26"/>
          <w:szCs w:val="26"/>
        </w:rPr>
        <w:t xml:space="preserve">ctivation of mTORC1 in Muscle does not alter energy intake </w:t>
      </w:r>
    </w:p>
    <w:p w14:paraId="14CDFE30" w14:textId="128B9951" w:rsidR="00F07541" w:rsidRPr="00DD4690" w:rsidRDefault="00C64A2D" w:rsidP="00D04DA3">
      <w:pPr>
        <w:rPr>
          <w:rFonts w:asciiTheme="minorHAnsi" w:hAnsiTheme="minorHAnsi"/>
        </w:rPr>
      </w:pPr>
      <w:r w:rsidRPr="00DD4690">
        <w:rPr>
          <w:rFonts w:asciiTheme="minorHAnsi" w:hAnsiTheme="minorHAnsi"/>
        </w:rPr>
        <w:t xml:space="preserve">We next evaluated </w:t>
      </w:r>
      <w:r w:rsidR="00CC0342" w:rsidRPr="00DD4690">
        <w:rPr>
          <w:rFonts w:asciiTheme="minorHAnsi" w:hAnsiTheme="minorHAnsi"/>
        </w:rPr>
        <w:t xml:space="preserve">the effect of </w:t>
      </w:r>
      <w:proofErr w:type="spellStart"/>
      <w:r w:rsidR="00CC0342" w:rsidRPr="00DD4690">
        <w:rPr>
          <w:rFonts w:asciiTheme="minorHAnsi" w:hAnsiTheme="minorHAnsi"/>
          <w:i/>
        </w:rPr>
        <w:t>Ckmm-Cre</w:t>
      </w:r>
      <w:proofErr w:type="spellEnd"/>
      <w:r w:rsidR="00CC0342" w:rsidRPr="00DD4690">
        <w:rPr>
          <w:rFonts w:asciiTheme="minorHAnsi" w:hAnsiTheme="minorHAnsi"/>
        </w:rPr>
        <w:t xml:space="preserve"> driven </w:t>
      </w:r>
      <w:r w:rsidR="00CC0342" w:rsidRPr="00DD4690">
        <w:rPr>
          <w:rFonts w:asciiTheme="minorHAnsi" w:hAnsiTheme="minorHAnsi"/>
          <w:i/>
        </w:rPr>
        <w:t>Tsc1</w:t>
      </w:r>
      <w:r w:rsidR="00CC0342" w:rsidRPr="00DD4690">
        <w:rPr>
          <w:rFonts w:asciiTheme="minorHAnsi" w:hAnsiTheme="minorHAnsi"/>
        </w:rPr>
        <w:t xml:space="preserve"> knockout </w:t>
      </w:r>
      <w:r w:rsidRPr="00DD4690">
        <w:rPr>
          <w:rFonts w:asciiTheme="minorHAnsi" w:hAnsiTheme="minorHAnsi"/>
        </w:rPr>
        <w:t xml:space="preserve">in animals </w:t>
      </w:r>
      <w:r w:rsidR="00CC0342" w:rsidRPr="00DD4690">
        <w:rPr>
          <w:rFonts w:asciiTheme="minorHAnsi" w:hAnsiTheme="minorHAnsi"/>
        </w:rPr>
        <w:t>receiving either</w:t>
      </w:r>
      <w:r w:rsidRPr="00DD4690">
        <w:rPr>
          <w:rFonts w:asciiTheme="minorHAnsi" w:hAnsiTheme="minorHAnsi"/>
        </w:rPr>
        <w:t xml:space="preserve"> </w:t>
      </w:r>
      <w:r w:rsidR="00BF7DE2" w:rsidRPr="00DD4690">
        <w:rPr>
          <w:rFonts w:asciiTheme="minorHAnsi" w:hAnsiTheme="minorHAnsi"/>
        </w:rPr>
        <w:t xml:space="preserve">standard laboratory chow </w:t>
      </w:r>
      <w:r w:rsidR="00CC0342" w:rsidRPr="00DD4690">
        <w:rPr>
          <w:rFonts w:asciiTheme="minorHAnsi" w:hAnsiTheme="minorHAnsi"/>
        </w:rPr>
        <w:t xml:space="preserve">or </w:t>
      </w:r>
      <w:r w:rsidR="00BF7DE2" w:rsidRPr="00DD4690">
        <w:rPr>
          <w:rFonts w:asciiTheme="minorHAnsi" w:hAnsiTheme="minorHAnsi"/>
        </w:rPr>
        <w:t xml:space="preserve">a high fat </w:t>
      </w:r>
      <w:r w:rsidRPr="00DD4690">
        <w:rPr>
          <w:rFonts w:asciiTheme="minorHAnsi" w:hAnsiTheme="minorHAnsi"/>
        </w:rPr>
        <w:t xml:space="preserve">diet.  As shown in Figure 1E, while </w:t>
      </w:r>
      <w:r w:rsidR="00BF7DE2" w:rsidRPr="00DD4690">
        <w:rPr>
          <w:rFonts w:asciiTheme="minorHAnsi" w:hAnsiTheme="minorHAnsi"/>
        </w:rPr>
        <w:t>mice receiving the high fat diet</w:t>
      </w:r>
      <w:r w:rsidRPr="00DD4690">
        <w:rPr>
          <w:rFonts w:asciiTheme="minorHAnsi" w:hAnsiTheme="minorHAnsi"/>
        </w:rPr>
        <w:t xml:space="preserve"> ingested more calories</w:t>
      </w:r>
      <w:r w:rsidR="002D7E15" w:rsidRPr="00DD4690">
        <w:rPr>
          <w:rFonts w:asciiTheme="minorHAnsi" w:hAnsiTheme="minorHAnsi"/>
        </w:rPr>
        <w:t xml:space="preserve"> than </w:t>
      </w:r>
      <w:r w:rsidR="00BF7DE2" w:rsidRPr="00DD4690">
        <w:rPr>
          <w:rFonts w:asciiTheme="minorHAnsi" w:hAnsiTheme="minorHAnsi"/>
        </w:rPr>
        <w:t>those receiving chow</w:t>
      </w:r>
      <w:r w:rsidR="00642358">
        <w:rPr>
          <w:rFonts w:asciiTheme="minorHAnsi" w:hAnsiTheme="minorHAnsi"/>
        </w:rPr>
        <w:t xml:space="preserve"> (p</w:t>
      </w:r>
      <w:r w:rsidR="00111E5E">
        <w:rPr>
          <w:rFonts w:asciiTheme="minorHAnsi" w:hAnsiTheme="minorHAnsi"/>
        </w:rPr>
        <w:t>&lt;0.001)</w:t>
      </w:r>
      <w:r w:rsidRPr="00DD4690">
        <w:rPr>
          <w:rFonts w:asciiTheme="minorHAnsi" w:hAnsiTheme="minorHAnsi"/>
        </w:rPr>
        <w:t xml:space="preserve">, there was no </w:t>
      </w:r>
      <w:r w:rsidR="003B35C6" w:rsidRPr="00DD4690">
        <w:rPr>
          <w:rFonts w:asciiTheme="minorHAnsi" w:hAnsiTheme="minorHAnsi"/>
        </w:rPr>
        <w:t xml:space="preserve">significant </w:t>
      </w:r>
      <w:r w:rsidRPr="00DD4690">
        <w:rPr>
          <w:rFonts w:asciiTheme="minorHAnsi" w:hAnsiTheme="minorHAnsi"/>
        </w:rPr>
        <w:t xml:space="preserve">difference in energy intake between wild-type and muscle </w:t>
      </w:r>
      <w:r w:rsidRPr="00DD4690">
        <w:rPr>
          <w:rFonts w:asciiTheme="minorHAnsi" w:hAnsiTheme="minorHAnsi"/>
          <w:i/>
        </w:rPr>
        <w:t>Tsc1</w:t>
      </w:r>
      <w:r w:rsidRPr="00DD4690">
        <w:rPr>
          <w:rFonts w:asciiTheme="minorHAnsi" w:hAnsiTheme="minorHAnsi"/>
        </w:rPr>
        <w:t xml:space="preserve"> knockout mice</w:t>
      </w:r>
      <w:r w:rsidR="002C645C" w:rsidRPr="00DD4690">
        <w:rPr>
          <w:rFonts w:asciiTheme="minorHAnsi" w:hAnsiTheme="minorHAnsi"/>
        </w:rPr>
        <w:t xml:space="preserve"> within each diet </w:t>
      </w:r>
      <w:r w:rsidR="00111E5E">
        <w:rPr>
          <w:rFonts w:asciiTheme="minorHAnsi" w:hAnsiTheme="minorHAnsi"/>
        </w:rPr>
        <w:t>(p=0.426)</w:t>
      </w:r>
      <w:r w:rsidR="004D47F7">
        <w:rPr>
          <w:rFonts w:asciiTheme="minorHAnsi" w:hAnsiTheme="minorHAnsi"/>
        </w:rPr>
        <w:t>, and no differences between sexes</w:t>
      </w:r>
      <w:r w:rsidR="00EE62F5">
        <w:rPr>
          <w:rFonts w:asciiTheme="minorHAnsi" w:hAnsiTheme="minorHAnsi"/>
        </w:rPr>
        <w:t xml:space="preserve"> </w:t>
      </w:r>
      <w:r w:rsidR="004D47F7">
        <w:rPr>
          <w:rFonts w:asciiTheme="minorHAnsi" w:hAnsiTheme="minorHAnsi"/>
        </w:rPr>
        <w:t>(p=0.785)</w:t>
      </w:r>
      <w:r w:rsidRPr="00DD4690">
        <w:rPr>
          <w:rFonts w:asciiTheme="minorHAnsi" w:hAnsiTheme="minorHAnsi"/>
        </w:rPr>
        <w:t>.</w:t>
      </w:r>
      <w:r w:rsidR="00001ABF" w:rsidRPr="00DD4690">
        <w:rPr>
          <w:rFonts w:asciiTheme="minorHAnsi" w:hAnsiTheme="minorHAnsi"/>
        </w:rPr>
        <w:t xml:space="preserve"> </w:t>
      </w:r>
      <w:r w:rsidR="004D47F7">
        <w:rPr>
          <w:rFonts w:asciiTheme="minorHAnsi" w:hAnsiTheme="minorHAnsi"/>
        </w:rPr>
        <w:t>While not significant, there was a slight elevation in food intake in the knockout mice, consistent with p</w:t>
      </w:r>
      <w:r w:rsidR="00001ABF" w:rsidRPr="00DD4690">
        <w:rPr>
          <w:rFonts w:asciiTheme="minorHAnsi" w:hAnsiTheme="minorHAnsi"/>
        </w:rPr>
        <w:t xml:space="preserve">revious reports that show mice with </w:t>
      </w:r>
      <w:r w:rsidR="00016504" w:rsidRPr="00DD4690">
        <w:rPr>
          <w:rFonts w:asciiTheme="minorHAnsi" w:hAnsiTheme="minorHAnsi"/>
          <w:i/>
        </w:rPr>
        <w:t>ACTA</w:t>
      </w:r>
      <w:r w:rsidR="00001ABF" w:rsidRPr="00DD4690">
        <w:rPr>
          <w:rFonts w:asciiTheme="minorHAnsi" w:hAnsiTheme="minorHAnsi"/>
          <w:i/>
        </w:rPr>
        <w:t>1-Cre</w:t>
      </w:r>
      <w:r w:rsidR="00001ABF" w:rsidRPr="00DD4690">
        <w:rPr>
          <w:rFonts w:asciiTheme="minorHAnsi" w:hAnsiTheme="minorHAnsi"/>
        </w:rPr>
        <w:t xml:space="preserve"> driven </w:t>
      </w:r>
      <w:r w:rsidR="00001ABF" w:rsidRPr="00DD4690">
        <w:rPr>
          <w:rFonts w:asciiTheme="minorHAnsi" w:hAnsiTheme="minorHAnsi"/>
          <w:i/>
        </w:rPr>
        <w:t>Tsc1</w:t>
      </w:r>
      <w:r w:rsidR="00001ABF" w:rsidRPr="00DD4690">
        <w:rPr>
          <w:rFonts w:asciiTheme="minorHAnsi" w:hAnsiTheme="minorHAnsi"/>
        </w:rPr>
        <w:t xml:space="preserve"> knockout eat more food than control mice when </w:t>
      </w:r>
      <w:r w:rsidR="00F93B2F" w:rsidRPr="00DD4690">
        <w:rPr>
          <w:rFonts w:asciiTheme="minorHAnsi" w:hAnsiTheme="minorHAnsi"/>
        </w:rPr>
        <w:t>provided</w:t>
      </w:r>
      <w:r w:rsidR="00001ABF" w:rsidRPr="00DD4690">
        <w:rPr>
          <w:rFonts w:asciiTheme="minorHAnsi" w:hAnsiTheme="minorHAnsi"/>
        </w:rPr>
        <w:t xml:space="preserve"> a diet consisting of 60% calories from fat </w:t>
      </w:r>
      <w:r w:rsidR="008F623B">
        <w:rPr>
          <w:rFonts w:asciiTheme="minorHAnsi" w:hAnsiTheme="minorHAnsi"/>
        </w:rPr>
        <w:fldChar w:fldCharType="begin" w:fldLock="1"/>
      </w:r>
      <w:r w:rsidR="004E4BB8">
        <w:rPr>
          <w:rFonts w:asciiTheme="minorHAnsi" w:hAnsiTheme="minorHAnsi"/>
        </w:rPr>
        <w:instrText>ADDIN CSL_CITATION {"citationItems":[{"id":"ITEM-1","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Muscle","id":"ITEM-1","issue":"1","issued":{"date-parts":[["2016"]]},"page":"13","publisher":"Skeletal Muscle","title":"Alterations to mTORC1 signaling in the skeletal muscle differentially affect whole-body metabolism","type":"article-journal","volume":"6"},"uris":["http://www.mendeley.com/documents/?uuid=1dfb21af-e3ac-424a-83b8-13f5b9b4a754"]}],"mendeley":{"formattedCitation":"[5]","plainTextFormattedCitation":"[5]","previouslyFormattedCitation":"[5]"},"properties":{"noteIndex":0},"schema":"https://github.com/citation-style-language/schema/raw/master/csl-citation.json"}</w:instrText>
      </w:r>
      <w:r w:rsidR="008F623B">
        <w:rPr>
          <w:rFonts w:asciiTheme="minorHAnsi" w:hAnsiTheme="minorHAnsi"/>
        </w:rPr>
        <w:fldChar w:fldCharType="separate"/>
      </w:r>
      <w:r w:rsidR="008F623B" w:rsidRPr="008F623B">
        <w:rPr>
          <w:rFonts w:asciiTheme="minorHAnsi" w:hAnsiTheme="minorHAnsi"/>
          <w:noProof/>
        </w:rPr>
        <w:t>[5]</w:t>
      </w:r>
      <w:r w:rsidR="008F623B">
        <w:rPr>
          <w:rFonts w:asciiTheme="minorHAnsi" w:hAnsiTheme="minorHAnsi"/>
        </w:rPr>
        <w:fldChar w:fldCharType="end"/>
      </w:r>
      <w:r w:rsidR="008F623B">
        <w:rPr>
          <w:rFonts w:asciiTheme="minorHAnsi" w:hAnsiTheme="minorHAnsi"/>
        </w:rPr>
        <w:t>.</w:t>
      </w:r>
    </w:p>
    <w:p w14:paraId="29FCD5C2" w14:textId="77777777" w:rsidR="00526B0E" w:rsidRPr="008F623B" w:rsidRDefault="00526B0E" w:rsidP="00526B0E">
      <w:pPr>
        <w:rPr>
          <w:rFonts w:asciiTheme="minorHAnsi" w:hAnsiTheme="minorHAnsi"/>
        </w:rPr>
      </w:pPr>
    </w:p>
    <w:p w14:paraId="2C271624" w14:textId="77777777" w:rsidR="0087648E" w:rsidRPr="00DA16D7" w:rsidRDefault="0087648E" w:rsidP="0087648E">
      <w:pPr>
        <w:pStyle w:val="Heading2"/>
        <w:rPr>
          <w:rFonts w:asciiTheme="minorHAnsi" w:hAnsiTheme="minorHAnsi"/>
        </w:rPr>
      </w:pPr>
      <w:r w:rsidRPr="00DA16D7">
        <w:rPr>
          <w:rFonts w:asciiTheme="minorHAnsi" w:hAnsiTheme="minorHAnsi"/>
        </w:rPr>
        <w:lastRenderedPageBreak/>
        <w:t xml:space="preserve">Knockout of </w:t>
      </w:r>
      <w:r w:rsidRPr="00DA16D7">
        <w:rPr>
          <w:rFonts w:asciiTheme="minorHAnsi" w:hAnsiTheme="minorHAnsi"/>
          <w:i/>
        </w:rPr>
        <w:t>Tsc1</w:t>
      </w:r>
      <w:r w:rsidRPr="00DA16D7">
        <w:rPr>
          <w:rFonts w:asciiTheme="minorHAnsi" w:hAnsiTheme="minorHAnsi"/>
        </w:rPr>
        <w:t xml:space="preserve"> in Muscle Causes Resistance to Age- and Diet-Induced Obesity</w:t>
      </w:r>
    </w:p>
    <w:p w14:paraId="45ABD6D1" w14:textId="4D24852D" w:rsidR="0087648E" w:rsidRPr="00DA16D7" w:rsidRDefault="006D5C5F" w:rsidP="006D5C5F">
      <w:pPr>
        <w:rPr>
          <w:rFonts w:asciiTheme="minorHAnsi" w:hAnsiTheme="minorHAnsi"/>
        </w:rPr>
      </w:pPr>
      <w:r w:rsidRPr="00DA16D7">
        <w:rPr>
          <w:rFonts w:asciiTheme="minorHAnsi" w:hAnsiTheme="minorHAnsi"/>
        </w:rPr>
        <w:t>Given the finding that mTORC1 activation in skeletal muscle caused elevated energy expenditure in the absence of increased energy intake, we sought to</w:t>
      </w:r>
      <w:r w:rsidR="00BB27F2" w:rsidRPr="00DA16D7">
        <w:rPr>
          <w:rFonts w:asciiTheme="minorHAnsi" w:hAnsiTheme="minorHAnsi"/>
        </w:rPr>
        <w:t xml:space="preserve"> understand the physiological significance of </w:t>
      </w:r>
      <w:r w:rsidR="00BB2B9F" w:rsidRPr="00DA16D7">
        <w:rPr>
          <w:rFonts w:asciiTheme="minorHAnsi" w:hAnsiTheme="minorHAnsi"/>
        </w:rPr>
        <w:t>mTORC1 activation on body composition</w:t>
      </w:r>
      <w:r w:rsidRPr="00DA16D7">
        <w:rPr>
          <w:rFonts w:asciiTheme="minorHAnsi" w:hAnsiTheme="minorHAnsi"/>
        </w:rPr>
        <w:t>.</w:t>
      </w:r>
      <w:r w:rsidR="00BB27F2" w:rsidRPr="00DA16D7">
        <w:rPr>
          <w:rFonts w:asciiTheme="minorHAnsi" w:hAnsiTheme="minorHAnsi"/>
        </w:rPr>
        <w:t xml:space="preserve"> </w:t>
      </w:r>
      <w:r w:rsidRPr="00DA16D7">
        <w:rPr>
          <w:rFonts w:asciiTheme="minorHAnsi" w:hAnsiTheme="minorHAnsi"/>
        </w:rPr>
        <w:t>The b</w:t>
      </w:r>
      <w:r w:rsidR="0087648E" w:rsidRPr="00DA16D7">
        <w:rPr>
          <w:rFonts w:asciiTheme="minorHAnsi" w:hAnsiTheme="minorHAnsi"/>
        </w:rPr>
        <w:t xml:space="preserve">ody composition of </w:t>
      </w:r>
      <w:r w:rsidR="002F1BC5" w:rsidRPr="00DA16D7">
        <w:rPr>
          <w:rFonts w:asciiTheme="minorHAnsi" w:hAnsiTheme="minorHAnsi"/>
        </w:rPr>
        <w:t>male</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2D4421" w:rsidRPr="00DA16D7">
        <w:rPr>
          <w:rFonts w:asciiTheme="minorHAnsi" w:hAnsiTheme="minorHAnsi"/>
        </w:rPr>
        <w:t xml:space="preserve">mice receiving a </w:t>
      </w:r>
      <w:r w:rsidR="00DA16D7">
        <w:rPr>
          <w:rFonts w:asciiTheme="minorHAnsi" w:hAnsiTheme="minorHAnsi"/>
        </w:rPr>
        <w:t>normal</w:t>
      </w:r>
      <w:r w:rsidR="002D4421" w:rsidRPr="00DA16D7">
        <w:rPr>
          <w:rFonts w:asciiTheme="minorHAnsi" w:hAnsiTheme="minorHAnsi"/>
        </w:rPr>
        <w:t xml:space="preserve"> chow diet </w:t>
      </w:r>
      <w:r w:rsidRPr="00DA16D7">
        <w:rPr>
          <w:rFonts w:asciiTheme="minorHAnsi" w:hAnsiTheme="minorHAnsi"/>
        </w:rPr>
        <w:t xml:space="preserve">was determined </w:t>
      </w:r>
      <w:r w:rsidR="008F69AE" w:rsidRPr="00DA16D7">
        <w:rPr>
          <w:rFonts w:asciiTheme="minorHAnsi" w:hAnsiTheme="minorHAnsi"/>
        </w:rPr>
        <w:t xml:space="preserve">weekly, </w:t>
      </w:r>
      <w:r w:rsidR="0087648E" w:rsidRPr="00DA16D7">
        <w:rPr>
          <w:rFonts w:asciiTheme="minorHAnsi" w:hAnsiTheme="minorHAnsi"/>
        </w:rPr>
        <w:t xml:space="preserve">over the course of </w:t>
      </w:r>
      <w:r w:rsidR="00F007AD" w:rsidRPr="00DA16D7">
        <w:rPr>
          <w:rFonts w:asciiTheme="minorHAnsi" w:hAnsiTheme="minorHAnsi"/>
        </w:rPr>
        <w:t>7</w:t>
      </w:r>
      <w:r w:rsidR="0087648E" w:rsidRPr="00DA16D7">
        <w:rPr>
          <w:rFonts w:asciiTheme="minorHAnsi" w:hAnsiTheme="minorHAnsi"/>
        </w:rPr>
        <w:t xml:space="preserve"> months.  </w:t>
      </w:r>
      <w:r w:rsidR="00F007AD" w:rsidRPr="00DA16D7">
        <w:rPr>
          <w:rFonts w:asciiTheme="minorHAnsi" w:hAnsiTheme="minorHAnsi"/>
        </w:rPr>
        <w:t xml:space="preserve">As animals aged the wild-type mice accreted more fat mass, </w:t>
      </w:r>
      <w:r w:rsidR="00475646" w:rsidRPr="00DA16D7">
        <w:rPr>
          <w:rFonts w:asciiTheme="minorHAnsi" w:hAnsiTheme="minorHAnsi"/>
        </w:rPr>
        <w:t xml:space="preserve">whereas </w:t>
      </w:r>
      <w:r w:rsidR="00F007AD" w:rsidRPr="00DA16D7">
        <w:rPr>
          <w:rFonts w:asciiTheme="minorHAnsi" w:hAnsiTheme="minorHAnsi"/>
        </w:rPr>
        <w:t>we observed</w:t>
      </w:r>
      <w:r w:rsidR="0087648E" w:rsidRPr="00DA16D7">
        <w:rPr>
          <w:rFonts w:asciiTheme="minorHAnsi" w:hAnsiTheme="minorHAnsi"/>
        </w:rPr>
        <w:t xml:space="preserve"> a striking</w:t>
      </w:r>
      <w:r w:rsidR="00770A53" w:rsidRPr="00DA16D7">
        <w:rPr>
          <w:rFonts w:asciiTheme="minorHAnsi" w:hAnsiTheme="minorHAnsi"/>
        </w:rPr>
        <w:t xml:space="preserve"> 84</w:t>
      </w:r>
      <w:r w:rsidR="00DE6A31" w:rsidRPr="00DA16D7">
        <w:rPr>
          <w:rFonts w:asciiTheme="minorHAnsi" w:hAnsiTheme="minorHAnsi"/>
        </w:rPr>
        <w:t xml:space="preserve">% </w:t>
      </w:r>
      <w:r w:rsidR="009327B2" w:rsidRPr="00DA16D7">
        <w:rPr>
          <w:rFonts w:asciiTheme="minorHAnsi" w:hAnsiTheme="minorHAnsi"/>
        </w:rPr>
        <w:t>lower</w:t>
      </w:r>
      <w:r w:rsidR="0087648E" w:rsidRPr="00DA16D7">
        <w:rPr>
          <w:rFonts w:asciiTheme="minorHAnsi" w:hAnsiTheme="minorHAnsi"/>
        </w:rPr>
        <w:t xml:space="preserve"> fat mass </w:t>
      </w:r>
      <w:r w:rsidR="00770A53" w:rsidRPr="00DA16D7">
        <w:rPr>
          <w:rFonts w:asciiTheme="minorHAnsi" w:hAnsiTheme="minorHAnsi"/>
        </w:rPr>
        <w:t xml:space="preserve">gain </w:t>
      </w:r>
      <w:r w:rsidR="00F007AD" w:rsidRPr="00DA16D7">
        <w:rPr>
          <w:rFonts w:asciiTheme="minorHAnsi" w:hAnsiTheme="minorHAnsi"/>
        </w:rPr>
        <w:t>in the knockout animals</w:t>
      </w:r>
      <w:r w:rsidR="00DE6A31" w:rsidRPr="00DA16D7">
        <w:rPr>
          <w:rFonts w:asciiTheme="minorHAnsi" w:hAnsiTheme="minorHAnsi"/>
        </w:rPr>
        <w:t xml:space="preserve"> as they aged</w:t>
      </w:r>
      <w:r w:rsidR="00B04B43" w:rsidRPr="00DA16D7">
        <w:rPr>
          <w:rFonts w:asciiTheme="minorHAnsi" w:hAnsiTheme="minorHAnsi"/>
        </w:rPr>
        <w:t xml:space="preserve"> (Figures 2</w:t>
      </w:r>
      <w:r w:rsidR="00472BDC" w:rsidRPr="00DA16D7">
        <w:rPr>
          <w:rFonts w:asciiTheme="minorHAnsi" w:hAnsiTheme="minorHAnsi"/>
        </w:rPr>
        <w:t>A</w:t>
      </w:r>
      <w:r w:rsidR="00DE6A31" w:rsidRPr="00DA16D7">
        <w:rPr>
          <w:rFonts w:asciiTheme="minorHAnsi" w:hAnsiTheme="minorHAnsi"/>
        </w:rPr>
        <w:t>, p=1.7 x 10</w:t>
      </w:r>
      <w:r w:rsidR="00DE6A31" w:rsidRPr="00DA16D7">
        <w:rPr>
          <w:rFonts w:asciiTheme="minorHAnsi" w:hAnsiTheme="minorHAnsi"/>
          <w:vertAlign w:val="superscript"/>
        </w:rPr>
        <w:t>-10</w:t>
      </w:r>
      <w:r w:rsidR="0087648E" w:rsidRPr="00DA16D7">
        <w:rPr>
          <w:rFonts w:asciiTheme="minorHAnsi" w:hAnsiTheme="minorHAnsi"/>
        </w:rPr>
        <w:t xml:space="preserve">).  Previous </w:t>
      </w:r>
      <w:r w:rsidR="00BB27F2" w:rsidRPr="00DA16D7">
        <w:rPr>
          <w:rFonts w:asciiTheme="minorHAnsi" w:hAnsiTheme="minorHAnsi"/>
        </w:rPr>
        <w:t>work</w:t>
      </w:r>
      <w:r w:rsidR="0087648E" w:rsidRPr="00DA16D7">
        <w:rPr>
          <w:rFonts w:asciiTheme="minorHAnsi" w:hAnsiTheme="minorHAnsi"/>
        </w:rPr>
        <w:t xml:space="preserve"> using </w:t>
      </w:r>
      <w:r w:rsidR="0087648E" w:rsidRPr="00DA16D7">
        <w:rPr>
          <w:rFonts w:asciiTheme="minorHAnsi" w:hAnsiTheme="minorHAnsi"/>
          <w:i/>
        </w:rPr>
        <w:t>ACTA1-Cre</w:t>
      </w:r>
      <w:r w:rsidR="0087648E" w:rsidRPr="00DA16D7">
        <w:rPr>
          <w:rFonts w:asciiTheme="minorHAnsi" w:hAnsiTheme="minorHAnsi"/>
        </w:rPr>
        <w:t xml:space="preserve"> mediated knockout of </w:t>
      </w:r>
      <w:r w:rsidR="0087648E" w:rsidRPr="00DA16D7">
        <w:rPr>
          <w:rFonts w:asciiTheme="minorHAnsi" w:hAnsiTheme="minorHAnsi"/>
          <w:i/>
        </w:rPr>
        <w:t xml:space="preserve">Tsc1 </w:t>
      </w:r>
      <w:r w:rsidR="0087648E" w:rsidRPr="00DA16D7">
        <w:rPr>
          <w:rFonts w:asciiTheme="minorHAnsi" w:hAnsiTheme="minorHAnsi"/>
        </w:rPr>
        <w:t xml:space="preserve">also observed </w:t>
      </w:r>
      <w:r w:rsidR="009327B2" w:rsidRPr="00DA16D7">
        <w:rPr>
          <w:rFonts w:asciiTheme="minorHAnsi" w:hAnsiTheme="minorHAnsi"/>
        </w:rPr>
        <w:t xml:space="preserve">lower </w:t>
      </w:r>
      <w:r w:rsidR="0087648E" w:rsidRPr="00DA16D7">
        <w:rPr>
          <w:rFonts w:asciiTheme="minorHAnsi" w:hAnsiTheme="minorHAnsi"/>
        </w:rPr>
        <w:t>fat mass</w:t>
      </w:r>
      <w:r w:rsidR="00BB27F2" w:rsidRPr="00DA16D7">
        <w:rPr>
          <w:rFonts w:asciiTheme="minorHAnsi" w:hAnsiTheme="minorHAnsi"/>
        </w:rPr>
        <w:t xml:space="preserve"> </w:t>
      </w:r>
      <w:r w:rsidR="00BB27F2" w:rsidRPr="00DA16D7">
        <w:rPr>
          <w:rFonts w:asciiTheme="minorHAnsi" w:hAnsiTheme="minorHAnsi"/>
        </w:rPr>
        <w:fldChar w:fldCharType="begin" w:fldLock="1"/>
      </w:r>
      <w:r w:rsidR="00256914">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BB27F2" w:rsidRPr="00DA16D7">
        <w:rPr>
          <w:rFonts w:asciiTheme="minorHAnsi" w:hAnsiTheme="minorHAnsi"/>
        </w:rPr>
        <w:fldChar w:fldCharType="separate"/>
      </w:r>
      <w:r w:rsidR="00256914" w:rsidRPr="00256914">
        <w:rPr>
          <w:rFonts w:asciiTheme="minorHAnsi" w:hAnsiTheme="minorHAnsi"/>
          <w:noProof/>
        </w:rPr>
        <w:t>[5,6]</w:t>
      </w:r>
      <w:r w:rsidR="00BB27F2" w:rsidRPr="00DA16D7">
        <w:rPr>
          <w:rFonts w:asciiTheme="minorHAnsi" w:hAnsiTheme="minorHAnsi"/>
        </w:rPr>
        <w:fldChar w:fldCharType="end"/>
      </w:r>
      <w:r w:rsidR="0087648E" w:rsidRPr="00DA16D7">
        <w:rPr>
          <w:rFonts w:asciiTheme="minorHAnsi" w:hAnsiTheme="minorHAnsi"/>
        </w:rPr>
        <w:t xml:space="preserve">, but in those </w:t>
      </w:r>
      <w:r w:rsidR="00475646" w:rsidRPr="00DA16D7">
        <w:rPr>
          <w:rFonts w:asciiTheme="minorHAnsi" w:hAnsiTheme="minorHAnsi"/>
        </w:rPr>
        <w:t xml:space="preserve">reports </w:t>
      </w:r>
      <w:r w:rsidR="00C174F3" w:rsidRPr="00DA16D7">
        <w:rPr>
          <w:rFonts w:asciiTheme="minorHAnsi" w:hAnsiTheme="minorHAnsi"/>
        </w:rPr>
        <w:t xml:space="preserve">there was </w:t>
      </w:r>
      <w:r w:rsidR="00475646" w:rsidRPr="00DA16D7">
        <w:rPr>
          <w:rFonts w:asciiTheme="minorHAnsi" w:hAnsiTheme="minorHAnsi"/>
        </w:rPr>
        <w:t xml:space="preserve">a concomitant reduction </w:t>
      </w:r>
      <w:r w:rsidR="00016504" w:rsidRPr="00DA16D7">
        <w:rPr>
          <w:rFonts w:asciiTheme="minorHAnsi" w:hAnsiTheme="minorHAnsi"/>
        </w:rPr>
        <w:t>in</w:t>
      </w:r>
      <w:r w:rsidR="00475646" w:rsidRPr="00DA16D7">
        <w:rPr>
          <w:rFonts w:asciiTheme="minorHAnsi" w:hAnsiTheme="minorHAnsi"/>
        </w:rPr>
        <w:t xml:space="preserve"> </w:t>
      </w:r>
      <w:r w:rsidR="0087648E" w:rsidRPr="00DA16D7">
        <w:rPr>
          <w:rFonts w:asciiTheme="minorHAnsi" w:hAnsiTheme="minorHAnsi"/>
        </w:rPr>
        <w:t xml:space="preserve">lean mass </w:t>
      </w:r>
      <w:r w:rsidR="0087648E" w:rsidRPr="00DA16D7">
        <w:rPr>
          <w:rFonts w:asciiTheme="minorHAnsi" w:hAnsiTheme="minorHAnsi"/>
        </w:rPr>
        <w:fldChar w:fldCharType="begin" w:fldLock="1"/>
      </w:r>
      <w:r w:rsidR="0025691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[6,21]","plainTextFormattedCitation":"[6,21]","previouslyFormattedCitation":"[6,21]"},"properties":{"noteIndex":0},"schema":"https://github.com/citation-style-language/schema/raw/master/csl-citation.json"}</w:instrText>
      </w:r>
      <w:r w:rsidR="0087648E" w:rsidRPr="00DA16D7">
        <w:rPr>
          <w:rFonts w:asciiTheme="minorHAnsi" w:hAnsiTheme="minorHAnsi"/>
        </w:rPr>
        <w:fldChar w:fldCharType="separate"/>
      </w:r>
      <w:r w:rsidR="00256914" w:rsidRPr="00256914">
        <w:rPr>
          <w:rFonts w:asciiTheme="minorHAnsi" w:hAnsiTheme="minorHAnsi"/>
          <w:noProof/>
        </w:rPr>
        <w:t>[6,21]</w:t>
      </w:r>
      <w:r w:rsidR="0087648E" w:rsidRPr="00DA16D7">
        <w:rPr>
          <w:rFonts w:asciiTheme="minorHAnsi" w:hAnsiTheme="minorHAnsi"/>
        </w:rPr>
        <w:fldChar w:fldCharType="end"/>
      </w:r>
      <w:r w:rsidR="00472BDC" w:rsidRPr="00DA16D7">
        <w:rPr>
          <w:rFonts w:asciiTheme="minorHAnsi" w:hAnsiTheme="minorHAnsi"/>
        </w:rPr>
        <w:t xml:space="preserve">, </w:t>
      </w:r>
      <w:r w:rsidR="00475646" w:rsidRPr="00DA16D7">
        <w:rPr>
          <w:rFonts w:asciiTheme="minorHAnsi" w:hAnsiTheme="minorHAnsi"/>
        </w:rPr>
        <w:t xml:space="preserve">a finding not replicated </w:t>
      </w:r>
      <w:r w:rsidR="00472BDC" w:rsidRPr="00DA16D7">
        <w:rPr>
          <w:rFonts w:asciiTheme="minorHAnsi" w:hAnsiTheme="minorHAnsi"/>
        </w:rPr>
        <w:t xml:space="preserve">in </w:t>
      </w:r>
      <w:r w:rsidR="00C174F3" w:rsidRPr="00DA16D7">
        <w:rPr>
          <w:rFonts w:asciiTheme="minorHAnsi" w:hAnsiTheme="minorHAnsi"/>
        </w:rPr>
        <w:t>this</w:t>
      </w:r>
      <w:r w:rsidR="00475646" w:rsidRPr="00DA16D7">
        <w:rPr>
          <w:rFonts w:asciiTheme="minorHAnsi" w:hAnsiTheme="minorHAnsi"/>
        </w:rPr>
        <w:t xml:space="preserve"> study </w:t>
      </w:r>
      <w:r w:rsidR="00472BDC" w:rsidRPr="00DA16D7">
        <w:rPr>
          <w:rFonts w:asciiTheme="minorHAnsi" w:hAnsiTheme="minorHAnsi"/>
        </w:rPr>
        <w:t>(Figure 2B</w:t>
      </w:r>
      <w:r w:rsidR="00404B3E" w:rsidRPr="00DA16D7">
        <w:rPr>
          <w:rFonts w:asciiTheme="minorHAnsi" w:hAnsiTheme="minorHAnsi"/>
        </w:rPr>
        <w:t>, p=0.743 at endpoint</w:t>
      </w:r>
      <w:r w:rsidR="00472BDC" w:rsidRPr="00DA16D7">
        <w:rPr>
          <w:rFonts w:asciiTheme="minorHAnsi" w:hAnsiTheme="minorHAnsi"/>
        </w:rPr>
        <w:t>)</w:t>
      </w:r>
      <w:r w:rsidR="0087648E" w:rsidRPr="00DA16D7">
        <w:rPr>
          <w:rFonts w:asciiTheme="minorHAnsi" w:hAnsiTheme="minorHAnsi"/>
        </w:rPr>
        <w:t xml:space="preserve">.  To determine </w:t>
      </w:r>
      <w:r w:rsidR="003B4152" w:rsidRPr="00DA16D7">
        <w:rPr>
          <w:rFonts w:asciiTheme="minorHAnsi" w:hAnsiTheme="minorHAnsi"/>
        </w:rPr>
        <w:t>if the reduc</w:t>
      </w:r>
      <w:r w:rsidR="00126C14">
        <w:rPr>
          <w:rFonts w:asciiTheme="minorHAnsi" w:hAnsiTheme="minorHAnsi"/>
        </w:rPr>
        <w:t>e</w:t>
      </w:r>
      <w:r w:rsidR="009327B2" w:rsidRPr="00DA16D7">
        <w:rPr>
          <w:rFonts w:asciiTheme="minorHAnsi" w:hAnsiTheme="minorHAnsi"/>
        </w:rPr>
        <w:t>d</w:t>
      </w:r>
      <w:r w:rsidR="003B4152" w:rsidRPr="00DA16D7">
        <w:rPr>
          <w:rFonts w:asciiTheme="minorHAnsi" w:hAnsiTheme="minorHAnsi"/>
        </w:rPr>
        <w:t xml:space="preserve"> fat mass was</w:t>
      </w:r>
      <w:r w:rsidR="0087648E" w:rsidRPr="00DA16D7">
        <w:rPr>
          <w:rFonts w:asciiTheme="minorHAnsi" w:hAnsiTheme="minorHAnsi"/>
        </w:rPr>
        <w:t xml:space="preserve"> adipose depot-specific, we </w:t>
      </w:r>
      <w:r w:rsidR="003B4152" w:rsidRPr="00DA16D7">
        <w:rPr>
          <w:rFonts w:asciiTheme="minorHAnsi" w:hAnsiTheme="minorHAnsi"/>
        </w:rPr>
        <w:t xml:space="preserve">determined </w:t>
      </w:r>
      <w:r w:rsidR="0087648E" w:rsidRPr="00DA16D7">
        <w:rPr>
          <w:rFonts w:asciiTheme="minorHAnsi" w:hAnsiTheme="minorHAnsi"/>
        </w:rPr>
        <w:t xml:space="preserve">the weights of </w:t>
      </w:r>
      <w:r w:rsidR="003B4152" w:rsidRPr="00DA16D7">
        <w:rPr>
          <w:rFonts w:asciiTheme="minorHAnsi" w:hAnsiTheme="minorHAnsi"/>
        </w:rPr>
        <w:t>subcutaneous (</w:t>
      </w:r>
      <w:proofErr w:type="spellStart"/>
      <w:r w:rsidR="003B4152" w:rsidRPr="00DA16D7">
        <w:rPr>
          <w:rFonts w:asciiTheme="minorHAnsi" w:hAnsiTheme="minorHAnsi"/>
        </w:rPr>
        <w:t>dorsolumbar</w:t>
      </w:r>
      <w:proofErr w:type="spellEnd"/>
      <w:ins w:id="88" w:author="Stephenson, Erin" w:date="2019-05-01T09:52:00Z">
        <w:r w:rsidR="000739C0">
          <w:rPr>
            <w:rFonts w:asciiTheme="minorHAnsi" w:hAnsiTheme="minorHAnsi"/>
          </w:rPr>
          <w:t>-</w:t>
        </w:r>
      </w:ins>
      <w:r w:rsidR="003B4152" w:rsidRPr="00DA16D7">
        <w:rPr>
          <w:rFonts w:asciiTheme="minorHAnsi" w:hAnsiTheme="minorHAnsi"/>
        </w:rPr>
        <w:t>inguinal) and visceral (</w:t>
      </w:r>
      <w:r w:rsidR="00343477" w:rsidRPr="00DA16D7">
        <w:rPr>
          <w:rFonts w:asciiTheme="minorHAnsi" w:hAnsiTheme="minorHAnsi"/>
        </w:rPr>
        <w:t>epididymal</w:t>
      </w:r>
      <w:r w:rsidR="003B4152" w:rsidRPr="00DA16D7">
        <w:rPr>
          <w:rFonts w:asciiTheme="minorHAnsi" w:hAnsiTheme="minorHAnsi"/>
        </w:rPr>
        <w:t xml:space="preserve">) </w:t>
      </w:r>
      <w:r w:rsidR="0087648E" w:rsidRPr="00DA16D7">
        <w:rPr>
          <w:rFonts w:asciiTheme="minorHAnsi" w:hAnsiTheme="minorHAnsi"/>
        </w:rPr>
        <w:t xml:space="preserve">fat pads from </w:t>
      </w:r>
      <w:r w:rsidR="00126C14">
        <w:rPr>
          <w:rFonts w:asciiTheme="minorHAnsi" w:hAnsiTheme="minorHAnsi"/>
        </w:rPr>
        <w:t xml:space="preserve">male </w:t>
      </w:r>
      <w:r w:rsidR="0087648E" w:rsidRPr="00DA16D7">
        <w:rPr>
          <w:rFonts w:asciiTheme="minorHAnsi" w:hAnsiTheme="minorHAnsi"/>
        </w:rPr>
        <w:t xml:space="preserve">wild-type and </w:t>
      </w:r>
      <w:r w:rsidR="0087648E" w:rsidRPr="00DA16D7">
        <w:rPr>
          <w:rFonts w:asciiTheme="minorHAnsi" w:hAnsiTheme="minorHAnsi"/>
          <w:i/>
        </w:rPr>
        <w:t>Tsc1</w:t>
      </w:r>
      <w:r w:rsidR="0087648E" w:rsidRPr="00DA16D7">
        <w:rPr>
          <w:rFonts w:asciiTheme="minorHAnsi" w:hAnsiTheme="minorHAnsi"/>
        </w:rPr>
        <w:t xml:space="preserve"> knockout mice, and found that both fat </w:t>
      </w:r>
      <w:r w:rsidR="00B874FC" w:rsidRPr="00DA16D7">
        <w:rPr>
          <w:rFonts w:asciiTheme="minorHAnsi" w:hAnsiTheme="minorHAnsi"/>
        </w:rPr>
        <w:t xml:space="preserve">depots </w:t>
      </w:r>
      <w:r w:rsidR="0087648E" w:rsidRPr="00DA16D7">
        <w:rPr>
          <w:rFonts w:asciiTheme="minorHAnsi" w:hAnsiTheme="minorHAnsi"/>
        </w:rPr>
        <w:t xml:space="preserve">were </w:t>
      </w:r>
      <w:r w:rsidR="009327B2" w:rsidRPr="00DA16D7">
        <w:rPr>
          <w:rFonts w:asciiTheme="minorHAnsi" w:hAnsiTheme="minorHAnsi"/>
        </w:rPr>
        <w:t xml:space="preserve">smaller </w:t>
      </w:r>
      <w:r w:rsidR="0087648E" w:rsidRPr="00DA16D7">
        <w:rPr>
          <w:rFonts w:asciiTheme="minorHAnsi" w:hAnsiTheme="minorHAnsi"/>
        </w:rPr>
        <w:t>in size</w:t>
      </w:r>
      <w:r w:rsidR="00B04B43" w:rsidRPr="00DA16D7">
        <w:rPr>
          <w:rFonts w:asciiTheme="minorHAnsi" w:hAnsiTheme="minorHAnsi"/>
        </w:rPr>
        <w:t xml:space="preserve"> (</w:t>
      </w:r>
      <w:ins w:id="89" w:author="Dave Bridges" w:date="2019-05-17T13:26:00Z">
        <w:r w:rsidR="0091078F">
          <w:rPr>
            <w:rFonts w:asciiTheme="minorHAnsi" w:hAnsiTheme="minorHAnsi"/>
          </w:rPr>
          <w:t xml:space="preserve">decreased </w:t>
        </w:r>
      </w:ins>
      <w:del w:id="90" w:author="Dave Bridges" w:date="2019-05-17T13:26:00Z">
        <w:r w:rsidR="00B874FC" w:rsidRPr="00DA16D7" w:rsidDel="0091078F">
          <w:rPr>
            <w:rFonts w:asciiTheme="minorHAnsi" w:hAnsiTheme="minorHAnsi"/>
          </w:rPr>
          <w:sym w:font="Wingdings 3" w:char="F024"/>
        </w:r>
      </w:del>
      <w:r w:rsidR="004B4AFF" w:rsidRPr="00DA16D7">
        <w:rPr>
          <w:rFonts w:asciiTheme="minorHAnsi" w:hAnsiTheme="minorHAnsi"/>
        </w:rPr>
        <w:t>79</w:t>
      </w:r>
      <w:r w:rsidR="0038168E" w:rsidRPr="00DA16D7">
        <w:rPr>
          <w:rFonts w:asciiTheme="minorHAnsi" w:hAnsiTheme="minorHAnsi"/>
        </w:rPr>
        <w:t>%</w:t>
      </w:r>
      <w:r w:rsidR="0022606C" w:rsidRPr="00DA16D7">
        <w:rPr>
          <w:rFonts w:asciiTheme="minorHAnsi" w:hAnsiTheme="minorHAnsi"/>
        </w:rPr>
        <w:t xml:space="preserve"> and </w:t>
      </w:r>
      <w:del w:id="91" w:author="Dave Bridges" w:date="2019-05-17T13:26:00Z">
        <w:r w:rsidR="00B874FC" w:rsidRPr="00DA16D7" w:rsidDel="0091078F">
          <w:rPr>
            <w:rFonts w:asciiTheme="minorHAnsi" w:hAnsiTheme="minorHAnsi"/>
          </w:rPr>
          <w:sym w:font="Wingdings 3" w:char="F024"/>
        </w:r>
      </w:del>
      <w:r w:rsidR="0038168E" w:rsidRPr="00DA16D7">
        <w:rPr>
          <w:rFonts w:asciiTheme="minorHAnsi" w:hAnsiTheme="minorHAnsi"/>
        </w:rPr>
        <w:t>7</w:t>
      </w:r>
      <w:r w:rsidR="004B4AFF" w:rsidRPr="00DA16D7">
        <w:rPr>
          <w:rFonts w:asciiTheme="minorHAnsi" w:hAnsiTheme="minorHAnsi"/>
        </w:rPr>
        <w:t>6</w:t>
      </w:r>
      <w:r w:rsidR="0038168E" w:rsidRPr="00DA16D7">
        <w:rPr>
          <w:rFonts w:asciiTheme="minorHAnsi" w:hAnsiTheme="minorHAnsi"/>
        </w:rPr>
        <w:t>% respectively,</w:t>
      </w:r>
      <w:r w:rsidR="00482AEB" w:rsidRPr="00DA16D7">
        <w:rPr>
          <w:rFonts w:asciiTheme="minorHAnsi" w:hAnsiTheme="minorHAnsi"/>
        </w:rPr>
        <w:t xml:space="preserve"> each p&lt;</w:t>
      </w:r>
      <w:r w:rsidR="004B4AFF" w:rsidRPr="00DA16D7">
        <w:rPr>
          <w:rFonts w:asciiTheme="minorHAnsi" w:hAnsiTheme="minorHAnsi"/>
        </w:rPr>
        <w:t>0.0001</w:t>
      </w:r>
      <w:r w:rsidR="00EE675F" w:rsidRPr="00DA16D7">
        <w:rPr>
          <w:rFonts w:asciiTheme="minorHAnsi" w:hAnsiTheme="minorHAnsi"/>
        </w:rPr>
        <w:t xml:space="preserve">; </w:t>
      </w:r>
      <w:r w:rsidR="00B04B43" w:rsidRPr="00DA16D7">
        <w:rPr>
          <w:rFonts w:asciiTheme="minorHAnsi" w:hAnsiTheme="minorHAnsi"/>
        </w:rPr>
        <w:t>Figure 2</w:t>
      </w:r>
      <w:r w:rsidR="009D095F" w:rsidRPr="00DA16D7">
        <w:rPr>
          <w:rFonts w:asciiTheme="minorHAnsi" w:hAnsiTheme="minorHAnsi"/>
        </w:rPr>
        <w:t>C</w:t>
      </w:r>
      <w:r w:rsidR="0087648E" w:rsidRPr="00DA16D7">
        <w:rPr>
          <w:rFonts w:asciiTheme="minorHAnsi" w:hAnsiTheme="minorHAnsi"/>
        </w:rPr>
        <w:t>).</w:t>
      </w:r>
    </w:p>
    <w:p w14:paraId="3AF0DF1B" w14:textId="77777777" w:rsidR="0087648E" w:rsidRPr="00DA16D7" w:rsidRDefault="0087648E" w:rsidP="0087648E">
      <w:pPr>
        <w:rPr>
          <w:rFonts w:asciiTheme="minorHAnsi" w:hAnsiTheme="minorHAnsi"/>
        </w:rPr>
      </w:pPr>
    </w:p>
    <w:p w14:paraId="7690800A" w14:textId="79F8E83B" w:rsidR="007A6E04" w:rsidRPr="00DA16D7" w:rsidRDefault="0087648E" w:rsidP="0087648E">
      <w:pPr>
        <w:rPr>
          <w:rFonts w:asciiTheme="minorHAnsi" w:hAnsiTheme="minorHAnsi"/>
        </w:rPr>
      </w:pPr>
      <w:r w:rsidRPr="00DA16D7">
        <w:rPr>
          <w:rFonts w:asciiTheme="minorHAnsi" w:hAnsiTheme="minorHAnsi"/>
        </w:rPr>
        <w:t xml:space="preserve">To determine whether </w:t>
      </w:r>
      <w:r w:rsidR="003E55B5" w:rsidRPr="00DA16D7">
        <w:rPr>
          <w:rFonts w:asciiTheme="minorHAnsi" w:hAnsiTheme="minorHAnsi"/>
        </w:rPr>
        <w:t xml:space="preserve">a </w:t>
      </w:r>
      <w:r w:rsidR="0073113D" w:rsidRPr="00DA16D7">
        <w:rPr>
          <w:rFonts w:asciiTheme="minorHAnsi" w:hAnsiTheme="minorHAnsi"/>
        </w:rPr>
        <w:t xml:space="preserve">palatable, </w:t>
      </w:r>
      <w:r w:rsidR="009A2E50" w:rsidRPr="00DA16D7">
        <w:rPr>
          <w:rFonts w:asciiTheme="minorHAnsi" w:hAnsiTheme="minorHAnsi"/>
        </w:rPr>
        <w:t>hyper</w:t>
      </w:r>
      <w:r w:rsidR="0073113D" w:rsidRPr="00DA16D7">
        <w:rPr>
          <w:rFonts w:asciiTheme="minorHAnsi" w:hAnsiTheme="minorHAnsi"/>
        </w:rPr>
        <w:t>caloric</w:t>
      </w:r>
      <w:r w:rsidR="00771F3C" w:rsidRPr="00DA16D7">
        <w:rPr>
          <w:rFonts w:asciiTheme="minorHAnsi" w:hAnsiTheme="minorHAnsi"/>
        </w:rPr>
        <w:t xml:space="preserve"> diet would </w:t>
      </w:r>
      <w:r w:rsidR="003E55B5" w:rsidRPr="00DA16D7">
        <w:rPr>
          <w:rFonts w:asciiTheme="minorHAnsi" w:hAnsiTheme="minorHAnsi"/>
        </w:rPr>
        <w:t>induce changes in body composition</w:t>
      </w:r>
      <w:r w:rsidR="00771F3C" w:rsidRPr="00DA16D7">
        <w:rPr>
          <w:rFonts w:asciiTheme="minorHAnsi" w:hAnsiTheme="minorHAnsi"/>
        </w:rPr>
        <w:t xml:space="preserve"> </w:t>
      </w:r>
      <w:r w:rsidR="003E55B5" w:rsidRPr="00DA16D7">
        <w:rPr>
          <w:rFonts w:asciiTheme="minorHAnsi" w:hAnsiTheme="minorHAnsi"/>
        </w:rPr>
        <w:t>in</w:t>
      </w:r>
      <w:r w:rsidR="00126C14">
        <w:rPr>
          <w:rFonts w:asciiTheme="minorHAnsi" w:hAnsiTheme="minorHAnsi"/>
        </w:rPr>
        <w:t xml:space="preserve"> mice with</w:t>
      </w:r>
      <w:r w:rsidR="003E55B5" w:rsidRPr="00DA16D7">
        <w:rPr>
          <w:rFonts w:asciiTheme="minorHAnsi" w:hAnsiTheme="minorHAnsi"/>
        </w:rPr>
        <w:t xml:space="preserve"> </w:t>
      </w:r>
      <w:proofErr w:type="spellStart"/>
      <w:r w:rsidR="00126C14" w:rsidRPr="00126C14">
        <w:rPr>
          <w:rFonts w:asciiTheme="minorHAnsi" w:hAnsiTheme="minorHAnsi"/>
          <w:i/>
        </w:rPr>
        <w:t>Ckmm-Cre</w:t>
      </w:r>
      <w:proofErr w:type="spellEnd"/>
      <w:r w:rsidR="00771F3C" w:rsidRPr="00DA16D7">
        <w:rPr>
          <w:rFonts w:asciiTheme="minorHAnsi" w:hAnsiTheme="minorHAnsi"/>
        </w:rPr>
        <w:t xml:space="preserve"> </w:t>
      </w:r>
      <w:r w:rsidR="00126C14">
        <w:rPr>
          <w:rFonts w:asciiTheme="minorHAnsi" w:hAnsiTheme="minorHAnsi"/>
        </w:rPr>
        <w:t xml:space="preserve">driven knockout of </w:t>
      </w:r>
      <w:r w:rsidR="00771F3C" w:rsidRPr="00DA16D7">
        <w:rPr>
          <w:rFonts w:asciiTheme="minorHAnsi" w:hAnsiTheme="minorHAnsi"/>
          <w:i/>
        </w:rPr>
        <w:t>Tsc1</w:t>
      </w:r>
      <w:r w:rsidRPr="00DA16D7">
        <w:rPr>
          <w:rFonts w:asciiTheme="minorHAnsi" w:hAnsiTheme="minorHAnsi"/>
        </w:rPr>
        <w:t>, we placed male and female mice on a diet containing 45% of calories from fat.</w:t>
      </w:r>
      <w:r w:rsidR="009D095F" w:rsidRPr="00DA16D7">
        <w:rPr>
          <w:rFonts w:asciiTheme="minorHAnsi" w:hAnsiTheme="minorHAnsi"/>
        </w:rPr>
        <w:t xml:space="preserve">  </w:t>
      </w:r>
      <w:r w:rsidR="001B6F0D" w:rsidRPr="00DA16D7">
        <w:rPr>
          <w:rFonts w:asciiTheme="minorHAnsi" w:hAnsiTheme="minorHAnsi"/>
        </w:rPr>
        <w:t xml:space="preserve">We found that both </w:t>
      </w:r>
      <w:r w:rsidRPr="00DA16D7">
        <w:rPr>
          <w:rFonts w:asciiTheme="minorHAnsi" w:hAnsiTheme="minorHAnsi"/>
        </w:rPr>
        <w:t>male and female mice were resistant to w</w:t>
      </w:r>
      <w:r w:rsidR="001B6F0D" w:rsidRPr="00DA16D7">
        <w:rPr>
          <w:rFonts w:asciiTheme="minorHAnsi" w:hAnsiTheme="minorHAnsi"/>
        </w:rPr>
        <w:t xml:space="preserve">eight gain on high fat diet.  </w:t>
      </w:r>
      <w:r w:rsidRPr="00DA16D7">
        <w:rPr>
          <w:rFonts w:asciiTheme="minorHAnsi" w:hAnsiTheme="minorHAnsi"/>
        </w:rPr>
        <w:t xml:space="preserve">The </w:t>
      </w:r>
      <w:r w:rsidR="0073113D" w:rsidRPr="00DA16D7">
        <w:rPr>
          <w:rFonts w:asciiTheme="minorHAnsi" w:hAnsiTheme="minorHAnsi"/>
        </w:rPr>
        <w:t xml:space="preserve">difference in body weight was primarily determined by differences in </w:t>
      </w:r>
      <w:r w:rsidRPr="00DA16D7">
        <w:rPr>
          <w:rFonts w:asciiTheme="minorHAnsi" w:hAnsiTheme="minorHAnsi"/>
        </w:rPr>
        <w:t>fat mass</w:t>
      </w:r>
      <w:r w:rsidR="0073113D" w:rsidRPr="00DA16D7">
        <w:rPr>
          <w:rFonts w:asciiTheme="minorHAnsi" w:hAnsiTheme="minorHAnsi"/>
        </w:rPr>
        <w:t>,</w:t>
      </w:r>
      <w:r w:rsidR="0038153C" w:rsidRPr="00DA16D7">
        <w:rPr>
          <w:rFonts w:asciiTheme="minorHAnsi" w:hAnsiTheme="minorHAnsi"/>
        </w:rPr>
        <w:t xml:space="preserve"> which</w:t>
      </w:r>
      <w:r w:rsidR="0073113D" w:rsidRPr="00DA16D7">
        <w:rPr>
          <w:rFonts w:asciiTheme="minorHAnsi" w:hAnsiTheme="minorHAnsi"/>
        </w:rPr>
        <w:t>, compared to wild-type mice,</w:t>
      </w:r>
      <w:r w:rsidR="0038153C" w:rsidRPr="00DA16D7">
        <w:rPr>
          <w:rFonts w:asciiTheme="minorHAnsi" w:hAnsiTheme="minorHAnsi"/>
        </w:rPr>
        <w:t xml:space="preserve"> was 60%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 xml:space="preserve">males and 58% </w:t>
      </w:r>
      <w:r w:rsidR="002470AA" w:rsidRPr="00DA16D7">
        <w:rPr>
          <w:rFonts w:asciiTheme="minorHAnsi" w:hAnsiTheme="minorHAnsi"/>
        </w:rPr>
        <w:t xml:space="preserve">lower </w:t>
      </w:r>
      <w:r w:rsidR="0038153C" w:rsidRPr="00DA16D7">
        <w:rPr>
          <w:rFonts w:asciiTheme="minorHAnsi" w:hAnsiTheme="minorHAnsi"/>
        </w:rPr>
        <w:t xml:space="preserve">in </w:t>
      </w:r>
      <w:r w:rsidR="0073113D" w:rsidRPr="00DA16D7">
        <w:rPr>
          <w:rFonts w:asciiTheme="minorHAnsi" w:hAnsiTheme="minorHAnsi"/>
        </w:rPr>
        <w:t xml:space="preserve">knockout </w:t>
      </w:r>
      <w:r w:rsidR="0038153C" w:rsidRPr="00DA16D7">
        <w:rPr>
          <w:rFonts w:asciiTheme="minorHAnsi" w:hAnsiTheme="minorHAnsi"/>
        </w:rPr>
        <w:t>females by the end of the study</w:t>
      </w:r>
      <w:r w:rsidR="00140E42"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A</w:t>
      </w:r>
      <w:r w:rsidR="004F3112" w:rsidRPr="00DA16D7">
        <w:rPr>
          <w:rFonts w:asciiTheme="minorHAnsi" w:hAnsiTheme="minorHAnsi"/>
        </w:rPr>
        <w:t>, p</w:t>
      </w:r>
      <w:r w:rsidR="007E387B" w:rsidRPr="00DA16D7">
        <w:rPr>
          <w:rFonts w:asciiTheme="minorHAnsi" w:hAnsiTheme="minorHAnsi"/>
        </w:rPr>
        <w:t xml:space="preserve"> &lt; </w:t>
      </w:r>
      <w:r w:rsidR="004F3112" w:rsidRPr="00DA16D7">
        <w:rPr>
          <w:rFonts w:asciiTheme="minorHAnsi" w:hAnsiTheme="minorHAnsi"/>
        </w:rPr>
        <w:t>1</w:t>
      </w:r>
      <w:r w:rsidR="00B355DD" w:rsidRPr="00DA16D7">
        <w:rPr>
          <w:rFonts w:asciiTheme="minorHAnsi" w:hAnsiTheme="minorHAnsi"/>
        </w:rPr>
        <w:t>.0 x10</w:t>
      </w:r>
      <w:r w:rsidR="00B355DD" w:rsidRPr="00DA16D7">
        <w:rPr>
          <w:rFonts w:asciiTheme="minorHAnsi" w:hAnsiTheme="minorHAnsi"/>
          <w:vertAlign w:val="superscript"/>
        </w:rPr>
        <w:t>-</w:t>
      </w:r>
      <w:r w:rsidR="007E387B" w:rsidRPr="00DA16D7">
        <w:rPr>
          <w:rFonts w:asciiTheme="minorHAnsi" w:hAnsiTheme="minorHAnsi"/>
          <w:vertAlign w:val="superscript"/>
        </w:rPr>
        <w:t>6</w:t>
      </w:r>
      <w:r w:rsidR="007E387B" w:rsidRPr="00DA16D7">
        <w:rPr>
          <w:rFonts w:asciiTheme="minorHAnsi" w:hAnsiTheme="minorHAnsi"/>
        </w:rPr>
        <w:t xml:space="preserve"> for each)</w:t>
      </w:r>
      <w:r w:rsidR="00887CEF" w:rsidRPr="00DA16D7">
        <w:rPr>
          <w:rFonts w:asciiTheme="minorHAnsi" w:hAnsiTheme="minorHAnsi"/>
        </w:rPr>
        <w:t>.</w:t>
      </w:r>
      <w:r w:rsidR="00925C5F" w:rsidRPr="00DA16D7">
        <w:rPr>
          <w:rFonts w:asciiTheme="minorHAnsi" w:hAnsiTheme="minorHAnsi"/>
        </w:rPr>
        <w:t xml:space="preserve"> These data are consistent with previous reports in </w:t>
      </w:r>
      <w:r w:rsidR="00FC019F" w:rsidRPr="00DA16D7">
        <w:rPr>
          <w:rFonts w:asciiTheme="minorHAnsi" w:hAnsiTheme="minorHAnsi"/>
          <w:i/>
        </w:rPr>
        <w:t>ACTA1-Cre</w:t>
      </w:r>
      <w:r w:rsidR="00FC019F" w:rsidRPr="00DA16D7">
        <w:rPr>
          <w:rFonts w:asciiTheme="minorHAnsi" w:hAnsiTheme="minorHAnsi"/>
        </w:rPr>
        <w:t xml:space="preserve"> mediated </w:t>
      </w:r>
      <w:r w:rsidR="00FC019F" w:rsidRPr="00ED2BE0">
        <w:rPr>
          <w:rFonts w:asciiTheme="minorHAnsi" w:hAnsiTheme="minorHAnsi"/>
          <w:i/>
        </w:rPr>
        <w:t>Tsc1</w:t>
      </w:r>
      <w:r w:rsidR="00FC019F" w:rsidRPr="00DA16D7">
        <w:rPr>
          <w:rFonts w:asciiTheme="minorHAnsi" w:hAnsiTheme="minorHAnsi"/>
        </w:rPr>
        <w:t xml:space="preserve"> knockout mice fed a diet containing 60% calories from fat </w:t>
      </w:r>
      <w:r w:rsidR="005610C8">
        <w:rPr>
          <w:rFonts w:asciiTheme="minorHAnsi" w:hAnsiTheme="minorHAnsi"/>
        </w:rPr>
        <w:fldChar w:fldCharType="begin" w:fldLock="1"/>
      </w:r>
      <w:r w:rsidR="008F623B">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5610C8">
        <w:rPr>
          <w:rFonts w:asciiTheme="minorHAnsi" w:hAnsiTheme="minorHAnsi"/>
        </w:rPr>
        <w:fldChar w:fldCharType="separate"/>
      </w:r>
      <w:r w:rsidR="005610C8" w:rsidRPr="005610C8">
        <w:rPr>
          <w:rFonts w:asciiTheme="minorHAnsi" w:hAnsiTheme="minorHAnsi"/>
          <w:noProof/>
        </w:rPr>
        <w:t>[5,6]</w:t>
      </w:r>
      <w:r w:rsidR="005610C8">
        <w:rPr>
          <w:rFonts w:asciiTheme="minorHAnsi" w:hAnsiTheme="minorHAnsi"/>
        </w:rPr>
        <w:fldChar w:fldCharType="end"/>
      </w:r>
      <w:r w:rsidR="0079375B" w:rsidRPr="00DA16D7">
        <w:rPr>
          <w:rFonts w:asciiTheme="minorHAnsi" w:hAnsiTheme="minorHAnsi"/>
        </w:rPr>
        <w:t xml:space="preserve"> however in our </w:t>
      </w:r>
      <w:r w:rsidR="00D62BFB" w:rsidRPr="00DA16D7">
        <w:rPr>
          <w:rFonts w:asciiTheme="minorHAnsi" w:hAnsiTheme="minorHAnsi"/>
        </w:rPr>
        <w:t>model</w:t>
      </w:r>
      <w:r w:rsidR="0079375B" w:rsidRPr="00DA16D7">
        <w:rPr>
          <w:rFonts w:asciiTheme="minorHAnsi" w:hAnsiTheme="minorHAnsi"/>
        </w:rPr>
        <w:t xml:space="preserve"> l</w:t>
      </w:r>
      <w:commentRangeStart w:id="92"/>
      <w:r w:rsidR="00A2077A" w:rsidRPr="00DA16D7">
        <w:rPr>
          <w:rFonts w:asciiTheme="minorHAnsi" w:hAnsiTheme="minorHAnsi"/>
        </w:rPr>
        <w:t>ean masses were similar between wild-type and knockout mice on the high fat diet</w:t>
      </w:r>
      <w:commentRangeEnd w:id="92"/>
      <w:r w:rsidR="006668B8" w:rsidRPr="00DA16D7">
        <w:rPr>
          <w:rStyle w:val="CommentReference"/>
          <w:rFonts w:asciiTheme="minorHAnsi" w:hAnsiTheme="minorHAnsi"/>
        </w:rPr>
        <w:commentReference w:id="92"/>
      </w:r>
      <w:r w:rsidR="00135321" w:rsidRPr="00DA16D7">
        <w:rPr>
          <w:rFonts w:asciiTheme="minorHAnsi" w:hAnsiTheme="minorHAnsi"/>
        </w:rPr>
        <w:t xml:space="preserve"> </w:t>
      </w:r>
      <w:r w:rsidR="00B04B43" w:rsidRPr="00DA16D7">
        <w:rPr>
          <w:rFonts w:asciiTheme="minorHAnsi" w:hAnsiTheme="minorHAnsi"/>
        </w:rPr>
        <w:t>(Figure 3</w:t>
      </w:r>
      <w:r w:rsidR="003C3B52" w:rsidRPr="00DA16D7">
        <w:rPr>
          <w:rFonts w:asciiTheme="minorHAnsi" w:hAnsiTheme="minorHAnsi"/>
        </w:rPr>
        <w:t>B</w:t>
      </w:r>
      <w:r w:rsidR="00135321" w:rsidRPr="00DA16D7">
        <w:rPr>
          <w:rFonts w:asciiTheme="minorHAnsi" w:hAnsiTheme="minorHAnsi"/>
        </w:rPr>
        <w:t>, p=0.941</w:t>
      </w:r>
      <w:r w:rsidRPr="00DA16D7">
        <w:rPr>
          <w:rFonts w:asciiTheme="minorHAnsi" w:hAnsiTheme="minorHAnsi"/>
        </w:rPr>
        <w:t>)</w:t>
      </w:r>
      <w:r w:rsidR="00F72D7F" w:rsidRPr="00DA16D7">
        <w:rPr>
          <w:rFonts w:asciiTheme="minorHAnsi" w:hAnsiTheme="minorHAnsi"/>
        </w:rPr>
        <w:t>.</w:t>
      </w:r>
      <w:r w:rsidRPr="00DA16D7">
        <w:rPr>
          <w:rFonts w:asciiTheme="minorHAnsi" w:hAnsiTheme="minorHAnsi"/>
        </w:rPr>
        <w:t xml:space="preserve">  </w:t>
      </w:r>
      <w:r w:rsidR="006668B8" w:rsidRPr="00DA16D7">
        <w:rPr>
          <w:rFonts w:asciiTheme="minorHAnsi" w:hAnsiTheme="minorHAnsi"/>
        </w:rPr>
        <w:t>C</w:t>
      </w:r>
      <w:r w:rsidRPr="00DA16D7">
        <w:rPr>
          <w:rFonts w:asciiTheme="minorHAnsi" w:hAnsiTheme="minorHAnsi"/>
        </w:rPr>
        <w:t xml:space="preserve">onsistent with the </w:t>
      </w:r>
      <w:r w:rsidR="00D62BFB" w:rsidRPr="00DA16D7">
        <w:rPr>
          <w:rFonts w:asciiTheme="minorHAnsi" w:hAnsiTheme="minorHAnsi"/>
        </w:rPr>
        <w:t>magnetic resonance data for total body fat</w:t>
      </w:r>
      <w:r w:rsidRPr="00DA16D7">
        <w:rPr>
          <w:rFonts w:asciiTheme="minorHAnsi" w:hAnsiTheme="minorHAnsi"/>
        </w:rPr>
        <w:t xml:space="preserve">, we observed a </w:t>
      </w:r>
      <w:r w:rsidR="00E11990" w:rsidRPr="00DA16D7">
        <w:rPr>
          <w:rFonts w:asciiTheme="minorHAnsi" w:hAnsiTheme="minorHAnsi"/>
        </w:rPr>
        <w:t>75-80</w:t>
      </w:r>
      <w:r w:rsidRPr="00DA16D7">
        <w:rPr>
          <w:rFonts w:asciiTheme="minorHAnsi" w:hAnsiTheme="minorHAnsi"/>
        </w:rPr>
        <w:t xml:space="preserve">% </w:t>
      </w:r>
      <w:r w:rsidR="00BD3178" w:rsidRPr="00DA16D7">
        <w:rPr>
          <w:rFonts w:asciiTheme="minorHAnsi" w:hAnsiTheme="minorHAnsi"/>
        </w:rPr>
        <w:t xml:space="preserve">difference </w:t>
      </w:r>
      <w:r w:rsidRPr="00DA16D7">
        <w:rPr>
          <w:rFonts w:asciiTheme="minorHAnsi" w:hAnsiTheme="minorHAnsi"/>
        </w:rPr>
        <w:t xml:space="preserve">in </w:t>
      </w:r>
      <w:r w:rsidR="006668B8" w:rsidRPr="00DA16D7">
        <w:rPr>
          <w:rFonts w:asciiTheme="minorHAnsi" w:hAnsiTheme="minorHAnsi"/>
        </w:rPr>
        <w:t xml:space="preserve">the weights of both the </w:t>
      </w:r>
      <w:r w:rsidRPr="00DA16D7">
        <w:rPr>
          <w:rFonts w:asciiTheme="minorHAnsi" w:hAnsiTheme="minorHAnsi"/>
        </w:rPr>
        <w:t>perigonadal and inguinal fat pad</w:t>
      </w:r>
      <w:r w:rsidR="00663D4B" w:rsidRPr="00DA16D7">
        <w:rPr>
          <w:rFonts w:asciiTheme="minorHAnsi" w:hAnsiTheme="minorHAnsi"/>
        </w:rPr>
        <w:t xml:space="preserve">s from </w:t>
      </w:r>
      <w:r w:rsidRPr="00DA16D7">
        <w:rPr>
          <w:rFonts w:asciiTheme="minorHAnsi" w:hAnsiTheme="minorHAnsi"/>
        </w:rPr>
        <w:t>male and female</w:t>
      </w:r>
      <w:r w:rsidR="00BD3178" w:rsidRPr="00DA16D7">
        <w:rPr>
          <w:rFonts w:asciiTheme="minorHAnsi" w:hAnsiTheme="minorHAnsi"/>
        </w:rPr>
        <w:t xml:space="preserve"> knockout</w:t>
      </w:r>
      <w:r w:rsidR="00663D4B" w:rsidRPr="00DA16D7">
        <w:rPr>
          <w:rFonts w:asciiTheme="minorHAnsi" w:hAnsiTheme="minorHAnsi"/>
        </w:rPr>
        <w:t xml:space="preserve"> mice</w:t>
      </w:r>
      <w:r w:rsidR="00BD3178" w:rsidRPr="00DA16D7">
        <w:rPr>
          <w:rFonts w:asciiTheme="minorHAnsi" w:hAnsiTheme="minorHAnsi"/>
        </w:rPr>
        <w:t xml:space="preserve"> compared to their relative control groups</w:t>
      </w:r>
      <w:r w:rsidRPr="00DA16D7">
        <w:rPr>
          <w:rFonts w:asciiTheme="minorHAnsi" w:hAnsiTheme="minorHAnsi"/>
        </w:rPr>
        <w:t xml:space="preserve"> (all p&lt;</w:t>
      </w:r>
      <w:r w:rsidR="00E11990" w:rsidRPr="00DA16D7">
        <w:rPr>
          <w:rFonts w:asciiTheme="minorHAnsi" w:hAnsiTheme="minorHAnsi"/>
        </w:rPr>
        <w:t>0.001</w:t>
      </w:r>
      <w:r w:rsidR="009454E4" w:rsidRPr="00DA16D7">
        <w:rPr>
          <w:rFonts w:asciiTheme="minorHAnsi" w:hAnsiTheme="minorHAnsi"/>
        </w:rPr>
        <w:t>; Figure 3C</w:t>
      </w:r>
      <w:r w:rsidRPr="00DA16D7">
        <w:rPr>
          <w:rFonts w:asciiTheme="minorHAnsi" w:hAnsiTheme="minorHAnsi"/>
        </w:rPr>
        <w:t xml:space="preserve">).  </w:t>
      </w:r>
    </w:p>
    <w:p w14:paraId="5B53D118" w14:textId="77777777" w:rsidR="007A6E04" w:rsidRPr="00DA16D7" w:rsidRDefault="007A6E04" w:rsidP="0087648E">
      <w:pPr>
        <w:rPr>
          <w:rFonts w:asciiTheme="minorHAnsi" w:hAnsiTheme="minorHAnsi"/>
        </w:rPr>
      </w:pPr>
    </w:p>
    <w:p w14:paraId="15BC992A" w14:textId="59F829A5" w:rsidR="00B04B43" w:rsidRPr="00DA16D7" w:rsidRDefault="009454E4" w:rsidP="0087648E">
      <w:pPr>
        <w:rPr>
          <w:rFonts w:asciiTheme="minorHAnsi" w:hAnsiTheme="minorHAnsi"/>
        </w:rPr>
      </w:pPr>
      <w:r w:rsidRPr="00DA16D7">
        <w:rPr>
          <w:rFonts w:asciiTheme="minorHAnsi" w:hAnsiTheme="minorHAnsi"/>
        </w:rPr>
        <w:t xml:space="preserve">To test whether </w:t>
      </w:r>
      <w:r w:rsidR="009F4F88" w:rsidRPr="00DA16D7">
        <w:rPr>
          <w:rFonts w:asciiTheme="minorHAnsi" w:hAnsiTheme="minorHAnsi"/>
        </w:rPr>
        <w:t>the attenuation of</w:t>
      </w:r>
      <w:r w:rsidR="009E23FE" w:rsidRPr="00DA16D7">
        <w:rPr>
          <w:rFonts w:asciiTheme="minorHAnsi" w:hAnsiTheme="minorHAnsi"/>
        </w:rPr>
        <w:t xml:space="preserve"> fat mass</w:t>
      </w:r>
      <w:r w:rsidRPr="00DA16D7">
        <w:rPr>
          <w:rFonts w:asciiTheme="minorHAnsi" w:hAnsiTheme="minorHAnsi"/>
        </w:rPr>
        <w:t xml:space="preserve"> </w:t>
      </w:r>
      <w:r w:rsidR="009F4F88" w:rsidRPr="00DA16D7">
        <w:rPr>
          <w:rFonts w:asciiTheme="minorHAnsi" w:hAnsiTheme="minorHAnsi"/>
        </w:rPr>
        <w:t xml:space="preserve">gains in muscle </w:t>
      </w:r>
      <w:r w:rsidR="009F4F88" w:rsidRPr="00DA16D7">
        <w:rPr>
          <w:rFonts w:asciiTheme="minorHAnsi" w:hAnsiTheme="minorHAnsi"/>
          <w:i/>
        </w:rPr>
        <w:t>Tsc1</w:t>
      </w:r>
      <w:r w:rsidR="009F4F88" w:rsidRPr="00DA16D7">
        <w:rPr>
          <w:rFonts w:asciiTheme="minorHAnsi" w:hAnsiTheme="minorHAnsi"/>
        </w:rPr>
        <w:t xml:space="preserve"> knockout mice </w:t>
      </w:r>
      <w:r w:rsidR="000739C0">
        <w:rPr>
          <w:rFonts w:asciiTheme="minorHAnsi" w:hAnsiTheme="minorHAnsi"/>
        </w:rPr>
        <w:t>might be</w:t>
      </w:r>
      <w:r w:rsidR="000739C0" w:rsidRPr="00DA16D7">
        <w:rPr>
          <w:rFonts w:asciiTheme="minorHAnsi" w:hAnsiTheme="minorHAnsi"/>
        </w:rPr>
        <w:t xml:space="preserve"> </w:t>
      </w:r>
      <w:r w:rsidR="009E23FE" w:rsidRPr="00DA16D7">
        <w:rPr>
          <w:rFonts w:asciiTheme="minorHAnsi" w:hAnsiTheme="minorHAnsi"/>
        </w:rPr>
        <w:t xml:space="preserve">a form of lipodystrophy </w:t>
      </w:r>
      <w:r w:rsidR="003D3C8F" w:rsidRPr="00DA16D7">
        <w:rPr>
          <w:rFonts w:asciiTheme="minorHAnsi" w:hAnsiTheme="minorHAnsi"/>
        </w:rPr>
        <w:t xml:space="preserve">relating to insulin responsiveness, </w:t>
      </w:r>
      <w:r w:rsidRPr="00DA16D7">
        <w:rPr>
          <w:rFonts w:asciiTheme="minorHAnsi" w:hAnsiTheme="minorHAnsi"/>
        </w:rPr>
        <w:t xml:space="preserve">we performed insulin tolerance tests.  </w:t>
      </w:r>
      <w:r w:rsidR="00A22BB0" w:rsidRPr="00DA16D7">
        <w:rPr>
          <w:rFonts w:asciiTheme="minorHAnsi" w:hAnsiTheme="minorHAnsi"/>
        </w:rPr>
        <w:t xml:space="preserve">As shown in Figure 3D, </w:t>
      </w:r>
      <w:r w:rsidR="007427F4" w:rsidRPr="00DA16D7">
        <w:rPr>
          <w:rFonts w:asciiTheme="minorHAnsi" w:hAnsiTheme="minorHAnsi"/>
        </w:rPr>
        <w:t xml:space="preserve">compared to wild-type mice, </w:t>
      </w:r>
      <w:r w:rsidR="00A22BB0" w:rsidRPr="00DA16D7">
        <w:rPr>
          <w:rFonts w:asciiTheme="minorHAnsi" w:hAnsiTheme="minorHAnsi"/>
        </w:rPr>
        <w:t>both</w:t>
      </w:r>
      <w:r w:rsidR="009F1160" w:rsidRPr="00DA16D7">
        <w:rPr>
          <w:rFonts w:asciiTheme="minorHAnsi" w:hAnsiTheme="minorHAnsi"/>
        </w:rPr>
        <w:t xml:space="preserve"> male and female</w:t>
      </w:r>
      <w:r w:rsidR="00446BC8" w:rsidRPr="00DA16D7">
        <w:rPr>
          <w:rFonts w:asciiTheme="minorHAnsi" w:hAnsiTheme="minorHAnsi"/>
        </w:rPr>
        <w:t xml:space="preserve"> muscle</w:t>
      </w:r>
      <w:r w:rsidR="009F1160" w:rsidRPr="00DA16D7">
        <w:rPr>
          <w:rFonts w:asciiTheme="minorHAnsi" w:hAnsiTheme="minorHAnsi"/>
        </w:rPr>
        <w:t xml:space="preserve"> </w:t>
      </w:r>
      <w:r w:rsidR="00446BC8" w:rsidRPr="00DA16D7">
        <w:rPr>
          <w:rFonts w:asciiTheme="minorHAnsi" w:hAnsiTheme="minorHAnsi"/>
          <w:i/>
        </w:rPr>
        <w:t xml:space="preserve">Tsc1 </w:t>
      </w:r>
      <w:r w:rsidR="009F1160" w:rsidRPr="00DA16D7">
        <w:rPr>
          <w:rFonts w:asciiTheme="minorHAnsi" w:hAnsiTheme="minorHAnsi"/>
        </w:rPr>
        <w:t>knockout mice</w:t>
      </w:r>
      <w:r w:rsidR="003D3C8F" w:rsidRPr="00DA16D7">
        <w:rPr>
          <w:rFonts w:asciiTheme="minorHAnsi" w:hAnsiTheme="minorHAnsi"/>
        </w:rPr>
        <w:t xml:space="preserve"> that received a high fat diet</w:t>
      </w:r>
      <w:r w:rsidR="009F1160" w:rsidRPr="00DA16D7">
        <w:rPr>
          <w:rFonts w:asciiTheme="minorHAnsi" w:hAnsiTheme="minorHAnsi"/>
        </w:rPr>
        <w:t xml:space="preserve"> were more insulin </w:t>
      </w:r>
      <w:r w:rsidR="00041C32" w:rsidRPr="00DA16D7">
        <w:rPr>
          <w:rFonts w:asciiTheme="minorHAnsi" w:hAnsiTheme="minorHAnsi"/>
        </w:rPr>
        <w:t>responsive</w:t>
      </w:r>
      <w:r w:rsidR="009F1160" w:rsidRPr="00DA16D7">
        <w:rPr>
          <w:rFonts w:asciiTheme="minorHAnsi" w:hAnsiTheme="minorHAnsi"/>
        </w:rPr>
        <w:t xml:space="preserve"> </w:t>
      </w:r>
      <w:r w:rsidR="003D3C8F" w:rsidRPr="00DA16D7">
        <w:rPr>
          <w:rFonts w:asciiTheme="minorHAnsi" w:hAnsiTheme="minorHAnsi"/>
        </w:rPr>
        <w:t>(</w:t>
      </w:r>
      <w:del w:id="93" w:author="Dave Bridges" w:date="2019-05-16T18:30:00Z">
        <w:r w:rsidR="003D3C8F" w:rsidRPr="00DA16D7" w:rsidDel="00414DD7">
          <w:rPr>
            <w:rFonts w:asciiTheme="minorHAnsi" w:hAnsiTheme="minorHAnsi"/>
          </w:rPr>
          <w:delText>effect sizes, p-values</w:delText>
        </w:r>
      </w:del>
      <w:ins w:id="94" w:author="Dave Bridges" w:date="2019-05-16T18:30:00Z">
        <w:r w:rsidR="00414DD7">
          <w:rPr>
            <w:rFonts w:asciiTheme="minorHAnsi" w:hAnsiTheme="minorHAnsi"/>
          </w:rPr>
          <w:t>33% improvement in females, 45% in male</w:t>
        </w:r>
      </w:ins>
      <w:ins w:id="95" w:author="Dave Bridges" w:date="2019-05-16T18:31:00Z">
        <w:r w:rsidR="004F7B20">
          <w:rPr>
            <w:rFonts w:asciiTheme="minorHAnsi" w:hAnsiTheme="minorHAnsi"/>
          </w:rPr>
          <w:t xml:space="preserve"> mice</w:t>
        </w:r>
      </w:ins>
      <w:ins w:id="96" w:author="Dave Bridges" w:date="2019-05-16T18:30:00Z">
        <w:r w:rsidR="00414DD7">
          <w:rPr>
            <w:rFonts w:asciiTheme="minorHAnsi" w:hAnsiTheme="minorHAnsi"/>
          </w:rPr>
          <w:t xml:space="preserve"> based on area under curve; p=0.045 and </w:t>
        </w:r>
      </w:ins>
      <w:ins w:id="97" w:author="Dave Bridges" w:date="2019-05-16T18:31:00Z">
        <w:r w:rsidR="004F7B20">
          <w:rPr>
            <w:rFonts w:asciiTheme="minorHAnsi" w:hAnsiTheme="minorHAnsi"/>
          </w:rPr>
          <w:t>0.014 respectively</w:t>
        </w:r>
      </w:ins>
      <w:r w:rsidR="003D3C8F" w:rsidRPr="00DA16D7">
        <w:rPr>
          <w:rFonts w:asciiTheme="minorHAnsi" w:hAnsiTheme="minorHAnsi"/>
        </w:rPr>
        <w:t>)</w:t>
      </w:r>
      <w:r w:rsidR="00F635E6" w:rsidRPr="00DA16D7">
        <w:rPr>
          <w:rFonts w:asciiTheme="minorHAnsi" w:hAnsiTheme="minorHAnsi"/>
        </w:rPr>
        <w:t>. This is</w:t>
      </w:r>
      <w:r w:rsidR="003D3C8F" w:rsidRPr="00DA16D7">
        <w:rPr>
          <w:rFonts w:asciiTheme="minorHAnsi" w:hAnsiTheme="minorHAnsi"/>
        </w:rPr>
        <w:t xml:space="preserve"> </w:t>
      </w:r>
      <w:r w:rsidR="009F1160" w:rsidRPr="00DA16D7">
        <w:rPr>
          <w:rFonts w:asciiTheme="minorHAnsi" w:hAnsiTheme="minorHAnsi"/>
        </w:rPr>
        <w:t>consistent with the hypothesis that the adiposity</w:t>
      </w:r>
      <w:r w:rsidR="00A43BE8" w:rsidRPr="00DA16D7">
        <w:rPr>
          <w:rFonts w:asciiTheme="minorHAnsi" w:hAnsiTheme="minorHAnsi"/>
        </w:rPr>
        <w:t xml:space="preserve"> is inversely related to</w:t>
      </w:r>
      <w:r w:rsidR="009F1160" w:rsidRPr="00DA16D7">
        <w:rPr>
          <w:rFonts w:asciiTheme="minorHAnsi" w:hAnsiTheme="minorHAnsi"/>
        </w:rPr>
        <w:t xml:space="preserve"> insulin sensitivity</w:t>
      </w:r>
      <w:r w:rsidR="00631ABF" w:rsidRPr="00DA16D7">
        <w:rPr>
          <w:rFonts w:asciiTheme="minorHAnsi" w:hAnsiTheme="minorHAnsi"/>
        </w:rPr>
        <w:t xml:space="preserve"> and that these mice are </w:t>
      </w:r>
      <w:r w:rsidR="00F573B3" w:rsidRPr="00DA16D7">
        <w:rPr>
          <w:rFonts w:asciiTheme="minorHAnsi" w:hAnsiTheme="minorHAnsi"/>
        </w:rPr>
        <w:t xml:space="preserve">not </w:t>
      </w:r>
      <w:proofErr w:type="spellStart"/>
      <w:r w:rsidR="00F573B3" w:rsidRPr="00DA16D7">
        <w:rPr>
          <w:rFonts w:asciiTheme="minorHAnsi" w:hAnsiTheme="minorHAnsi"/>
        </w:rPr>
        <w:t>lipodystrophic</w:t>
      </w:r>
      <w:proofErr w:type="spellEnd"/>
      <w:del w:id="98" w:author="Dave Bridges" w:date="2019-05-16T18:32:00Z">
        <w:r w:rsidR="00F573B3" w:rsidRPr="00DA16D7" w:rsidDel="00151F74">
          <w:rPr>
            <w:rFonts w:asciiTheme="minorHAnsi" w:hAnsiTheme="minorHAnsi"/>
          </w:rPr>
          <w:delText xml:space="preserve"> </w:delText>
        </w:r>
        <w:r w:rsidR="00F573B3" w:rsidRPr="00DA16D7" w:rsidDel="00151F74">
          <w:rPr>
            <w:rFonts w:asciiTheme="minorHAnsi" w:hAnsiTheme="minorHAnsi"/>
            <w:i/>
          </w:rPr>
          <w:delText>per se</w:delText>
        </w:r>
      </w:del>
      <w:r w:rsidR="00F573B3" w:rsidRPr="00DA16D7">
        <w:rPr>
          <w:rFonts w:asciiTheme="minorHAnsi" w:hAnsiTheme="minorHAnsi"/>
        </w:rPr>
        <w:t xml:space="preserve">, </w:t>
      </w:r>
      <w:del w:id="99" w:author="Dave Bridges" w:date="2019-05-16T18:32:00Z">
        <w:r w:rsidR="00F573B3" w:rsidRPr="00DA16D7" w:rsidDel="00151F74">
          <w:rPr>
            <w:rFonts w:asciiTheme="minorHAnsi" w:hAnsiTheme="minorHAnsi"/>
          </w:rPr>
          <w:delText xml:space="preserve">rather </w:delText>
        </w:r>
      </w:del>
      <w:ins w:id="100" w:author="Dave Bridges" w:date="2019-05-16T18:32:00Z">
        <w:r w:rsidR="00151F74">
          <w:rPr>
            <w:rFonts w:asciiTheme="minorHAnsi" w:hAnsiTheme="minorHAnsi"/>
          </w:rPr>
          <w:t>but</w:t>
        </w:r>
        <w:r w:rsidR="00151F74" w:rsidRPr="00DA16D7">
          <w:rPr>
            <w:rFonts w:asciiTheme="minorHAnsi" w:hAnsiTheme="minorHAnsi"/>
          </w:rPr>
          <w:t xml:space="preserve"> </w:t>
        </w:r>
      </w:ins>
      <w:del w:id="101" w:author="Dave Bridges" w:date="2019-05-16T18:31:00Z">
        <w:r w:rsidR="00F573B3" w:rsidRPr="00DA16D7" w:rsidDel="00151F74">
          <w:rPr>
            <w:rFonts w:asciiTheme="minorHAnsi" w:hAnsiTheme="minorHAnsi"/>
          </w:rPr>
          <w:delText xml:space="preserve">that </w:delText>
        </w:r>
      </w:del>
      <w:ins w:id="102" w:author="Dave Bridges" w:date="2019-05-16T18:31:00Z">
        <w:r w:rsidR="00151F74">
          <w:rPr>
            <w:rFonts w:asciiTheme="minorHAnsi" w:hAnsiTheme="minorHAnsi"/>
          </w:rPr>
          <w:t>the</w:t>
        </w:r>
        <w:r w:rsidR="00151F74" w:rsidRPr="00DA16D7">
          <w:rPr>
            <w:rFonts w:asciiTheme="minorHAnsi" w:hAnsiTheme="minorHAnsi"/>
          </w:rPr>
          <w:t xml:space="preserve"> </w:t>
        </w:r>
      </w:ins>
      <w:r w:rsidR="00136D4C" w:rsidRPr="00DA16D7">
        <w:rPr>
          <w:rFonts w:asciiTheme="minorHAnsi" w:hAnsiTheme="minorHAnsi"/>
        </w:rPr>
        <w:t>mice with</w:t>
      </w:r>
      <w:r w:rsidR="0087648E" w:rsidRPr="00DA16D7">
        <w:rPr>
          <w:rFonts w:asciiTheme="minorHAnsi" w:hAnsiTheme="minorHAnsi"/>
        </w:rPr>
        <w:t xml:space="preserve"> muscle </w:t>
      </w:r>
      <w:r w:rsidR="0087648E" w:rsidRPr="00DA16D7">
        <w:rPr>
          <w:rFonts w:asciiTheme="minorHAnsi" w:hAnsiTheme="minorHAnsi"/>
          <w:i/>
        </w:rPr>
        <w:t xml:space="preserve">Tsc1 </w:t>
      </w:r>
      <w:r w:rsidR="0087648E" w:rsidRPr="00DA16D7">
        <w:rPr>
          <w:rFonts w:asciiTheme="minorHAnsi" w:hAnsiTheme="minorHAnsi"/>
        </w:rPr>
        <w:t xml:space="preserve">knockout </w:t>
      </w:r>
      <w:r w:rsidR="00041C32" w:rsidRPr="00DA16D7">
        <w:rPr>
          <w:rFonts w:asciiTheme="minorHAnsi" w:hAnsiTheme="minorHAnsi"/>
        </w:rPr>
        <w:t xml:space="preserve">are protected from </w:t>
      </w:r>
      <w:r w:rsidR="0087648E" w:rsidRPr="00DA16D7">
        <w:rPr>
          <w:rFonts w:asciiTheme="minorHAnsi" w:hAnsiTheme="minorHAnsi"/>
        </w:rPr>
        <w:t>adipose tissue expansion</w:t>
      </w:r>
      <w:r w:rsidR="00F573B3" w:rsidRPr="00DA16D7">
        <w:rPr>
          <w:rFonts w:asciiTheme="minorHAnsi" w:hAnsiTheme="minorHAnsi"/>
        </w:rPr>
        <w:t xml:space="preserve"> </w:t>
      </w:r>
      <w:del w:id="103" w:author="Dave Bridges" w:date="2019-05-16T18:32:00Z">
        <w:r w:rsidR="00F573B3" w:rsidRPr="00DA16D7" w:rsidDel="00151F74">
          <w:rPr>
            <w:rFonts w:asciiTheme="minorHAnsi" w:hAnsiTheme="minorHAnsi"/>
          </w:rPr>
          <w:delText xml:space="preserve">through </w:delText>
        </w:r>
        <w:r w:rsidR="00D823F3" w:rsidRPr="00DA16D7" w:rsidDel="00151F74">
          <w:rPr>
            <w:rFonts w:asciiTheme="minorHAnsi" w:hAnsiTheme="minorHAnsi"/>
          </w:rPr>
          <w:delText>triglyceride</w:delText>
        </w:r>
        <w:r w:rsidR="00F573B3" w:rsidRPr="00DA16D7" w:rsidDel="00151F74">
          <w:rPr>
            <w:rFonts w:asciiTheme="minorHAnsi" w:hAnsiTheme="minorHAnsi"/>
          </w:rPr>
          <w:delText xml:space="preserve"> accumulation</w:delText>
        </w:r>
        <w:r w:rsidR="0087648E" w:rsidRPr="00DA16D7" w:rsidDel="00151F74">
          <w:rPr>
            <w:rFonts w:asciiTheme="minorHAnsi" w:hAnsiTheme="minorHAnsi"/>
          </w:rPr>
          <w:delText xml:space="preserve"> </w:delText>
        </w:r>
        <w:r w:rsidR="00136D4C" w:rsidRPr="00DA16D7" w:rsidDel="00151F74">
          <w:rPr>
            <w:rFonts w:asciiTheme="minorHAnsi" w:hAnsiTheme="minorHAnsi"/>
          </w:rPr>
          <w:delText xml:space="preserve">in response to </w:delText>
        </w:r>
        <w:r w:rsidR="0087648E" w:rsidRPr="00DA16D7" w:rsidDel="00151F74">
          <w:rPr>
            <w:rFonts w:asciiTheme="minorHAnsi" w:hAnsiTheme="minorHAnsi"/>
          </w:rPr>
          <w:delText>a high fat diet</w:delText>
        </w:r>
      </w:del>
      <w:ins w:id="104" w:author="Dave Bridges" w:date="2019-05-16T18:32:00Z">
        <w:r w:rsidR="00151F74">
          <w:rPr>
            <w:rFonts w:asciiTheme="minorHAnsi" w:hAnsiTheme="minorHAnsi"/>
          </w:rPr>
          <w:t>via changes in energy balance</w:t>
        </w:r>
      </w:ins>
      <w:r w:rsidR="00041C32" w:rsidRPr="00DA16D7">
        <w:rPr>
          <w:rFonts w:asciiTheme="minorHAnsi" w:hAnsiTheme="minorHAnsi"/>
        </w:rPr>
        <w:t>.</w:t>
      </w:r>
      <w:r w:rsidR="0087648E" w:rsidRPr="00DA16D7">
        <w:rPr>
          <w:rFonts w:asciiTheme="minorHAnsi" w:hAnsiTheme="minorHAnsi"/>
        </w:rPr>
        <w:t xml:space="preserve"> </w:t>
      </w:r>
    </w:p>
    <w:p w14:paraId="3BD73669" w14:textId="77777777" w:rsidR="00B04B43" w:rsidRPr="00DA16D7" w:rsidRDefault="00B04B43" w:rsidP="0087648E">
      <w:pPr>
        <w:rPr>
          <w:rFonts w:asciiTheme="minorHAnsi" w:hAnsiTheme="minorHAnsi"/>
        </w:rPr>
      </w:pPr>
    </w:p>
    <w:p w14:paraId="5F6B43F1" w14:textId="4049F03F" w:rsidR="00E7425C" w:rsidRPr="00DA16D7" w:rsidRDefault="00B04B43" w:rsidP="00E7425C">
      <w:pPr>
        <w:pStyle w:val="Heading2"/>
        <w:rPr>
          <w:rFonts w:asciiTheme="minorHAnsi" w:hAnsiTheme="minorHAnsi"/>
        </w:rPr>
      </w:pPr>
      <w:r w:rsidRPr="00DA16D7">
        <w:rPr>
          <w:rFonts w:asciiTheme="minorHAnsi" w:hAnsiTheme="minorHAnsi"/>
        </w:rPr>
        <w:t>A</w:t>
      </w:r>
      <w:r w:rsidR="00E7425C" w:rsidRPr="00DA16D7">
        <w:rPr>
          <w:rFonts w:asciiTheme="minorHAnsi" w:hAnsiTheme="minorHAnsi"/>
        </w:rPr>
        <w:t xml:space="preserve">blation of Muscle </w:t>
      </w:r>
      <w:r w:rsidR="00E7425C" w:rsidRPr="00DA16D7">
        <w:rPr>
          <w:rFonts w:asciiTheme="minorHAnsi" w:hAnsiTheme="minorHAnsi"/>
          <w:i/>
        </w:rPr>
        <w:t>Tsc1</w:t>
      </w:r>
      <w:r w:rsidR="00E7425C" w:rsidRPr="00DA16D7">
        <w:rPr>
          <w:rFonts w:asciiTheme="minorHAnsi" w:hAnsiTheme="minorHAnsi"/>
        </w:rPr>
        <w:t xml:space="preserve"> Results in </w:t>
      </w:r>
      <w:r w:rsidR="00E0148A" w:rsidRPr="00DA16D7">
        <w:rPr>
          <w:rFonts w:asciiTheme="minorHAnsi" w:hAnsiTheme="minorHAnsi"/>
        </w:rPr>
        <w:t xml:space="preserve">Increased </w:t>
      </w:r>
      <w:r w:rsidR="00E7425C" w:rsidRPr="00DA16D7">
        <w:rPr>
          <w:rFonts w:asciiTheme="minorHAnsi" w:hAnsiTheme="minorHAnsi"/>
        </w:rPr>
        <w:t xml:space="preserve">Oxidative </w:t>
      </w:r>
      <w:r w:rsidR="003D4E33" w:rsidRPr="00DA16D7">
        <w:rPr>
          <w:rFonts w:asciiTheme="minorHAnsi" w:hAnsiTheme="minorHAnsi"/>
        </w:rPr>
        <w:t xml:space="preserve">Enzymes in </w:t>
      </w:r>
      <w:r w:rsidR="00E7425C" w:rsidRPr="00DA16D7">
        <w:rPr>
          <w:rFonts w:asciiTheme="minorHAnsi" w:hAnsiTheme="minorHAnsi"/>
        </w:rPr>
        <w:t>Muscle Fibers and Upregulation of Fatty Acid/Amino Acid Uptake Genes</w:t>
      </w:r>
    </w:p>
    <w:p w14:paraId="1C3DAE43" w14:textId="4E943842" w:rsidR="00F82FCB" w:rsidRPr="00DA16D7" w:rsidRDefault="001E44FD" w:rsidP="003669B1">
      <w:pPr>
        <w:rPr>
          <w:rFonts w:asciiTheme="minorHAnsi" w:hAnsiTheme="minorHAnsi"/>
        </w:rPr>
      </w:pPr>
      <w:r w:rsidRPr="00DA16D7">
        <w:rPr>
          <w:rFonts w:asciiTheme="minorHAnsi" w:hAnsiTheme="minorHAnsi"/>
        </w:rPr>
        <w:t>T</w:t>
      </w:r>
      <w:r w:rsidR="0032099B" w:rsidRPr="00DA16D7">
        <w:rPr>
          <w:rFonts w:asciiTheme="minorHAnsi" w:hAnsiTheme="minorHAnsi"/>
        </w:rPr>
        <w:t xml:space="preserve">o gain </w:t>
      </w:r>
      <w:r w:rsidR="00510897" w:rsidRPr="00DA16D7">
        <w:rPr>
          <w:rFonts w:asciiTheme="minorHAnsi" w:hAnsiTheme="minorHAnsi"/>
        </w:rPr>
        <w:t xml:space="preserve">further </w:t>
      </w:r>
      <w:r w:rsidR="0032099B" w:rsidRPr="00DA16D7">
        <w:rPr>
          <w:rFonts w:asciiTheme="minorHAnsi" w:hAnsiTheme="minorHAnsi"/>
        </w:rPr>
        <w:t xml:space="preserve">insight into the </w:t>
      </w:r>
      <w:r w:rsidR="003A3449" w:rsidRPr="00DA16D7">
        <w:rPr>
          <w:rFonts w:asciiTheme="minorHAnsi" w:hAnsiTheme="minorHAnsi"/>
        </w:rPr>
        <w:t xml:space="preserve">mTORC1 activity-driven </w:t>
      </w:r>
      <w:r w:rsidR="00510897" w:rsidRPr="00DA16D7">
        <w:rPr>
          <w:rFonts w:asciiTheme="minorHAnsi" w:hAnsiTheme="minorHAnsi"/>
        </w:rPr>
        <w:t xml:space="preserve">mechanisms </w:t>
      </w:r>
      <w:r w:rsidR="003A3449" w:rsidRPr="00DA16D7">
        <w:rPr>
          <w:rFonts w:asciiTheme="minorHAnsi" w:hAnsiTheme="minorHAnsi"/>
        </w:rPr>
        <w:t xml:space="preserve">within skeletal muscle that </w:t>
      </w:r>
      <w:r w:rsidR="00AD5513" w:rsidRPr="00DA16D7">
        <w:rPr>
          <w:rFonts w:asciiTheme="minorHAnsi" w:hAnsiTheme="minorHAnsi"/>
        </w:rPr>
        <w:t xml:space="preserve">increase energy expenditure and </w:t>
      </w:r>
      <w:r w:rsidR="00745B67" w:rsidRPr="00DA16D7">
        <w:rPr>
          <w:rFonts w:asciiTheme="minorHAnsi" w:hAnsiTheme="minorHAnsi"/>
        </w:rPr>
        <w:t xml:space="preserve">help </w:t>
      </w:r>
      <w:r w:rsidR="003A3449" w:rsidRPr="00DA16D7">
        <w:rPr>
          <w:rFonts w:asciiTheme="minorHAnsi" w:hAnsiTheme="minorHAnsi"/>
        </w:rPr>
        <w:t xml:space="preserve">protect </w:t>
      </w:r>
      <w:r w:rsidR="00745B67" w:rsidRPr="00DA16D7">
        <w:rPr>
          <w:rFonts w:asciiTheme="minorHAnsi" w:hAnsiTheme="minorHAnsi"/>
          <w:i/>
        </w:rPr>
        <w:t xml:space="preserve">Tsc1 </w:t>
      </w:r>
      <w:r w:rsidR="00745B67" w:rsidRPr="00DA16D7">
        <w:rPr>
          <w:rFonts w:asciiTheme="minorHAnsi" w:hAnsiTheme="minorHAnsi"/>
        </w:rPr>
        <w:t>knockout mice from</w:t>
      </w:r>
      <w:r w:rsidR="003A3449" w:rsidRPr="00DA16D7">
        <w:rPr>
          <w:rFonts w:asciiTheme="minorHAnsi" w:hAnsiTheme="minorHAnsi"/>
        </w:rPr>
        <w:t xml:space="preserve"> diet-induced obesity</w:t>
      </w:r>
      <w:r w:rsidR="0032099B" w:rsidRPr="00DA16D7">
        <w:rPr>
          <w:rFonts w:asciiTheme="minorHAnsi" w:hAnsiTheme="minorHAnsi"/>
        </w:rPr>
        <w:t>, we performed RNA sequencing studies</w:t>
      </w:r>
      <w:r w:rsidR="000E292D" w:rsidRPr="00DA16D7">
        <w:rPr>
          <w:rFonts w:asciiTheme="minorHAnsi" w:hAnsiTheme="minorHAnsi"/>
        </w:rPr>
        <w:t xml:space="preserve"> in</w:t>
      </w:r>
      <w:r w:rsidR="00C41800">
        <w:rPr>
          <w:rFonts w:asciiTheme="minorHAnsi" w:hAnsiTheme="minorHAnsi"/>
        </w:rPr>
        <w:t xml:space="preserve"> RNA obtained from</w:t>
      </w:r>
      <w:r w:rsidR="000E292D" w:rsidRPr="00DA16D7">
        <w:rPr>
          <w:rFonts w:asciiTheme="minorHAnsi" w:hAnsiTheme="minorHAnsi"/>
        </w:rPr>
        <w:t xml:space="preserve"> </w:t>
      </w:r>
      <w:r w:rsidR="00C41800" w:rsidRPr="00C41800">
        <w:rPr>
          <w:rFonts w:asciiTheme="minorHAnsi" w:hAnsiTheme="minorHAnsi"/>
          <w:i/>
        </w:rPr>
        <w:t xml:space="preserve">m. </w:t>
      </w:r>
      <w:r w:rsidR="000E292D" w:rsidRPr="00C41800">
        <w:rPr>
          <w:rFonts w:asciiTheme="minorHAnsi" w:hAnsiTheme="minorHAnsi"/>
          <w:i/>
        </w:rPr>
        <w:t xml:space="preserve">quadriceps </w:t>
      </w:r>
      <w:r w:rsidR="00C41800" w:rsidRPr="00C41800">
        <w:rPr>
          <w:rFonts w:asciiTheme="minorHAnsi" w:hAnsiTheme="minorHAnsi"/>
          <w:i/>
        </w:rPr>
        <w:t>femoris</w:t>
      </w:r>
      <w:ins w:id="105" w:author="Stephenson, Erin" w:date="2019-05-01T09:54:00Z">
        <w:r w:rsidR="000739C0">
          <w:rPr>
            <w:rFonts w:asciiTheme="minorHAnsi" w:hAnsiTheme="minorHAnsi"/>
          </w:rPr>
          <w:t xml:space="preserve"> from male mice with </w:t>
        </w:r>
        <w:proofErr w:type="spellStart"/>
        <w:r w:rsidR="000739C0" w:rsidRPr="003D6A25">
          <w:rPr>
            <w:rFonts w:asciiTheme="minorHAnsi" w:hAnsiTheme="minorHAnsi"/>
            <w:i/>
          </w:rPr>
          <w:t>Ckmm-Cre</w:t>
        </w:r>
        <w:proofErr w:type="spellEnd"/>
        <w:r w:rsidR="000739C0">
          <w:rPr>
            <w:rFonts w:asciiTheme="minorHAnsi" w:hAnsiTheme="minorHAnsi"/>
          </w:rPr>
          <w:t xml:space="preserve"> driven </w:t>
        </w:r>
        <w:r w:rsidR="000739C0" w:rsidRPr="003D6A25">
          <w:rPr>
            <w:rFonts w:asciiTheme="minorHAnsi" w:hAnsiTheme="minorHAnsi"/>
            <w:i/>
          </w:rPr>
          <w:t>Tsc1</w:t>
        </w:r>
        <w:r w:rsidR="000739C0">
          <w:rPr>
            <w:rFonts w:asciiTheme="minorHAnsi" w:hAnsiTheme="minorHAnsi"/>
          </w:rPr>
          <w:t xml:space="preserve"> knockout</w:t>
        </w:r>
      </w:ins>
      <w:ins w:id="106" w:author="Stephenson, Erin" w:date="2019-05-01T09:55:00Z">
        <w:r w:rsidR="000739C0">
          <w:rPr>
            <w:rFonts w:asciiTheme="minorHAnsi" w:hAnsiTheme="minorHAnsi"/>
          </w:rPr>
          <w:t xml:space="preserve"> and their </w:t>
        </w:r>
        <w:proofErr w:type="spellStart"/>
        <w:r w:rsidR="000739C0">
          <w:rPr>
            <w:rFonts w:asciiTheme="minorHAnsi" w:hAnsiTheme="minorHAnsi"/>
          </w:rPr>
          <w:t>floxed</w:t>
        </w:r>
        <w:proofErr w:type="spellEnd"/>
        <w:r w:rsidR="000739C0">
          <w:rPr>
            <w:rFonts w:asciiTheme="minorHAnsi" w:hAnsiTheme="minorHAnsi"/>
          </w:rPr>
          <w:t xml:space="preserve"> litter mates</w:t>
        </w:r>
      </w:ins>
      <w:r w:rsidR="0032099B" w:rsidRPr="00DA16D7">
        <w:rPr>
          <w:rFonts w:asciiTheme="minorHAnsi" w:hAnsiTheme="minorHAnsi"/>
        </w:rPr>
        <w:t xml:space="preserve">.  </w:t>
      </w:r>
      <w:r w:rsidR="006E719C" w:rsidRPr="00DA16D7">
        <w:rPr>
          <w:rFonts w:asciiTheme="minorHAnsi" w:hAnsiTheme="minorHAnsi"/>
        </w:rPr>
        <w:t>W</w:t>
      </w:r>
      <w:r w:rsidR="0032099B" w:rsidRPr="00DA16D7">
        <w:rPr>
          <w:rFonts w:asciiTheme="minorHAnsi" w:hAnsiTheme="minorHAnsi"/>
        </w:rPr>
        <w:t xml:space="preserve">e identified </w:t>
      </w:r>
      <w:r w:rsidR="00496562" w:rsidRPr="00DA16D7">
        <w:rPr>
          <w:rFonts w:asciiTheme="minorHAnsi" w:hAnsiTheme="minorHAnsi"/>
        </w:rPr>
        <w:t>4403</w:t>
      </w:r>
      <w:r w:rsidR="0032099B" w:rsidRPr="00DA16D7">
        <w:rPr>
          <w:rFonts w:asciiTheme="minorHAnsi" w:hAnsiTheme="minorHAnsi"/>
        </w:rPr>
        <w:t xml:space="preserve"> significantly differentially expressed genes in these animals, including </w:t>
      </w:r>
      <w:r w:rsidR="00496562" w:rsidRPr="00DA16D7">
        <w:rPr>
          <w:rFonts w:asciiTheme="minorHAnsi" w:hAnsiTheme="minorHAnsi"/>
        </w:rPr>
        <w:t>2464</w:t>
      </w:r>
      <w:r w:rsidR="0032099B" w:rsidRPr="00DA16D7">
        <w:rPr>
          <w:rFonts w:asciiTheme="minorHAnsi" w:hAnsiTheme="minorHAnsi"/>
        </w:rPr>
        <w:t xml:space="preserve"> </w:t>
      </w:r>
      <w:r w:rsidR="0032099B" w:rsidRPr="00DA16D7">
        <w:rPr>
          <w:rFonts w:asciiTheme="minorHAnsi" w:hAnsiTheme="minorHAnsi"/>
        </w:rPr>
        <w:lastRenderedPageBreak/>
        <w:t xml:space="preserve">upregulated genes and </w:t>
      </w:r>
      <w:r w:rsidR="00496562" w:rsidRPr="00DA16D7">
        <w:rPr>
          <w:rFonts w:asciiTheme="minorHAnsi" w:hAnsiTheme="minorHAnsi"/>
        </w:rPr>
        <w:t>1939</w:t>
      </w:r>
      <w:r w:rsidR="0032099B" w:rsidRPr="00DA16D7">
        <w:rPr>
          <w:rFonts w:asciiTheme="minorHAnsi" w:hAnsiTheme="minorHAnsi"/>
        </w:rPr>
        <w:t xml:space="preserve"> downregulated genes (see Supplementary Table 1</w:t>
      </w:r>
      <w:r w:rsidR="00834945" w:rsidRPr="00DA16D7">
        <w:rPr>
          <w:rFonts w:asciiTheme="minorHAnsi" w:hAnsiTheme="minorHAnsi"/>
        </w:rPr>
        <w:t xml:space="preserve"> for complete list</w:t>
      </w:r>
      <w:r w:rsidR="0032099B" w:rsidRPr="00DA16D7">
        <w:rPr>
          <w:rFonts w:asciiTheme="minorHAnsi" w:hAnsiTheme="minorHAnsi"/>
        </w:rPr>
        <w:t xml:space="preserve">).  To </w:t>
      </w:r>
      <w:r w:rsidR="00AD5513" w:rsidRPr="00DA16D7">
        <w:rPr>
          <w:rFonts w:asciiTheme="minorHAnsi" w:hAnsiTheme="minorHAnsi"/>
        </w:rPr>
        <w:t>identify</w:t>
      </w:r>
      <w:r w:rsidR="0032099B" w:rsidRPr="00DA16D7">
        <w:rPr>
          <w:rFonts w:asciiTheme="minorHAnsi" w:hAnsiTheme="minorHAnsi"/>
        </w:rPr>
        <w:t xml:space="preserve"> the pathways and networks associated with these </w:t>
      </w:r>
      <w:r w:rsidR="0073183A" w:rsidRPr="00DA16D7">
        <w:rPr>
          <w:rFonts w:asciiTheme="minorHAnsi" w:hAnsiTheme="minorHAnsi"/>
        </w:rPr>
        <w:t xml:space="preserve">differentially expressed </w:t>
      </w:r>
      <w:r w:rsidR="0032099B" w:rsidRPr="00DA16D7">
        <w:rPr>
          <w:rFonts w:asciiTheme="minorHAnsi" w:hAnsiTheme="minorHAnsi"/>
        </w:rPr>
        <w:t xml:space="preserve">genes, we performed </w:t>
      </w:r>
      <w:r w:rsidR="00C21535" w:rsidRPr="00DA16D7">
        <w:rPr>
          <w:rFonts w:asciiTheme="minorHAnsi" w:hAnsiTheme="minorHAnsi"/>
        </w:rPr>
        <w:t>gene-set enrichment analyses</w:t>
      </w:r>
      <w:r w:rsidR="0073183A" w:rsidRPr="00DA16D7">
        <w:rPr>
          <w:rFonts w:asciiTheme="minorHAnsi" w:hAnsiTheme="minorHAnsi"/>
        </w:rPr>
        <w:t>,</w:t>
      </w:r>
      <w:r w:rsidR="00C21535" w:rsidRPr="00DA16D7">
        <w:rPr>
          <w:rFonts w:asciiTheme="minorHAnsi" w:hAnsiTheme="minorHAnsi"/>
        </w:rPr>
        <w:t xml:space="preserve"> </w:t>
      </w:r>
      <w:r w:rsidR="003F5B88" w:rsidRPr="00DA16D7">
        <w:rPr>
          <w:rFonts w:asciiTheme="minorHAnsi" w:hAnsiTheme="minorHAnsi"/>
        </w:rPr>
        <w:t>finding 674 differentially regulated gene sets</w:t>
      </w:r>
      <w:r w:rsidR="00DB5881" w:rsidRPr="00DA16D7">
        <w:rPr>
          <w:rFonts w:asciiTheme="minorHAnsi" w:hAnsiTheme="minorHAnsi"/>
        </w:rPr>
        <w:t xml:space="preserve"> (see Supplementary Table 2)</w:t>
      </w:r>
      <w:r w:rsidR="0032099B" w:rsidRPr="00DA16D7">
        <w:rPr>
          <w:rFonts w:asciiTheme="minorHAnsi" w:hAnsiTheme="minorHAnsi"/>
        </w:rPr>
        <w:t xml:space="preserve">. </w:t>
      </w:r>
      <w:r w:rsidR="00DB5881" w:rsidRPr="00DA16D7">
        <w:rPr>
          <w:rFonts w:asciiTheme="minorHAnsi" w:hAnsiTheme="minorHAnsi"/>
        </w:rPr>
        <w:t xml:space="preserve">Among the significantly enriched gene sets </w:t>
      </w:r>
      <w:r w:rsidR="00863DEF" w:rsidRPr="00DA16D7">
        <w:rPr>
          <w:rFonts w:asciiTheme="minorHAnsi" w:hAnsiTheme="minorHAnsi"/>
        </w:rPr>
        <w:t xml:space="preserve">were </w:t>
      </w:r>
      <w:r w:rsidR="0032099B" w:rsidRPr="00DA16D7">
        <w:rPr>
          <w:rFonts w:asciiTheme="minorHAnsi" w:hAnsiTheme="minorHAnsi"/>
        </w:rPr>
        <w:t xml:space="preserve">genes </w:t>
      </w:r>
      <w:r w:rsidR="0073183A" w:rsidRPr="00DA16D7">
        <w:rPr>
          <w:rFonts w:asciiTheme="minorHAnsi" w:hAnsiTheme="minorHAnsi"/>
        </w:rPr>
        <w:t xml:space="preserve">also </w:t>
      </w:r>
      <w:r w:rsidR="0032099B" w:rsidRPr="00DA16D7">
        <w:rPr>
          <w:rFonts w:asciiTheme="minorHAnsi" w:hAnsiTheme="minorHAnsi"/>
        </w:rPr>
        <w:t xml:space="preserve">regulated by </w:t>
      </w:r>
      <w:r w:rsidR="0032099B" w:rsidRPr="00DA16D7">
        <w:rPr>
          <w:rFonts w:asciiTheme="minorHAnsi" w:hAnsiTheme="minorHAnsi"/>
          <w:i/>
        </w:rPr>
        <w:t>Tsc2</w:t>
      </w:r>
      <w:r w:rsidR="0032099B" w:rsidRPr="00DA16D7">
        <w:rPr>
          <w:rFonts w:asciiTheme="minorHAnsi" w:hAnsiTheme="minorHAnsi"/>
        </w:rPr>
        <w:t xml:space="preserve"> deletion in MEFs</w:t>
      </w:r>
      <w:r w:rsidR="00707E83" w:rsidRPr="00DA16D7">
        <w:rPr>
          <w:rFonts w:asciiTheme="minorHAnsi" w:hAnsiTheme="minorHAnsi"/>
        </w:rPr>
        <w:t>,</w:t>
      </w:r>
      <w:r w:rsidR="0032099B" w:rsidRPr="00DA16D7">
        <w:rPr>
          <w:rFonts w:asciiTheme="minorHAnsi" w:hAnsiTheme="minorHAnsi"/>
        </w:rPr>
        <w:t xml:space="preserve"> and by treatment with rapamycin </w:t>
      </w:r>
      <w:r w:rsidR="0032099B" w:rsidRPr="00DA16D7">
        <w:rPr>
          <w:rFonts w:asciiTheme="minorHAnsi" w:hAnsiTheme="minorHAnsi"/>
        </w:rPr>
        <w:fldChar w:fldCharType="begin" w:fldLock="1"/>
      </w:r>
      <w:r w:rsidR="00D72F59">
        <w:rPr>
          <w:rFonts w:asciiTheme="minorHAnsi" w:hAnsiTheme="minorHAnsi"/>
        </w:rPr>
        <w:instrText>ADDIN CSL_CITATION {"citationItems":[{"id":"ITEM-1","itemData":{"DOI":"MCB.02136-06 [pii]\\r10.1128/MCB.02136-06","ISBN":"0270-7306 (Print)","ISSN":"0270-7306","PMID":"17562867","abstract":"The tuberous sclerosis complex (TSC) proteins TSC1 and TSC2 regulate protein translation by inhibiting the serine/threonine kinase mTORC1 (for mammalian target of rapamycin complex 1). However, how TSC1 and TSC2 control overall protein synthesis and the translation of specific mRNAs in response to different mitogenic and nutritional stimuli is largely unknown. We show here that serum withdrawal inhibits mTORC1 signaling, causes disassembly of translation initiation complexes, and causes mRNA redistribution from polysomes to subpolysomes in wild-type mouse embryo fibroblasts (MEFs). In contrast, these responses are defective in Tsc1(-/-) or Tsc2(-/-) MEFs. Microarray analysis of polysome- and subpolysome-associated mRNAs uncovered specific mRNAs that are translationally regulated by serum, 90% of which are TSC1 and TSC2 dependent. Surprisingly, the mTORC1 inhibitor, rapamycin, abolished mTORC1 activity but only affected approximately 40% of the serum-regulated mRNAs. Serum-dependent signaling through mTORC1 and polysome redistribution of global and individual mRNAs were restored upon re-expression of TSC1 and TSC2. Serum-responsive mRNAs that are sensitive to inhibition by rapamycin are highly enriched for terminal oligopyrimidine and for very short 5' and 3' untranslated regions. These data demonstrate that the TSC1/TSC2 complex regulates protein translation through mainly mTORC1-dependent mechanisms and implicates a discrete profile of deregulated mRNA translation in tuberous sclerosis pathology.","author":[{"dropping-particle":"","family":"Bilanges","given":"B","non-dropping-particle":"","parse-names":false,"suffix":""},{"dropping-particle":"","family":"Argonza-Barrett","given":"R","non-dropping-particle":"","parse-names":false,"suffix":""},{"dropping-particle":"","family":"Kolesnichenko","given":"M","non-dropping-particle":"","parse-names":false,"suffix":""},{"dropping-particle":"","family":"Skinner","given":"C","non-dropping-particle":"","parse-names":false,"suffix":""},{"dropping-particle":"","family":"Nair","given":"M","non-dropping-particle":"","parse-names":false,"suffix":""},{"dropping-particle":"","family":"Chen","given":"M","non-dropping-particle":"","parse-names":false,"suffix":""},{"dropping-particle":"","family":"Stokoe","given":"D","non-dropping-particle":"","parse-names":false,"suffix":""}],"container-title":"Mol Cell Biol","id":"ITEM-1","issue":"16","issued":{"date-parts":[["2007"]]},"page":"5746-5764","title":"Tuberous sclerosis complex proteins 1 and 2 control serum-dependent translation in a TOP-dependent and -independent manner","type":"article-journal","volume":"27"},"uris":["http://www.mendeley.com/documents/?uuid=293197e9-8d49-4359-85d5-0c5009424f84"]},{"id":"ITEM-2","itemData":{"DOI":"10.1016/j.molcel.2010.06.022","ISBN":"1097-4164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Cell","id":"ITEM-2","issue":"2","issued":{"date-parts":[["2010","7","30"]]},"page":"171-183","title":"Activation of a Metabolic Gene Regulatory Network Downstream of mTOR Complex 1","type":"article-journal","volume":"39"},"uris":["http://www.mendeley.com/documents/?uuid=a5ce0cfd-fe4f-4188-94c0-8d86fb44e0c4"]}],"mendeley":{"formattedCitation":"[44,50]","plainTextFormattedCitation":"[44,50]","previouslyFormattedCitation":"[43,49]"},"properties":{"noteIndex":0},"schema":"https://github.com/citation-style-language/schema/raw/master/csl-citation.json"}</w:instrText>
      </w:r>
      <w:r w:rsidR="0032099B" w:rsidRPr="00DA16D7">
        <w:rPr>
          <w:rFonts w:asciiTheme="minorHAnsi" w:hAnsiTheme="minorHAnsi"/>
        </w:rPr>
        <w:fldChar w:fldCharType="separate"/>
      </w:r>
      <w:r w:rsidR="00D72F59" w:rsidRPr="00D72F59">
        <w:rPr>
          <w:rFonts w:asciiTheme="minorHAnsi" w:hAnsiTheme="minorHAnsi"/>
          <w:noProof/>
        </w:rPr>
        <w:t>[44,50]</w:t>
      </w:r>
      <w:r w:rsidR="0032099B" w:rsidRPr="00DA16D7">
        <w:rPr>
          <w:rFonts w:asciiTheme="minorHAnsi" w:hAnsiTheme="minorHAnsi"/>
        </w:rPr>
        <w:fldChar w:fldCharType="end"/>
      </w:r>
      <w:r w:rsidR="007E574F" w:rsidRPr="00DA16D7">
        <w:rPr>
          <w:rFonts w:asciiTheme="minorHAnsi" w:hAnsiTheme="minorHAnsi"/>
        </w:rPr>
        <w:t xml:space="preserve">, indicating there are a core set of mTORC1 dependent genes </w:t>
      </w:r>
      <w:r w:rsidR="00707E83" w:rsidRPr="00DA16D7">
        <w:rPr>
          <w:rFonts w:asciiTheme="minorHAnsi" w:hAnsiTheme="minorHAnsi"/>
        </w:rPr>
        <w:t xml:space="preserve">that are similarly regulated across different </w:t>
      </w:r>
      <w:r w:rsidR="007E574F" w:rsidRPr="00DA16D7">
        <w:rPr>
          <w:rFonts w:asciiTheme="minorHAnsi" w:hAnsiTheme="minorHAnsi"/>
        </w:rPr>
        <w:t>tissue</w:t>
      </w:r>
      <w:r w:rsidR="00707E83" w:rsidRPr="00DA16D7">
        <w:rPr>
          <w:rFonts w:asciiTheme="minorHAnsi" w:hAnsiTheme="minorHAnsi"/>
        </w:rPr>
        <w:t>s</w:t>
      </w:r>
      <w:r w:rsidR="007E574F" w:rsidRPr="00DA16D7">
        <w:rPr>
          <w:rFonts w:asciiTheme="minorHAnsi" w:hAnsiTheme="minorHAnsi"/>
        </w:rPr>
        <w:t xml:space="preserve">.  </w:t>
      </w:r>
      <w:r w:rsidR="00CC1398" w:rsidRPr="00DA16D7">
        <w:rPr>
          <w:rFonts w:asciiTheme="minorHAnsi" w:hAnsiTheme="minorHAnsi"/>
        </w:rPr>
        <w:t>Consistent with this</w:t>
      </w:r>
      <w:r w:rsidR="003116E9" w:rsidRPr="00DA16D7">
        <w:rPr>
          <w:rFonts w:asciiTheme="minorHAnsi" w:hAnsiTheme="minorHAnsi"/>
        </w:rPr>
        <w:t xml:space="preserve"> observation</w:t>
      </w:r>
      <w:r w:rsidR="00CC1398" w:rsidRPr="00DA16D7">
        <w:rPr>
          <w:rFonts w:asciiTheme="minorHAnsi" w:hAnsiTheme="minorHAnsi"/>
        </w:rPr>
        <w:t>, we</w:t>
      </w:r>
      <w:r w:rsidR="007E574F" w:rsidRPr="00DA16D7">
        <w:rPr>
          <w:rFonts w:asciiTheme="minorHAnsi" w:hAnsiTheme="minorHAnsi"/>
        </w:rPr>
        <w:t xml:space="preserve"> found that 58% of the differentially expressed genes in our muscles overlapped with </w:t>
      </w:r>
      <w:r w:rsidR="00C00B6F" w:rsidRPr="00DA16D7">
        <w:rPr>
          <w:rFonts w:asciiTheme="minorHAnsi" w:hAnsiTheme="minorHAnsi"/>
        </w:rPr>
        <w:t xml:space="preserve">previously published </w:t>
      </w:r>
      <w:r w:rsidR="007E574F" w:rsidRPr="00DA16D7">
        <w:rPr>
          <w:rFonts w:asciiTheme="minorHAnsi" w:hAnsiTheme="minorHAnsi"/>
        </w:rPr>
        <w:t xml:space="preserve">differentially expressed genes in </w:t>
      </w:r>
      <w:r w:rsidR="007E574F" w:rsidRPr="00DA16D7">
        <w:rPr>
          <w:rFonts w:asciiTheme="minorHAnsi" w:hAnsiTheme="minorHAnsi"/>
          <w:i/>
        </w:rPr>
        <w:t>Tsc2</w:t>
      </w:r>
      <w:r w:rsidR="007E574F" w:rsidRPr="00DA16D7">
        <w:rPr>
          <w:rFonts w:asciiTheme="minorHAnsi" w:hAnsiTheme="minorHAnsi"/>
        </w:rPr>
        <w:t xml:space="preserve"> knockout MEFs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{"citationItems":[{"id":"ITEM-1","itemData":{"DOI":"10.1016/j.molcel.2010.06.022","ISBN":"1097-4164 (Electronic) 1097-2765 (Linking)","ISSN":"10972765","PMID":"20670887","abstract":"Aberrant activation of the mammalian target of rapamycin complex 1 (mTORC1) is a common molecular event in a variety of pathological settings, including genetic tumor syndromes, cancer, and obesity. However, the cell-intrinsic consequences of mTORC1 activation remain poorly defined. Through a combination of unbiased genomic, metabolomic, and bioinformatic approaches, we demonstrate that mTORC1 activation is sufficient to stimulate specific metabolic pathways, including glycolysis, the oxidative arm of the pentose phosphate pathway, and de novo lipid biosynthesis. This is achieved through the activation of a transcriptional program affecting metabolic gene targets of hypoxia-inducible factor (HIF1alpha) and sterol regulatory element-binding protein (SREBP1 and SREBP2). We find that SREBP1 and 2 promote proliferation downstream of mTORC1, and the activation of these transcription factors is mediated by S6K1. Therefore, in addition to promoting protein synthesis, mTORC1 activates specific bioenergetic and anabolic cellular processes that are likely to contribute to human physiology and disease.","author":[{"dropping-particle":"","family":"Düvel","given":"Katrin","non-dropping-particle":"","parse-names":false,"suffix":""},{"dropping-particle":"","family":"Yecies","given":"Jessica L.","non-dropping-particle":"","parse-names":false,"suffix":""},{"dropping-particle":"","family":"Menon","given":"Suchithra","non-dropping-particle":"","parse-names":false,"suffix":""},{"dropping-particle":"","family":"Raman","given":"Pichai","non-dropping-particle":"","parse-names":false,"suffix":""},{"dropping-particle":"","family":"Lipovsky","given":"Alex I.","non-dropping-particle":"","parse-names":false,"suffix":""},{"dropping-particle":"","family":"Souza","given":"Amanda L.","non-dropping-particle":"","parse-names":false,"suffix":""},{"dropping-particle":"","family":"Triantafellow","given":"Ellen","non-dropping-particle":"","parse-names":false,"suffix":""},{"dropping-particle":"","family":"Ma","given":"Qicheng","non-dropping-particle":"","parse-names":false,"suffix":""},{"dropping-particle":"","family":"Gorski","given":"Regina","non-dropping-particle":"","parse-names":false,"suffix":""},{"dropping-particle":"","family":"Cleaver","given":"Stephen","non-dropping-particle":"","parse-names":false,"suffix":""},{"dropping-particle":"","family":"Heiden","given":"Matthew G.","non-dropping-particle":"Vander","parse-names":false,"suffix":""},{"dropping-particle":"","family":"MacKeigan","given":"Jeffrey P.","non-dropping-particle":"","parse-names":false,"suffix":""},{"dropping-particle":"","family":"Finan","given":"Peter M.","non-dropping-particle":"","parse-names":false,"suffix":""},{"dropping-particle":"","family":"Clish","given":"Clary B.","non-dropping-particle":"","parse-names":false,"suffix":""},{"dropping-particle":"","family":"Murphy","given":"Leon O.","non-dropping-particle":"","parse-names":false,"suffix":""},{"dropping-particle":"","family":"Manning","given":"Brendan D.","non-dropping-particle":"","parse-names":false,"suffix":""}],"container-title":"Molecular Cell","id":"ITEM-1","issue":"2","issued":{"date-parts":[["2010","7","30"]]},"page":"171-183","title":"Activation of a Metabolic Gene Regulatory Network Downstream of mTOR Complex 1","type":"article-journal","volume":"39"},"uris":["http://www.mendeley.com/documents/?uuid=a5ce0cfd-fe4f-4188-94c0-8d86fb44e0c4"]}],"mendeley":{"formattedCitation":"[44]","plainTextFormattedCitation":"[44]","previouslyFormattedCitation":"[43]"},"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[44]</w:t>
      </w:r>
      <w:r w:rsidR="007E574F" w:rsidRPr="00DA16D7">
        <w:rPr>
          <w:rFonts w:asciiTheme="minorHAnsi" w:hAnsiTheme="minorHAnsi"/>
        </w:rPr>
        <w:fldChar w:fldCharType="end"/>
      </w:r>
      <w:r w:rsidR="0032099B" w:rsidRPr="00DA16D7">
        <w:rPr>
          <w:rFonts w:asciiTheme="minorHAnsi" w:hAnsiTheme="minorHAnsi"/>
        </w:rPr>
        <w:t>.</w:t>
      </w:r>
      <w:r w:rsidR="007E574F" w:rsidRPr="00DA16D7">
        <w:rPr>
          <w:rFonts w:asciiTheme="minorHAnsi" w:hAnsiTheme="minorHAnsi"/>
        </w:rPr>
        <w:t xml:space="preserve"> </w:t>
      </w:r>
      <w:ins w:id="107" w:author="Stephenson, Erin" w:date="2019-05-01T10:04:00Z">
        <w:r w:rsidR="00914681">
          <w:rPr>
            <w:rFonts w:asciiTheme="minorHAnsi" w:hAnsiTheme="minorHAnsi"/>
          </w:rPr>
          <w:t>Other gene sets that we</w:t>
        </w:r>
      </w:ins>
      <w:r w:rsidR="007E574F" w:rsidRPr="00DA16D7">
        <w:rPr>
          <w:rFonts w:asciiTheme="minorHAnsi" w:hAnsiTheme="minorHAnsi"/>
        </w:rPr>
        <w:t xml:space="preserve"> identified </w:t>
      </w:r>
      <w:ins w:id="108" w:author="Stephenson, Erin" w:date="2019-05-01T10:04:00Z">
        <w:r w:rsidR="00914681">
          <w:rPr>
            <w:rFonts w:asciiTheme="minorHAnsi" w:hAnsiTheme="minorHAnsi"/>
          </w:rPr>
          <w:t xml:space="preserve">as being upregulated </w:t>
        </w:r>
      </w:ins>
      <w:ins w:id="109" w:author="Stephenson, Erin" w:date="2019-05-01T10:06:00Z">
        <w:r w:rsidR="004076F7">
          <w:rPr>
            <w:rFonts w:asciiTheme="minorHAnsi" w:hAnsiTheme="minorHAnsi"/>
          </w:rPr>
          <w:t xml:space="preserve">by </w:t>
        </w:r>
        <w:r w:rsidR="004076F7" w:rsidRPr="004076F7">
          <w:rPr>
            <w:rFonts w:asciiTheme="minorHAnsi" w:hAnsiTheme="minorHAnsi"/>
            <w:i/>
          </w:rPr>
          <w:t xml:space="preserve">Tsc1 </w:t>
        </w:r>
        <w:r w:rsidR="004076F7">
          <w:rPr>
            <w:rFonts w:asciiTheme="minorHAnsi" w:hAnsiTheme="minorHAnsi"/>
          </w:rPr>
          <w:t xml:space="preserve">ablation </w:t>
        </w:r>
      </w:ins>
      <w:ins w:id="110" w:author="Stephenson, Erin" w:date="2019-05-01T10:04:00Z">
        <w:r w:rsidR="00914681">
          <w:rPr>
            <w:rFonts w:asciiTheme="minorHAnsi" w:hAnsiTheme="minorHAnsi"/>
          </w:rPr>
          <w:t>in skeletal muscle</w:t>
        </w:r>
      </w:ins>
      <w:ins w:id="111" w:author="Stephenson, Erin" w:date="2019-05-01T10:05:00Z">
        <w:r w:rsidR="004076F7">
          <w:rPr>
            <w:rFonts w:asciiTheme="minorHAnsi" w:hAnsiTheme="minorHAnsi"/>
          </w:rPr>
          <w:t xml:space="preserve"> </w:t>
        </w:r>
        <w:r w:rsidR="004076F7" w:rsidRPr="00DA16D7">
          <w:rPr>
            <w:rFonts w:asciiTheme="minorHAnsi" w:hAnsiTheme="minorHAnsi"/>
          </w:rPr>
          <w:t>includ</w:t>
        </w:r>
        <w:r w:rsidR="004076F7">
          <w:rPr>
            <w:rFonts w:asciiTheme="minorHAnsi" w:hAnsiTheme="minorHAnsi"/>
          </w:rPr>
          <w:t>e</w:t>
        </w:r>
        <w:r w:rsidR="004076F7" w:rsidRPr="00DA16D7">
          <w:rPr>
            <w:rFonts w:asciiTheme="minorHAnsi" w:hAnsiTheme="minorHAnsi"/>
          </w:rPr>
          <w:t xml:space="preserve"> </w:t>
        </w:r>
      </w:ins>
      <w:r w:rsidR="007E574F" w:rsidRPr="00DA16D7">
        <w:rPr>
          <w:rFonts w:asciiTheme="minorHAnsi" w:hAnsiTheme="minorHAnsi"/>
        </w:rPr>
        <w:t xml:space="preserve">IGF1 targets in MCF-7 cells </w:t>
      </w:r>
      <w:r w:rsidR="007E574F" w:rsidRPr="00DA16D7">
        <w:rPr>
          <w:rFonts w:asciiTheme="minorHAnsi" w:hAnsiTheme="minorHAnsi"/>
        </w:rPr>
        <w:fldChar w:fldCharType="begin" w:fldLock="1"/>
      </w:r>
      <w:r w:rsidR="00D72F59">
        <w:rPr>
          <w:rFonts w:asciiTheme="minorHAnsi" w:hAnsiTheme="minorHAnsi"/>
        </w:rPr>
        <w:instrText>ADDIN CSL_CITATION {"citationItems":[{"id":"ITEM-1","itemData":{"DOI":"10.1093/carcin/bgl091","ISBN":"0143-3334 (Print)\\r0143-3334 (Linking)","ISSN":"01433334","PMID":"16774935","abstract":"Insulin-like growth factor (IGF) signaling is a key regulator of breast development and breast cancer. We have analyzed the expression of the IGF signaling cascade in 17 human breast cancer and 4 mammary epithelial cell lines. Five cell lines expressed high levels of IGF1 receptor, insulin (INS)/IGF receptor substrate 1, IGF-binding proteins 2 and 4, as well as the estrogen receptor (ESR), indicating a co-activation of IGF and ESR signaling. Next, we stably overexpressed IGF1 and IGF2 in MCF7 breast cancer cells, which did not affect their epithelial characteristics and the expression and localization of the epithelial marker genes E-cadherin and beta-catenin. Conversely, IGF1 and IGF2 overexpression potently increased cellular proliferation rates and the efficiency of tumor formation in mouse xenograft experiments, whereas the resistance to chemotherapeutic drugs such as taxol was unaltered. Expression profiling of overexpressing cells with whole-genome oligonucleotide microarrays revealed that 21 genes were upregulated &gt;2-fold by both IGF1 and IGF2, 9 by IGF1, and 9 by IGF2. Half of the genes found to be upregulated are involved in transport and biosynthesis of amino acids, including several amino acid transport proteins, argininosuccinate and asparagine synthetases, and methionyl-tRNA synthetase. Upregulation of these genes constitutes a novel mechanism apparently contributing to the stimulatory effects of IGF signaling on the global protein synthesis rate. We conclude that the induction of cell proliferation and tumor formation by long-term IGF stimulation may primarily be due to anabolic effects, in particular increased amino acid production and uptake.","author":[{"dropping-particle":"","family":"Pacher","given":"Margit","non-dropping-particle":"","parse-names":false,"suffix":""},{"dropping-particle":"","family":"Seewald","given":"Michael J.","non-dropping-particle":"","parse-names":false,"suffix":""},{"dropping-particle":"","family":"Mikula","given":"Mario","non-dropping-particle":"","parse-names":false,"suffix":""},{"dropping-particle":"","family":"Oehler","given":"Susanne","non-dropping-particle":"","parse-names":false,"suffix":""},{"dropping-particle":"","family":"Mogg","given":"Maurice","non-dropping-particle":"","parse-names":false,"suffix":""},{"dropping-particle":"","family":"Vinatzer","given":"Ursula","non-dropping-particle":"","parse-names":false,"suffix":""},{"dropping-particle":"","family":"Eger","given":"Andreas","non-dropping-particle":"","parse-names":false,"suffix":""},{"dropping-particle":"","family":"Schweifer","given":"Norbert","non-dropping-particle":"","parse-names":false,"suffix":""},{"dropping-particle":"","family":"Varecka","given":"Roland","non-dropping-particle":"","parse-names":false,"suffix":""},{"dropping-particle":"","family":"Sommergruber","given":"Wolfgang","non-dropping-particle":"","parse-names":false,"suffix":""},{"dropping-particle":"","family":"Mikulits","given":"Wolfgang","non-dropping-particle":"","parse-names":false,"suffix":""},{"dropping-particle":"","family":"Schreiber","given":"Martin","non-dropping-particle":"","parse-names":false,"suffix":""}],"container-title":"Carcinogenesis","id":"ITEM-1","issue":"1","issued":{"date-parts":[["2007"]]},"page":"49-59","title":"Impact of constitutive IGF1/IGF2 stimulation on the transcriptional program of human breast cancer cells","type":"article-journal","volume":"28"},"uris":["http://www.mendeley.com/documents/?uuid=1ea34712-7329-4720-b2d0-fae3a0bd0967"]}],"mendeley":{"formattedCitation":"[51]","plainTextFormattedCitation":"[51]","previouslyFormattedCitation":"[50]"},"properties":{"noteIndex":0},"schema":"https://github.com/citation-style-language/schema/raw/master/csl-citation.json"}</w:instrText>
      </w:r>
      <w:r w:rsidR="007E574F" w:rsidRPr="00DA16D7">
        <w:rPr>
          <w:rFonts w:asciiTheme="minorHAnsi" w:hAnsiTheme="minorHAnsi"/>
        </w:rPr>
        <w:fldChar w:fldCharType="separate"/>
      </w:r>
      <w:r w:rsidR="00D72F59" w:rsidRPr="00D72F59">
        <w:rPr>
          <w:rFonts w:asciiTheme="minorHAnsi" w:hAnsiTheme="minorHAnsi"/>
          <w:noProof/>
        </w:rPr>
        <w:t>[51]</w:t>
      </w:r>
      <w:r w:rsidR="007E574F" w:rsidRPr="00DA16D7">
        <w:rPr>
          <w:rFonts w:asciiTheme="minorHAnsi" w:hAnsiTheme="minorHAnsi"/>
        </w:rPr>
        <w:fldChar w:fldCharType="end"/>
      </w:r>
      <w:r w:rsidR="007E574F" w:rsidRPr="00DA16D7">
        <w:rPr>
          <w:rFonts w:asciiTheme="minorHAnsi" w:hAnsiTheme="minorHAnsi"/>
        </w:rPr>
        <w:t xml:space="preserve">, </w:t>
      </w:r>
      <w:r w:rsidR="003116E9" w:rsidRPr="00DA16D7">
        <w:rPr>
          <w:rFonts w:asciiTheme="minorHAnsi" w:hAnsiTheme="minorHAnsi"/>
        </w:rPr>
        <w:t xml:space="preserve">genes </w:t>
      </w:r>
      <w:r w:rsidR="007E574F" w:rsidRPr="00DA16D7">
        <w:rPr>
          <w:rFonts w:asciiTheme="minorHAnsi" w:hAnsiTheme="minorHAnsi"/>
        </w:rPr>
        <w:t xml:space="preserve">involved in </w:t>
      </w:r>
      <w:r w:rsidR="00574315" w:rsidRPr="00DA16D7">
        <w:rPr>
          <w:rFonts w:asciiTheme="minorHAnsi" w:hAnsiTheme="minorHAnsi"/>
        </w:rPr>
        <w:t xml:space="preserve">calcium trafficking, </w:t>
      </w:r>
      <w:commentRangeStart w:id="112"/>
      <w:commentRangeStart w:id="113"/>
      <w:r w:rsidR="00574315" w:rsidRPr="00DA16D7">
        <w:rPr>
          <w:rFonts w:asciiTheme="minorHAnsi" w:hAnsiTheme="minorHAnsi"/>
        </w:rPr>
        <w:t>protein synthesis</w:t>
      </w:r>
      <w:commentRangeEnd w:id="112"/>
      <w:r w:rsidR="006A621A">
        <w:rPr>
          <w:rStyle w:val="CommentReference"/>
          <w:rFonts w:asciiTheme="minorHAnsi" w:hAnsiTheme="minorHAnsi" w:cstheme="minorBidi"/>
        </w:rPr>
        <w:commentReference w:id="112"/>
      </w:r>
      <w:commentRangeEnd w:id="113"/>
      <w:r w:rsidR="00680BDA">
        <w:rPr>
          <w:rStyle w:val="CommentReference"/>
          <w:rFonts w:asciiTheme="minorHAnsi" w:hAnsiTheme="minorHAnsi" w:cstheme="minorBidi"/>
        </w:rPr>
        <w:commentReference w:id="113"/>
      </w:r>
      <w:r w:rsidR="00574315" w:rsidRPr="00DA16D7">
        <w:rPr>
          <w:rFonts w:asciiTheme="minorHAnsi" w:hAnsiTheme="minorHAnsi"/>
        </w:rPr>
        <w:t xml:space="preserve">, and </w:t>
      </w:r>
      <w:r w:rsidR="007E574F" w:rsidRPr="00DA16D7">
        <w:rPr>
          <w:rFonts w:asciiTheme="minorHAnsi" w:hAnsiTheme="minorHAnsi"/>
        </w:rPr>
        <w:t>amino acid and fatty acid transport</w:t>
      </w:r>
      <w:ins w:id="114" w:author="Stephenson, Erin" w:date="2019-05-01T14:57:00Z">
        <w:r w:rsidR="00540BA7">
          <w:rPr>
            <w:rFonts w:asciiTheme="minorHAnsi" w:hAnsiTheme="minorHAnsi"/>
          </w:rPr>
          <w:t xml:space="preserve"> (Figure 4)</w:t>
        </w:r>
      </w:ins>
      <w:r w:rsidR="007E574F" w:rsidRPr="00DA16D7">
        <w:rPr>
          <w:rFonts w:asciiTheme="minorHAnsi" w:hAnsiTheme="minorHAnsi"/>
        </w:rPr>
        <w:t xml:space="preserve">.  </w:t>
      </w:r>
      <w:r w:rsidR="00574315" w:rsidRPr="00DA16D7">
        <w:rPr>
          <w:rFonts w:asciiTheme="minorHAnsi" w:hAnsiTheme="minorHAnsi"/>
        </w:rPr>
        <w:t xml:space="preserve">Most amino acid transporters were increased at the </w:t>
      </w:r>
      <w:r w:rsidR="00D5799A" w:rsidRPr="00DA16D7">
        <w:rPr>
          <w:rFonts w:asciiTheme="minorHAnsi" w:hAnsiTheme="minorHAnsi"/>
        </w:rPr>
        <w:t xml:space="preserve">mRNA level (Figure </w:t>
      </w:r>
      <w:r w:rsidR="000A6497" w:rsidRPr="00DA16D7">
        <w:rPr>
          <w:rFonts w:asciiTheme="minorHAnsi" w:hAnsiTheme="minorHAnsi"/>
        </w:rPr>
        <w:t>4</w:t>
      </w:r>
      <w:r w:rsidR="006E719C" w:rsidRPr="00DA16D7">
        <w:rPr>
          <w:rFonts w:asciiTheme="minorHAnsi" w:hAnsiTheme="minorHAnsi"/>
        </w:rPr>
        <w:t>A</w:t>
      </w:r>
      <w:r w:rsidR="00D5799A" w:rsidRPr="00DA16D7">
        <w:rPr>
          <w:rFonts w:asciiTheme="minorHAnsi" w:hAnsiTheme="minorHAnsi"/>
        </w:rPr>
        <w:t xml:space="preserve">), while the fatty </w:t>
      </w:r>
      <w:commentRangeStart w:id="115"/>
      <w:commentRangeStart w:id="116"/>
      <w:r w:rsidR="00D5799A" w:rsidRPr="00DA16D7">
        <w:rPr>
          <w:rFonts w:asciiTheme="minorHAnsi" w:hAnsiTheme="minorHAnsi"/>
        </w:rPr>
        <w:t>acid</w:t>
      </w:r>
      <w:commentRangeEnd w:id="115"/>
      <w:r w:rsidR="008672B1">
        <w:rPr>
          <w:rStyle w:val="CommentReference"/>
          <w:rFonts w:asciiTheme="minorHAnsi" w:hAnsiTheme="minorHAnsi" w:cstheme="minorBidi"/>
        </w:rPr>
        <w:commentReference w:id="115"/>
      </w:r>
      <w:commentRangeEnd w:id="116"/>
      <w:r w:rsidR="00680BDA">
        <w:rPr>
          <w:rStyle w:val="CommentReference"/>
          <w:rFonts w:asciiTheme="minorHAnsi" w:hAnsiTheme="minorHAnsi" w:cstheme="minorBidi"/>
        </w:rPr>
        <w:commentReference w:id="116"/>
      </w:r>
      <w:r w:rsidR="00D5799A" w:rsidRPr="00DA16D7">
        <w:rPr>
          <w:rFonts w:asciiTheme="minorHAnsi" w:hAnsiTheme="minorHAnsi"/>
        </w:rPr>
        <w:t xml:space="preserve"> binding protein </w:t>
      </w:r>
      <w:r w:rsidR="00CF2D53" w:rsidRPr="00DA16D7">
        <w:rPr>
          <w:rFonts w:asciiTheme="minorHAnsi" w:hAnsiTheme="minorHAnsi"/>
          <w:i/>
        </w:rPr>
        <w:t>Fabp</w:t>
      </w:r>
      <w:r w:rsidR="00D5799A" w:rsidRPr="00DA16D7">
        <w:rPr>
          <w:rFonts w:asciiTheme="minorHAnsi" w:hAnsiTheme="minorHAnsi"/>
          <w:i/>
        </w:rPr>
        <w:t>3</w:t>
      </w:r>
      <w:r w:rsidR="00D5799A" w:rsidRPr="00DA16D7">
        <w:rPr>
          <w:rFonts w:asciiTheme="minorHAnsi" w:hAnsiTheme="minorHAnsi"/>
        </w:rPr>
        <w:t xml:space="preserve"> </w:t>
      </w:r>
      <w:ins w:id="117" w:author="Stephenson, Erin" w:date="2019-05-01T14:57:00Z">
        <w:r w:rsidR="00540BA7" w:rsidRPr="00DA16D7">
          <w:rPr>
            <w:rFonts w:asciiTheme="minorHAnsi" w:hAnsiTheme="minorHAnsi"/>
          </w:rPr>
          <w:t>w</w:t>
        </w:r>
        <w:r w:rsidR="00540BA7">
          <w:rPr>
            <w:rFonts w:asciiTheme="minorHAnsi" w:hAnsiTheme="minorHAnsi"/>
          </w:rPr>
          <w:t>as</w:t>
        </w:r>
        <w:r w:rsidR="00540BA7" w:rsidRPr="00DA16D7">
          <w:rPr>
            <w:rFonts w:asciiTheme="minorHAnsi" w:hAnsiTheme="minorHAnsi"/>
          </w:rPr>
          <w:t xml:space="preserve"> </w:t>
        </w:r>
      </w:ins>
      <w:r w:rsidR="009E2D44" w:rsidRPr="00DA16D7">
        <w:rPr>
          <w:rFonts w:asciiTheme="minorHAnsi" w:hAnsiTheme="minorHAnsi"/>
        </w:rPr>
        <w:t xml:space="preserve">also </w:t>
      </w:r>
      <w:r w:rsidR="00D5799A" w:rsidRPr="00DA16D7">
        <w:rPr>
          <w:rFonts w:asciiTheme="minorHAnsi" w:hAnsiTheme="minorHAnsi"/>
        </w:rPr>
        <w:t xml:space="preserve">increased at the transcriptional level (Figure </w:t>
      </w:r>
      <w:r w:rsidR="000A6497" w:rsidRPr="00DA16D7">
        <w:rPr>
          <w:rFonts w:asciiTheme="minorHAnsi" w:hAnsiTheme="minorHAnsi"/>
        </w:rPr>
        <w:t>4</w:t>
      </w:r>
      <w:r w:rsidR="006E719C" w:rsidRPr="00DA16D7">
        <w:rPr>
          <w:rFonts w:asciiTheme="minorHAnsi" w:hAnsiTheme="minorHAnsi"/>
        </w:rPr>
        <w:t>B</w:t>
      </w:r>
      <w:r w:rsidR="00B04B43" w:rsidRPr="00DA16D7">
        <w:rPr>
          <w:rFonts w:asciiTheme="minorHAnsi" w:hAnsiTheme="minorHAnsi"/>
        </w:rPr>
        <w:t>).</w:t>
      </w:r>
    </w:p>
    <w:p w14:paraId="59D0B110" w14:textId="77777777" w:rsidR="00F82FCB" w:rsidRPr="00DA16D7" w:rsidRDefault="00F82FCB" w:rsidP="003669B1">
      <w:pPr>
        <w:rPr>
          <w:rFonts w:asciiTheme="minorHAnsi" w:hAnsiTheme="minorHAnsi"/>
        </w:rPr>
      </w:pPr>
    </w:p>
    <w:p w14:paraId="110F4F58" w14:textId="6E3A8C4B" w:rsidR="00B0472F" w:rsidRPr="00EB62CD" w:rsidRDefault="007E574F" w:rsidP="003669B1">
      <w:pPr>
        <w:rPr>
          <w:rFonts w:asciiTheme="minorHAnsi" w:hAnsiTheme="minorHAnsi"/>
        </w:rPr>
      </w:pPr>
      <w:r w:rsidRPr="00EB62CD">
        <w:rPr>
          <w:rFonts w:asciiTheme="minorHAnsi" w:hAnsiTheme="minorHAnsi"/>
        </w:rPr>
        <w:t xml:space="preserve">We </w:t>
      </w:r>
      <w:r w:rsidR="00D06530" w:rsidRPr="00EB62CD">
        <w:rPr>
          <w:rFonts w:asciiTheme="minorHAnsi" w:hAnsiTheme="minorHAnsi"/>
        </w:rPr>
        <w:t xml:space="preserve">also </w:t>
      </w:r>
      <w:r w:rsidRPr="00EB62CD">
        <w:rPr>
          <w:rFonts w:asciiTheme="minorHAnsi" w:hAnsiTheme="minorHAnsi"/>
        </w:rPr>
        <w:t xml:space="preserve">evaluated </w:t>
      </w:r>
      <w:r w:rsidR="00063E75" w:rsidRPr="00EB62CD">
        <w:rPr>
          <w:rFonts w:asciiTheme="minorHAnsi" w:hAnsiTheme="minorHAnsi"/>
        </w:rPr>
        <w:t xml:space="preserve">transcriptional </w:t>
      </w:r>
      <w:r w:rsidRPr="00EB62CD">
        <w:rPr>
          <w:rFonts w:asciiTheme="minorHAnsi" w:hAnsiTheme="minorHAnsi"/>
        </w:rPr>
        <w:t xml:space="preserve">markers of muscle fiber type and observed increases in </w:t>
      </w:r>
      <w:ins w:id="118" w:author="Stephenson, Erin" w:date="2019-05-01T15:43:00Z">
        <w:r w:rsidR="00491AAA">
          <w:rPr>
            <w:rFonts w:asciiTheme="minorHAnsi" w:hAnsiTheme="minorHAnsi"/>
          </w:rPr>
          <w:t xml:space="preserve">markers for </w:t>
        </w:r>
      </w:ins>
      <w:r w:rsidR="00F82FCB" w:rsidRPr="00EB62CD">
        <w:rPr>
          <w:rFonts w:asciiTheme="minorHAnsi" w:hAnsiTheme="minorHAnsi"/>
        </w:rPr>
        <w:t>oxidative</w:t>
      </w:r>
      <w:r w:rsidRPr="00EB62CD">
        <w:rPr>
          <w:rFonts w:asciiTheme="minorHAnsi" w:hAnsiTheme="minorHAnsi"/>
        </w:rPr>
        <w:t xml:space="preserve"> fiber</w:t>
      </w:r>
      <w:ins w:id="119" w:author="Stephenson, Erin" w:date="2019-05-01T15:43:00Z">
        <w:r w:rsidR="00491AAA">
          <w:rPr>
            <w:rFonts w:asciiTheme="minorHAnsi" w:hAnsiTheme="minorHAnsi"/>
          </w:rPr>
          <w:t>s</w:t>
        </w:r>
      </w:ins>
      <w:r w:rsidR="00D06530" w:rsidRPr="00EB62CD">
        <w:rPr>
          <w:rFonts w:asciiTheme="minorHAnsi" w:hAnsiTheme="minorHAnsi"/>
        </w:rPr>
        <w:t>,</w:t>
      </w:r>
      <w:r w:rsidRPr="00EB62CD">
        <w:rPr>
          <w:rFonts w:asciiTheme="minorHAnsi" w:hAnsiTheme="minorHAnsi"/>
        </w:rPr>
        <w:t xml:space="preserve"> including </w:t>
      </w:r>
      <w:r w:rsidRPr="00EB62CD">
        <w:rPr>
          <w:rFonts w:asciiTheme="minorHAnsi" w:hAnsiTheme="minorHAnsi"/>
          <w:i/>
        </w:rPr>
        <w:t>Myh7</w:t>
      </w:r>
      <w:ins w:id="120" w:author="Stephenson, Erin" w:date="2019-05-01T15:13:00Z">
        <w:r w:rsidR="00050159">
          <w:rPr>
            <w:rFonts w:asciiTheme="minorHAnsi" w:hAnsiTheme="minorHAnsi"/>
            <w:i/>
          </w:rPr>
          <w:t>, Mb,</w:t>
        </w:r>
      </w:ins>
      <w:ins w:id="121" w:author="Stephenson, Erin" w:date="2019-05-01T15:37:00Z">
        <w:r w:rsidR="00B57479">
          <w:rPr>
            <w:rFonts w:asciiTheme="minorHAnsi" w:hAnsiTheme="minorHAnsi"/>
            <w:i/>
          </w:rPr>
          <w:t xml:space="preserve"> Tnnc1,</w:t>
        </w:r>
      </w:ins>
      <w:ins w:id="122" w:author="Stephenson, Erin" w:date="2019-05-01T15:13:00Z">
        <w:r w:rsidR="00050159">
          <w:rPr>
            <w:rFonts w:asciiTheme="minorHAnsi" w:hAnsiTheme="minorHAnsi"/>
            <w:i/>
          </w:rPr>
          <w:t xml:space="preserve"> Tnni1</w:t>
        </w:r>
      </w:ins>
      <w:r w:rsidRPr="00EB62CD">
        <w:rPr>
          <w:rFonts w:asciiTheme="minorHAnsi" w:hAnsiTheme="minorHAnsi"/>
        </w:rPr>
        <w:t xml:space="preserve"> and </w:t>
      </w:r>
      <w:r w:rsidRPr="00EB62CD">
        <w:rPr>
          <w:rFonts w:asciiTheme="minorHAnsi" w:hAnsiTheme="minorHAnsi"/>
          <w:i/>
        </w:rPr>
        <w:t>Atp2a2</w:t>
      </w:r>
      <w:r w:rsidR="00D06530" w:rsidRPr="00EB62CD">
        <w:rPr>
          <w:rFonts w:asciiTheme="minorHAnsi" w:hAnsiTheme="minorHAnsi"/>
        </w:rPr>
        <w:t xml:space="preserve">, </w:t>
      </w:r>
      <w:r w:rsidR="00F82FCB" w:rsidRPr="00EB62CD">
        <w:rPr>
          <w:rFonts w:asciiTheme="minorHAnsi" w:hAnsiTheme="minorHAnsi"/>
        </w:rPr>
        <w:t xml:space="preserve">along with a downregulation of </w:t>
      </w:r>
      <w:ins w:id="123" w:author="Stephenson, Erin" w:date="2019-05-01T15:43:00Z">
        <w:r w:rsidR="00B3367D">
          <w:rPr>
            <w:rFonts w:asciiTheme="minorHAnsi" w:hAnsiTheme="minorHAnsi"/>
          </w:rPr>
          <w:t xml:space="preserve">markers for </w:t>
        </w:r>
      </w:ins>
      <w:r w:rsidR="00F82FCB" w:rsidRPr="00EB62CD">
        <w:rPr>
          <w:rFonts w:asciiTheme="minorHAnsi" w:hAnsiTheme="minorHAnsi"/>
        </w:rPr>
        <w:t>glycolytic fiber</w:t>
      </w:r>
      <w:ins w:id="124" w:author="Stephenson, Erin" w:date="2019-05-01T15:43:00Z">
        <w:r w:rsidR="00B3367D">
          <w:rPr>
            <w:rFonts w:asciiTheme="minorHAnsi" w:hAnsiTheme="minorHAnsi"/>
          </w:rPr>
          <w:t>s</w:t>
        </w:r>
      </w:ins>
      <w:r w:rsidR="00D06530" w:rsidRPr="00EB62CD">
        <w:rPr>
          <w:rFonts w:asciiTheme="minorHAnsi" w:hAnsiTheme="minorHAnsi"/>
        </w:rPr>
        <w:t>,</w:t>
      </w:r>
      <w:r w:rsidR="00F82FCB" w:rsidRPr="00EB62CD">
        <w:rPr>
          <w:rFonts w:asciiTheme="minorHAnsi" w:hAnsiTheme="minorHAnsi"/>
        </w:rPr>
        <w:t xml:space="preserve"> including </w:t>
      </w:r>
      <w:r w:rsidR="00F82FCB" w:rsidRPr="00EB62CD">
        <w:rPr>
          <w:rFonts w:asciiTheme="minorHAnsi" w:hAnsiTheme="minorHAnsi"/>
          <w:i/>
        </w:rPr>
        <w:t>Myh4</w:t>
      </w:r>
      <w:ins w:id="125" w:author="Stephenson, Erin" w:date="2019-05-01T15:16:00Z">
        <w:r w:rsidR="00173344">
          <w:rPr>
            <w:rFonts w:asciiTheme="minorHAnsi" w:hAnsiTheme="minorHAnsi"/>
            <w:i/>
          </w:rPr>
          <w:t xml:space="preserve">, </w:t>
        </w:r>
        <w:proofErr w:type="spellStart"/>
        <w:r w:rsidR="00173344">
          <w:rPr>
            <w:rFonts w:asciiTheme="minorHAnsi" w:hAnsiTheme="minorHAnsi"/>
            <w:i/>
          </w:rPr>
          <w:t>Pvalb</w:t>
        </w:r>
        <w:proofErr w:type="spellEnd"/>
        <w:r w:rsidR="00173344">
          <w:rPr>
            <w:rFonts w:asciiTheme="minorHAnsi" w:hAnsiTheme="minorHAnsi"/>
            <w:i/>
          </w:rPr>
          <w:t xml:space="preserve">, </w:t>
        </w:r>
      </w:ins>
      <w:ins w:id="126" w:author="Stephenson, Erin" w:date="2019-05-01T15:36:00Z">
        <w:r w:rsidR="00B57479">
          <w:rPr>
            <w:rFonts w:asciiTheme="minorHAnsi" w:hAnsiTheme="minorHAnsi"/>
            <w:i/>
          </w:rPr>
          <w:t xml:space="preserve">Tnnc2, </w:t>
        </w:r>
      </w:ins>
      <w:ins w:id="127" w:author="Stephenson, Erin" w:date="2019-05-01T15:16:00Z">
        <w:r w:rsidR="00173344">
          <w:rPr>
            <w:rFonts w:asciiTheme="minorHAnsi" w:hAnsiTheme="minorHAnsi"/>
            <w:i/>
          </w:rPr>
          <w:t>Tnni2</w:t>
        </w:r>
      </w:ins>
      <w:r w:rsidR="00F82FCB" w:rsidRPr="00EB62CD">
        <w:rPr>
          <w:rFonts w:asciiTheme="minorHAnsi" w:hAnsiTheme="minorHAnsi"/>
        </w:rPr>
        <w:t xml:space="preserve"> and </w:t>
      </w:r>
      <w:r w:rsidR="00F82FCB" w:rsidRPr="00EB62CD">
        <w:rPr>
          <w:rFonts w:asciiTheme="minorHAnsi" w:hAnsiTheme="minorHAnsi"/>
          <w:i/>
        </w:rPr>
        <w:t>Atp2a1</w:t>
      </w:r>
      <w:r w:rsidR="00F82FCB" w:rsidRPr="00EB62CD">
        <w:rPr>
          <w:rFonts w:asciiTheme="minorHAnsi" w:hAnsiTheme="minorHAnsi"/>
        </w:rPr>
        <w:t xml:space="preserve"> (Figure</w:t>
      </w:r>
      <w:ins w:id="128" w:author="Stephenson, Erin" w:date="2019-05-01T15:16:00Z">
        <w:r w:rsidR="00173344">
          <w:rPr>
            <w:rFonts w:asciiTheme="minorHAnsi" w:hAnsiTheme="minorHAnsi"/>
          </w:rPr>
          <w:t>s</w:t>
        </w:r>
      </w:ins>
      <w:r w:rsidR="00B04B43" w:rsidRPr="00EB62CD">
        <w:rPr>
          <w:rFonts w:asciiTheme="minorHAnsi" w:hAnsiTheme="minorHAnsi"/>
        </w:rPr>
        <w:t xml:space="preserve"> </w:t>
      </w:r>
      <w:r w:rsidR="00776D93" w:rsidRPr="00EB62CD">
        <w:rPr>
          <w:rFonts w:asciiTheme="minorHAnsi" w:hAnsiTheme="minorHAnsi"/>
        </w:rPr>
        <w:t>4C</w:t>
      </w:r>
      <w:ins w:id="129" w:author="Stephenson, Erin" w:date="2019-05-01T15:16:00Z">
        <w:r w:rsidR="00173344">
          <w:rPr>
            <w:rFonts w:asciiTheme="minorHAnsi" w:hAnsiTheme="minorHAnsi"/>
          </w:rPr>
          <w:t xml:space="preserve"> and E</w:t>
        </w:r>
      </w:ins>
      <w:ins w:id="130" w:author="Stephenson, Erin" w:date="2019-05-01T15:42:00Z">
        <w:r w:rsidR="00B7129F">
          <w:rPr>
            <w:rFonts w:asciiTheme="minorHAnsi" w:hAnsiTheme="minorHAnsi"/>
          </w:rPr>
          <w:t>, and Supplementary Table 1</w:t>
        </w:r>
      </w:ins>
      <w:r w:rsidR="00F82FCB" w:rsidRPr="00EB62CD">
        <w:rPr>
          <w:rFonts w:asciiTheme="minorHAnsi" w:hAnsiTheme="minorHAnsi"/>
        </w:rPr>
        <w:t xml:space="preserve">). </w:t>
      </w:r>
      <w:r w:rsidR="004C5453" w:rsidRPr="00EB62CD">
        <w:rPr>
          <w:rFonts w:asciiTheme="minorHAnsi" w:hAnsiTheme="minorHAnsi"/>
        </w:rPr>
        <w:t>These data</w:t>
      </w:r>
      <w:r w:rsidR="00912A98" w:rsidRPr="00EB62CD">
        <w:rPr>
          <w:rFonts w:asciiTheme="minorHAnsi" w:hAnsiTheme="minorHAnsi"/>
        </w:rPr>
        <w:t xml:space="preserve"> </w:t>
      </w:r>
      <w:r w:rsidR="004C5453" w:rsidRPr="00EB62CD">
        <w:rPr>
          <w:rFonts w:asciiTheme="minorHAnsi" w:hAnsiTheme="minorHAnsi"/>
        </w:rPr>
        <w:t>suggest that skeletal muscle mTORC1 activation increases the oxidative profile of skeletal muscle</w:t>
      </w:r>
      <w:r w:rsidR="00CD1FF4" w:rsidRPr="00EB62CD">
        <w:rPr>
          <w:rFonts w:asciiTheme="minorHAnsi" w:hAnsiTheme="minorHAnsi"/>
        </w:rPr>
        <w:t xml:space="preserve"> at the transcriptional level</w:t>
      </w:r>
      <w:r w:rsidR="00063E75" w:rsidRPr="00EB62CD">
        <w:rPr>
          <w:rFonts w:asciiTheme="minorHAnsi" w:hAnsiTheme="minorHAnsi"/>
        </w:rPr>
        <w:t xml:space="preserve">. These findings are </w:t>
      </w:r>
      <w:ins w:id="131" w:author="Stephenson, Erin" w:date="2019-05-01T15:44:00Z">
        <w:r w:rsidR="00B3367D">
          <w:rPr>
            <w:rFonts w:asciiTheme="minorHAnsi" w:hAnsiTheme="minorHAnsi"/>
          </w:rPr>
          <w:t xml:space="preserve">also </w:t>
        </w:r>
      </w:ins>
      <w:r w:rsidR="00CD1FF4" w:rsidRPr="00EB62CD">
        <w:rPr>
          <w:rFonts w:asciiTheme="minorHAnsi" w:hAnsiTheme="minorHAnsi"/>
        </w:rPr>
        <w:t xml:space="preserve">supported by </w:t>
      </w:r>
      <w:r w:rsidR="004F3617" w:rsidRPr="00EB62CD">
        <w:rPr>
          <w:rFonts w:asciiTheme="minorHAnsi" w:hAnsiTheme="minorHAnsi"/>
        </w:rPr>
        <w:t>our</w:t>
      </w:r>
      <w:r w:rsidR="004C5453" w:rsidRPr="00EB62CD">
        <w:rPr>
          <w:rFonts w:asciiTheme="minorHAnsi" w:hAnsiTheme="minorHAnsi"/>
        </w:rPr>
        <w:t xml:space="preserve"> </w:t>
      </w:r>
      <w:r w:rsidR="00F82FCB" w:rsidRPr="00EB62CD">
        <w:rPr>
          <w:rFonts w:asciiTheme="minorHAnsi" w:hAnsiTheme="minorHAnsi"/>
        </w:rPr>
        <w:t>observ</w:t>
      </w:r>
      <w:r w:rsidR="004C5453" w:rsidRPr="00EB62CD">
        <w:rPr>
          <w:rFonts w:asciiTheme="minorHAnsi" w:hAnsiTheme="minorHAnsi"/>
        </w:rPr>
        <w:t xml:space="preserve">ation that skeletal muscle from </w:t>
      </w:r>
      <w:r w:rsidR="004C5453" w:rsidRPr="00EB62CD">
        <w:rPr>
          <w:rFonts w:asciiTheme="minorHAnsi" w:hAnsiTheme="minorHAnsi"/>
          <w:i/>
        </w:rPr>
        <w:t>Tsc1</w:t>
      </w:r>
      <w:r w:rsidR="004C5453" w:rsidRPr="00EB62CD">
        <w:rPr>
          <w:rFonts w:asciiTheme="minorHAnsi" w:hAnsiTheme="minorHAnsi"/>
        </w:rPr>
        <w:t xml:space="preserve"> ablated mice has</w:t>
      </w:r>
      <w:r w:rsidR="00F82FCB" w:rsidRPr="00EB62CD">
        <w:rPr>
          <w:rFonts w:asciiTheme="minorHAnsi" w:hAnsiTheme="minorHAnsi"/>
        </w:rPr>
        <w:t xml:space="preserve"> substantially more NADH</w:t>
      </w:r>
      <w:ins w:id="132" w:author="Dave Bridges" w:date="2019-05-16T18:34:00Z">
        <w:r w:rsidR="00106108">
          <w:rPr>
            <w:rFonts w:asciiTheme="minorHAnsi" w:hAnsiTheme="minorHAnsi"/>
          </w:rPr>
          <w:t>/NBT</w:t>
        </w:r>
      </w:ins>
      <w:r w:rsidR="00F82FCB" w:rsidRPr="00EB62CD">
        <w:rPr>
          <w:rFonts w:asciiTheme="minorHAnsi" w:hAnsiTheme="minorHAnsi"/>
        </w:rPr>
        <w:t xml:space="preserve"> </w:t>
      </w:r>
      <w:del w:id="133" w:author="Dave Bridges" w:date="2019-05-16T18:34:00Z">
        <w:r w:rsidR="005731CE" w:rsidRPr="00EB62CD" w:rsidDel="00106108">
          <w:rPr>
            <w:rFonts w:asciiTheme="minorHAnsi" w:hAnsiTheme="minorHAnsi"/>
          </w:rPr>
          <w:delText>activity</w:delText>
        </w:r>
        <w:r w:rsidR="00063E75" w:rsidRPr="00EB62CD" w:rsidDel="00106108">
          <w:rPr>
            <w:rFonts w:asciiTheme="minorHAnsi" w:hAnsiTheme="minorHAnsi"/>
          </w:rPr>
          <w:delText xml:space="preserve"> </w:delText>
        </w:r>
      </w:del>
      <w:ins w:id="134" w:author="Dave Bridges" w:date="2019-05-16T18:34:00Z">
        <w:r w:rsidR="00106108">
          <w:rPr>
            <w:rFonts w:asciiTheme="minorHAnsi" w:hAnsiTheme="minorHAnsi"/>
          </w:rPr>
          <w:t>staining</w:t>
        </w:r>
        <w:r w:rsidR="00106108" w:rsidRPr="00EB62CD">
          <w:rPr>
            <w:rFonts w:asciiTheme="minorHAnsi" w:hAnsiTheme="minorHAnsi"/>
          </w:rPr>
          <w:t xml:space="preserve"> </w:t>
        </w:r>
      </w:ins>
      <w:r w:rsidR="00F82FCB" w:rsidRPr="00EB62CD">
        <w:rPr>
          <w:rFonts w:asciiTheme="minorHAnsi" w:hAnsiTheme="minorHAnsi"/>
        </w:rPr>
        <w:t xml:space="preserve">(Figure </w:t>
      </w:r>
      <w:r w:rsidR="00396722" w:rsidRPr="00EB62CD">
        <w:rPr>
          <w:rFonts w:asciiTheme="minorHAnsi" w:hAnsiTheme="minorHAnsi"/>
        </w:rPr>
        <w:t>4D</w:t>
      </w:r>
      <w:r w:rsidR="00F82FCB" w:rsidRPr="00EB62CD">
        <w:rPr>
          <w:rFonts w:asciiTheme="minorHAnsi" w:hAnsiTheme="minorHAnsi"/>
        </w:rPr>
        <w:t>)</w:t>
      </w:r>
      <w:r w:rsidR="00912A98" w:rsidRPr="00EB62CD">
        <w:rPr>
          <w:rFonts w:asciiTheme="minorHAnsi" w:hAnsiTheme="minorHAnsi"/>
        </w:rPr>
        <w:t>,</w:t>
      </w:r>
      <w:r w:rsidR="00CD1FF4" w:rsidRPr="00EB62CD">
        <w:rPr>
          <w:rFonts w:asciiTheme="minorHAnsi" w:hAnsiTheme="minorHAnsi"/>
        </w:rPr>
        <w:t xml:space="preserve"> and are consistent with</w:t>
      </w:r>
      <w:r w:rsidR="00912A98" w:rsidRPr="00EB62CD">
        <w:rPr>
          <w:rFonts w:asciiTheme="minorHAnsi" w:hAnsiTheme="minorHAnsi"/>
        </w:rPr>
        <w:t xml:space="preserve"> findings from previous studies on </w:t>
      </w:r>
      <w:r w:rsidR="00CD1FF4" w:rsidRPr="00EB62CD">
        <w:rPr>
          <w:rFonts w:asciiTheme="minorHAnsi" w:hAnsiTheme="minorHAnsi"/>
          <w:i/>
        </w:rPr>
        <w:t>ACTA1-</w:t>
      </w:r>
      <w:r w:rsidR="00912A98" w:rsidRPr="00EB62CD">
        <w:rPr>
          <w:rFonts w:asciiTheme="minorHAnsi" w:hAnsiTheme="minorHAnsi"/>
          <w:i/>
        </w:rPr>
        <w:t>Tsc1</w:t>
      </w:r>
      <w:r w:rsidR="00912A98" w:rsidRPr="00EB62CD">
        <w:rPr>
          <w:rFonts w:asciiTheme="minorHAnsi" w:hAnsiTheme="minorHAnsi"/>
        </w:rPr>
        <w:t xml:space="preserve"> knockout muscles</w:t>
      </w:r>
      <w:r w:rsidR="00CD1FF4" w:rsidRPr="00EB62CD">
        <w:rPr>
          <w:rFonts w:asciiTheme="minorHAnsi" w:hAnsiTheme="minorHAnsi"/>
        </w:rPr>
        <w:t xml:space="preserve"> that </w:t>
      </w:r>
      <w:r w:rsidR="00803AC3" w:rsidRPr="00EB62CD">
        <w:rPr>
          <w:rFonts w:asciiTheme="minorHAnsi" w:hAnsiTheme="minorHAnsi"/>
        </w:rPr>
        <w:t>report the accumulation of mitochondrial enzymes</w:t>
      </w:r>
      <w:r w:rsidR="00CD1FF4" w:rsidRPr="00EB62CD">
        <w:rPr>
          <w:rFonts w:asciiTheme="minorHAnsi" w:hAnsiTheme="minorHAnsi"/>
        </w:rPr>
        <w:t xml:space="preserve"> </w:t>
      </w:r>
      <w:r w:rsidR="00803AC3" w:rsidRPr="00EB62CD">
        <w:rPr>
          <w:rFonts w:asciiTheme="minorHAnsi" w:hAnsiTheme="minorHAnsi"/>
        </w:rPr>
        <w:t xml:space="preserve">and </w:t>
      </w:r>
      <w:r w:rsidR="00CD1FF4" w:rsidRPr="00EB62CD">
        <w:rPr>
          <w:rFonts w:asciiTheme="minorHAnsi" w:hAnsiTheme="minorHAnsi"/>
        </w:rPr>
        <w:t xml:space="preserve">changes in </w:t>
      </w:r>
      <w:r w:rsidR="00803AC3" w:rsidRPr="00EB62CD">
        <w:rPr>
          <w:rFonts w:asciiTheme="minorHAnsi" w:hAnsiTheme="minorHAnsi"/>
        </w:rPr>
        <w:t xml:space="preserve">muscle </w:t>
      </w:r>
      <w:r w:rsidR="00CD1FF4" w:rsidRPr="00EB62CD">
        <w:rPr>
          <w:rFonts w:asciiTheme="minorHAnsi" w:hAnsiTheme="minorHAnsi"/>
        </w:rPr>
        <w:t>fiber size</w:t>
      </w:r>
      <w:r w:rsidR="007C41D9" w:rsidRPr="00EB62CD">
        <w:rPr>
          <w:rFonts w:asciiTheme="minorHAnsi" w:hAnsiTheme="minorHAnsi"/>
        </w:rPr>
        <w:t xml:space="preserve"> </w:t>
      </w:r>
      <w:r w:rsidR="00EB62CD">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mendeley":{"formattedCitation":"[20,52]","plainTextFormattedCitation":"[20,52]","previouslyFormattedCitation":"[20,51]"},"properties":{"noteIndex":0},"schema":"https://github.com/citation-style-language/schema/raw/master/csl-citation.json"}</w:instrText>
      </w:r>
      <w:r w:rsidR="00EB62CD">
        <w:rPr>
          <w:rFonts w:asciiTheme="minorHAnsi" w:hAnsiTheme="minorHAnsi"/>
        </w:rPr>
        <w:fldChar w:fldCharType="separate"/>
      </w:r>
      <w:r w:rsidR="00D72F59" w:rsidRPr="00D72F59">
        <w:rPr>
          <w:rFonts w:asciiTheme="minorHAnsi" w:hAnsiTheme="minorHAnsi"/>
          <w:noProof/>
        </w:rPr>
        <w:t>[20,52]</w:t>
      </w:r>
      <w:r w:rsidR="00EB62CD">
        <w:rPr>
          <w:rFonts w:asciiTheme="minorHAnsi" w:hAnsiTheme="minorHAnsi"/>
        </w:rPr>
        <w:fldChar w:fldCharType="end"/>
      </w:r>
      <w:r w:rsidR="00F82FCB" w:rsidRPr="00EB62CD">
        <w:rPr>
          <w:rFonts w:asciiTheme="minorHAnsi" w:hAnsiTheme="minorHAnsi"/>
        </w:rPr>
        <w:t>.</w:t>
      </w:r>
      <w:r w:rsidR="004905D8" w:rsidRPr="00EB62CD">
        <w:rPr>
          <w:rFonts w:asciiTheme="minorHAnsi" w:hAnsiTheme="minorHAnsi"/>
        </w:rPr>
        <w:t xml:space="preserve">  </w:t>
      </w:r>
    </w:p>
    <w:p w14:paraId="6DBD8E86" w14:textId="77777777" w:rsidR="00B0472F" w:rsidRPr="00C9104B" w:rsidRDefault="00B0472F" w:rsidP="003669B1">
      <w:pPr>
        <w:rPr>
          <w:rFonts w:asciiTheme="minorHAnsi" w:hAnsiTheme="minorHAnsi"/>
        </w:rPr>
      </w:pPr>
    </w:p>
    <w:p w14:paraId="7AA0CBBF" w14:textId="1E7278FA" w:rsidR="00F82FCB" w:rsidRPr="00C9104B" w:rsidRDefault="00B0472F" w:rsidP="003669B1">
      <w:pPr>
        <w:rPr>
          <w:rFonts w:asciiTheme="minorHAnsi" w:hAnsiTheme="minorHAnsi"/>
        </w:rPr>
      </w:pPr>
      <w:r w:rsidRPr="00C9104B">
        <w:rPr>
          <w:rFonts w:asciiTheme="minorHAnsi" w:hAnsiTheme="minorHAnsi"/>
        </w:rPr>
        <w:t xml:space="preserve">To identify the </w:t>
      </w:r>
      <w:r w:rsidR="00654F70" w:rsidRPr="00C9104B">
        <w:rPr>
          <w:rFonts w:asciiTheme="minorHAnsi" w:hAnsiTheme="minorHAnsi"/>
        </w:rPr>
        <w:t xml:space="preserve">molecular </w:t>
      </w:r>
      <w:r w:rsidRPr="00C9104B">
        <w:rPr>
          <w:rFonts w:asciiTheme="minorHAnsi" w:hAnsiTheme="minorHAnsi"/>
        </w:rPr>
        <w:t xml:space="preserve">mechanisms causing increased energy expenditure in skeletal muscle </w:t>
      </w:r>
      <w:r w:rsidRPr="00C9104B">
        <w:rPr>
          <w:rFonts w:asciiTheme="minorHAnsi" w:hAnsiTheme="minorHAnsi"/>
          <w:i/>
        </w:rPr>
        <w:t>Tsc1</w:t>
      </w:r>
      <w:r w:rsidRPr="00C9104B">
        <w:rPr>
          <w:rFonts w:asciiTheme="minorHAnsi" w:hAnsiTheme="minorHAnsi"/>
        </w:rPr>
        <w:t xml:space="preserve"> knockout mice, </w:t>
      </w:r>
      <w:r w:rsidR="00412036" w:rsidRPr="00C9104B">
        <w:rPr>
          <w:rFonts w:asciiTheme="minorHAnsi" w:hAnsiTheme="minorHAnsi"/>
        </w:rPr>
        <w:t>we</w:t>
      </w:r>
      <w:r w:rsidR="004905D8" w:rsidRPr="00C9104B">
        <w:rPr>
          <w:rFonts w:asciiTheme="minorHAnsi" w:hAnsiTheme="minorHAnsi"/>
        </w:rPr>
        <w:t xml:space="preserve"> </w:t>
      </w:r>
      <w:r w:rsidR="00311779" w:rsidRPr="00C9104B">
        <w:rPr>
          <w:rFonts w:asciiTheme="minorHAnsi" w:hAnsiTheme="minorHAnsi"/>
        </w:rPr>
        <w:t xml:space="preserve">evaluated the expression of </w:t>
      </w:r>
      <w:r w:rsidRPr="00C9104B">
        <w:rPr>
          <w:rFonts w:asciiTheme="minorHAnsi" w:hAnsiTheme="minorHAnsi"/>
        </w:rPr>
        <w:t xml:space="preserve">transcripts </w:t>
      </w:r>
      <w:r w:rsidR="003B6AA2" w:rsidRPr="00C9104B">
        <w:rPr>
          <w:rFonts w:asciiTheme="minorHAnsi" w:hAnsiTheme="minorHAnsi"/>
        </w:rPr>
        <w:t>known to be</w:t>
      </w:r>
      <w:r w:rsidRPr="00C9104B">
        <w:rPr>
          <w:rFonts w:asciiTheme="minorHAnsi" w:hAnsiTheme="minorHAnsi"/>
        </w:rPr>
        <w:t xml:space="preserve"> important </w:t>
      </w:r>
      <w:r w:rsidR="003B6AA2" w:rsidRPr="00C9104B">
        <w:rPr>
          <w:rFonts w:asciiTheme="minorHAnsi" w:hAnsiTheme="minorHAnsi"/>
        </w:rPr>
        <w:t>contributors to</w:t>
      </w:r>
      <w:r w:rsidRPr="00C9104B">
        <w:rPr>
          <w:rFonts w:asciiTheme="minorHAnsi" w:hAnsiTheme="minorHAnsi"/>
        </w:rPr>
        <w:t xml:space="preserve"> skeletal </w:t>
      </w:r>
      <w:r w:rsidR="00415E95" w:rsidRPr="00C9104B">
        <w:rPr>
          <w:rFonts w:asciiTheme="minorHAnsi" w:hAnsiTheme="minorHAnsi"/>
        </w:rPr>
        <w:t xml:space="preserve">muscle </w:t>
      </w:r>
      <w:r w:rsidRPr="00C9104B">
        <w:rPr>
          <w:rFonts w:asciiTheme="minorHAnsi" w:hAnsiTheme="minorHAnsi"/>
        </w:rPr>
        <w:t xml:space="preserve">thermogenesis. </w:t>
      </w:r>
      <w:r w:rsidR="00415E95" w:rsidRPr="00C9104B">
        <w:rPr>
          <w:rFonts w:asciiTheme="minorHAnsi" w:hAnsiTheme="minorHAnsi"/>
        </w:rPr>
        <w:t>W</w:t>
      </w:r>
      <w:r w:rsidR="00311779" w:rsidRPr="00C9104B">
        <w:rPr>
          <w:rFonts w:asciiTheme="minorHAnsi" w:hAnsiTheme="minorHAnsi"/>
        </w:rPr>
        <w:t xml:space="preserve">e </w:t>
      </w:r>
      <w:r w:rsidR="00AB7544" w:rsidRPr="00C9104B">
        <w:rPr>
          <w:rFonts w:asciiTheme="minorHAnsi" w:hAnsiTheme="minorHAnsi"/>
        </w:rPr>
        <w:t xml:space="preserve">observed </w:t>
      </w:r>
      <w:r w:rsidR="004905D8" w:rsidRPr="00C9104B">
        <w:rPr>
          <w:rFonts w:asciiTheme="minorHAnsi" w:hAnsiTheme="minorHAnsi"/>
        </w:rPr>
        <w:t xml:space="preserve">dramatic increases in the </w:t>
      </w:r>
      <w:r w:rsidR="00ED5210" w:rsidRPr="00C9104B">
        <w:rPr>
          <w:rFonts w:asciiTheme="minorHAnsi" w:hAnsiTheme="minorHAnsi"/>
        </w:rPr>
        <w:t xml:space="preserve">ATP-dependent </w:t>
      </w:r>
      <w:r w:rsidR="0020060B" w:rsidRPr="00C9104B">
        <w:rPr>
          <w:rFonts w:asciiTheme="minorHAnsi" w:hAnsiTheme="minorHAnsi"/>
        </w:rPr>
        <w:t>SR/</w:t>
      </w:r>
      <w:r w:rsidR="004905D8" w:rsidRPr="00C9104B">
        <w:rPr>
          <w:rFonts w:asciiTheme="minorHAnsi" w:hAnsiTheme="minorHAnsi"/>
        </w:rPr>
        <w:t>ER Calci</w:t>
      </w:r>
      <w:r w:rsidR="001646E7">
        <w:rPr>
          <w:rFonts w:asciiTheme="minorHAnsi" w:hAnsiTheme="minorHAnsi"/>
        </w:rPr>
        <w:t>u</w:t>
      </w:r>
      <w:r w:rsidR="004905D8" w:rsidRPr="00C9104B">
        <w:rPr>
          <w:rFonts w:asciiTheme="minorHAnsi" w:hAnsiTheme="minorHAnsi"/>
        </w:rPr>
        <w:t xml:space="preserve">m pump SERCA2 (encoded by </w:t>
      </w:r>
      <w:r w:rsidR="004905D8" w:rsidRPr="00C9104B">
        <w:rPr>
          <w:rFonts w:asciiTheme="minorHAnsi" w:hAnsiTheme="minorHAnsi"/>
          <w:i/>
        </w:rPr>
        <w:t>Atp2a2</w:t>
      </w:r>
      <w:r w:rsidR="00396722" w:rsidRPr="00C9104B">
        <w:rPr>
          <w:rFonts w:asciiTheme="minorHAnsi" w:hAnsiTheme="minorHAnsi"/>
        </w:rPr>
        <w:t xml:space="preserve">, see Figure </w:t>
      </w:r>
      <w:r w:rsidR="001646E7" w:rsidRPr="00C9104B">
        <w:rPr>
          <w:rFonts w:asciiTheme="minorHAnsi" w:hAnsiTheme="minorHAnsi"/>
        </w:rPr>
        <w:t>4</w:t>
      </w:r>
      <w:r w:rsidR="001646E7">
        <w:rPr>
          <w:rFonts w:asciiTheme="minorHAnsi" w:hAnsiTheme="minorHAnsi"/>
        </w:rPr>
        <w:t>E</w:t>
      </w:r>
      <w:r w:rsidR="004905D8" w:rsidRPr="00C9104B">
        <w:rPr>
          <w:rFonts w:asciiTheme="minorHAnsi" w:hAnsiTheme="minorHAnsi"/>
        </w:rPr>
        <w:t>), and its un</w:t>
      </w:r>
      <w:r w:rsidR="00C64A2D" w:rsidRPr="00C9104B">
        <w:rPr>
          <w:rFonts w:asciiTheme="minorHAnsi" w:hAnsiTheme="minorHAnsi"/>
        </w:rPr>
        <w:t>-</w:t>
      </w:r>
      <w:r w:rsidR="004905D8" w:rsidRPr="00C9104B">
        <w:rPr>
          <w:rFonts w:asciiTheme="minorHAnsi" w:hAnsiTheme="minorHAnsi"/>
        </w:rPr>
        <w:t xml:space="preserve">coupler Sarcolipin (encoded by </w:t>
      </w:r>
      <w:proofErr w:type="spellStart"/>
      <w:r w:rsidR="004905D8" w:rsidRPr="00C9104B">
        <w:rPr>
          <w:rFonts w:asciiTheme="minorHAnsi" w:hAnsiTheme="minorHAnsi"/>
          <w:i/>
        </w:rPr>
        <w:t>Sln</w:t>
      </w:r>
      <w:proofErr w:type="spellEnd"/>
      <w:r w:rsidR="00B04B43" w:rsidRPr="00C9104B">
        <w:rPr>
          <w:rFonts w:asciiTheme="minorHAnsi" w:hAnsiTheme="minorHAnsi"/>
        </w:rPr>
        <w:t xml:space="preserve">; Figure </w:t>
      </w:r>
      <w:r w:rsidR="00044765" w:rsidRPr="00C9104B">
        <w:rPr>
          <w:rFonts w:asciiTheme="minorHAnsi" w:hAnsiTheme="minorHAnsi"/>
        </w:rPr>
        <w:t>4E</w:t>
      </w:r>
      <w:r w:rsidR="004905D8" w:rsidRPr="00C9104B">
        <w:rPr>
          <w:rFonts w:asciiTheme="minorHAnsi" w:hAnsiTheme="minorHAnsi"/>
        </w:rPr>
        <w:t>)</w:t>
      </w:r>
      <w:r w:rsidRPr="00C9104B">
        <w:rPr>
          <w:rFonts w:asciiTheme="minorHAnsi" w:hAnsiTheme="minorHAnsi"/>
        </w:rPr>
        <w:t>, proteins previously</w:t>
      </w:r>
      <w:r w:rsidR="00412036" w:rsidRPr="00C9104B">
        <w:rPr>
          <w:rFonts w:asciiTheme="minorHAnsi" w:hAnsiTheme="minorHAnsi"/>
        </w:rPr>
        <w:t xml:space="preserve"> reported </w:t>
      </w:r>
      <w:r w:rsidRPr="00C9104B">
        <w:rPr>
          <w:rFonts w:asciiTheme="minorHAnsi" w:hAnsiTheme="minorHAnsi"/>
        </w:rPr>
        <w:t>as playing</w:t>
      </w:r>
      <w:r w:rsidR="00412036" w:rsidRPr="00C9104B">
        <w:rPr>
          <w:rFonts w:asciiTheme="minorHAnsi" w:hAnsiTheme="minorHAnsi"/>
        </w:rPr>
        <w:t xml:space="preserve"> a</w:t>
      </w:r>
      <w:r w:rsidRPr="00C9104B">
        <w:rPr>
          <w:rFonts w:asciiTheme="minorHAnsi" w:hAnsiTheme="minorHAnsi"/>
        </w:rPr>
        <w:t>n integral</w:t>
      </w:r>
      <w:r w:rsidR="00412036" w:rsidRPr="00C9104B">
        <w:rPr>
          <w:rFonts w:asciiTheme="minorHAnsi" w:hAnsiTheme="minorHAnsi"/>
        </w:rPr>
        <w:t xml:space="preserve"> role in muscle-specific thermogenesis </w:t>
      </w:r>
      <w:r w:rsidR="00412036" w:rsidRPr="00C9104B">
        <w:rPr>
          <w:rFonts w:asciiTheme="minorHAnsi" w:hAnsiTheme="minorHAnsi"/>
        </w:rPr>
        <w:fldChar w:fldCharType="begin" w:fldLock="1"/>
      </w:r>
      <w:r w:rsidR="00D72F59">
        <w:rPr>
          <w:rFonts w:asciiTheme="minorHAnsi" w:hAnsiTheme="minorHAnsi"/>
        </w:rPr>
        <w:instrText xml:space="preserve">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another","type":"article-journal","volume":"00"},"uris":["http://www.mendeley.com/documents/?uuid=4b569f4b-80ba-4902-b284-74d3d551ce6f"]},{"id":"ITEM-4","itemData":{"DOI":"10.1016/j.phrs.2015.10.020","ISSN":"1096-1186","PMID":"26521759","abstract":"Obesity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research","id":"ITEM-4","issued":{"date-parts":[["2015","12"]]},"page":"270-5","title":"Sarcolipin is a novel regulator of muscle metabolism and obesity.","type":"article-journal","volume":"102"},"uris":["http://www.mendeley.com/documents/?uuid=dbecfda7-956f-4340-8ccc-055b2f9a16c5"]}],"mendeley":{"formattedCitation":"[53–56]","plainTextFormattedCitation":"[53–56]","previouslyFormattedCitation":"[52–55]"},"properties":{"noteIndex":0},"schema":"https://github.com/citation-style-language/schema/raw/master/csl-citation.json"}</w:instrText>
      </w:r>
      <w:r w:rsidR="00412036" w:rsidRPr="00C9104B">
        <w:rPr>
          <w:rFonts w:asciiTheme="minorHAnsi" w:hAnsiTheme="minorHAnsi"/>
        </w:rPr>
        <w:fldChar w:fldCharType="separate"/>
      </w:r>
      <w:r w:rsidR="00D72F59" w:rsidRPr="00D72F59">
        <w:rPr>
          <w:rFonts w:asciiTheme="minorHAnsi" w:hAnsiTheme="minorHAnsi"/>
          <w:noProof/>
        </w:rPr>
        <w:t>[53–56]</w:t>
      </w:r>
      <w:r w:rsidR="00412036" w:rsidRPr="00C9104B">
        <w:rPr>
          <w:rFonts w:asciiTheme="minorHAnsi" w:hAnsiTheme="minorHAnsi"/>
        </w:rPr>
        <w:fldChar w:fldCharType="end"/>
      </w:r>
      <w:r w:rsidR="00412036" w:rsidRPr="00C9104B">
        <w:rPr>
          <w:rFonts w:asciiTheme="minorHAnsi" w:hAnsiTheme="minorHAnsi"/>
        </w:rPr>
        <w:t xml:space="preserve">. </w:t>
      </w:r>
      <w:r w:rsidR="003D7B6E" w:rsidRPr="00C9104B">
        <w:rPr>
          <w:rFonts w:asciiTheme="minorHAnsi" w:hAnsiTheme="minorHAnsi"/>
        </w:rPr>
        <w:t>At the protein level,</w:t>
      </w:r>
      <w:r w:rsidR="00412036" w:rsidRPr="00C9104B">
        <w:rPr>
          <w:rFonts w:asciiTheme="minorHAnsi" w:hAnsiTheme="minorHAnsi"/>
        </w:rPr>
        <w:t xml:space="preserve"> </w:t>
      </w:r>
      <w:commentRangeStart w:id="135"/>
      <w:commentRangeStart w:id="136"/>
      <w:r w:rsidR="00412036" w:rsidRPr="00C9104B">
        <w:rPr>
          <w:rFonts w:asciiTheme="minorHAnsi" w:hAnsiTheme="minorHAnsi"/>
        </w:rPr>
        <w:t xml:space="preserve">Sarcolipin </w:t>
      </w:r>
      <w:r w:rsidR="003D7B6E" w:rsidRPr="00C9104B">
        <w:rPr>
          <w:rFonts w:asciiTheme="minorHAnsi" w:hAnsiTheme="minorHAnsi"/>
        </w:rPr>
        <w:t>was increased</w:t>
      </w:r>
      <w:r w:rsidR="00917778" w:rsidRPr="00C9104B">
        <w:rPr>
          <w:rFonts w:asciiTheme="minorHAnsi" w:hAnsiTheme="minorHAnsi"/>
        </w:rPr>
        <w:t xml:space="preserve"> </w:t>
      </w:r>
      <w:proofErr w:type="gramStart"/>
      <w:r w:rsidR="00917778" w:rsidRPr="00C9104B">
        <w:rPr>
          <w:rFonts w:asciiTheme="minorHAnsi" w:hAnsiTheme="minorHAnsi"/>
        </w:rPr>
        <w:t>4.1 fold</w:t>
      </w:r>
      <w:commentRangeEnd w:id="135"/>
      <w:proofErr w:type="gramEnd"/>
      <w:r w:rsidR="001925FF">
        <w:rPr>
          <w:rStyle w:val="CommentReference"/>
          <w:rFonts w:asciiTheme="minorHAnsi" w:hAnsiTheme="minorHAnsi" w:cstheme="minorBidi"/>
        </w:rPr>
        <w:commentReference w:id="135"/>
      </w:r>
      <w:commentRangeEnd w:id="136"/>
      <w:r w:rsidR="00106108">
        <w:rPr>
          <w:rStyle w:val="CommentReference"/>
          <w:rFonts w:asciiTheme="minorHAnsi" w:hAnsiTheme="minorHAnsi" w:cstheme="minorBidi"/>
        </w:rPr>
        <w:commentReference w:id="136"/>
      </w:r>
      <w:r w:rsidR="00917778" w:rsidRPr="00C9104B">
        <w:rPr>
          <w:rFonts w:asciiTheme="minorHAnsi" w:hAnsiTheme="minorHAnsi"/>
        </w:rPr>
        <w:t xml:space="preserve"> </w:t>
      </w:r>
      <w:r w:rsidR="00B04B43" w:rsidRPr="00C9104B">
        <w:rPr>
          <w:rFonts w:asciiTheme="minorHAnsi" w:hAnsiTheme="minorHAnsi"/>
        </w:rPr>
        <w:t>(</w:t>
      </w:r>
      <w:r w:rsidR="00917778" w:rsidRPr="00C9104B">
        <w:rPr>
          <w:rFonts w:asciiTheme="minorHAnsi" w:hAnsiTheme="minorHAnsi"/>
        </w:rPr>
        <w:t>p</w:t>
      </w:r>
      <w:r w:rsidR="00224477" w:rsidRPr="00C9104B">
        <w:rPr>
          <w:rFonts w:asciiTheme="minorHAnsi" w:hAnsiTheme="minorHAnsi"/>
        </w:rPr>
        <w:t>=4.5 x 10</w:t>
      </w:r>
      <w:r w:rsidR="00224477" w:rsidRPr="00C9104B">
        <w:rPr>
          <w:rFonts w:asciiTheme="minorHAnsi" w:hAnsiTheme="minorHAnsi"/>
          <w:vertAlign w:val="superscript"/>
        </w:rPr>
        <w:t>-6</w:t>
      </w:r>
      <w:r w:rsidR="00224477" w:rsidRPr="00C9104B">
        <w:rPr>
          <w:rFonts w:asciiTheme="minorHAnsi" w:hAnsiTheme="minorHAnsi"/>
        </w:rPr>
        <w:t xml:space="preserve">; </w:t>
      </w:r>
      <w:r w:rsidR="00B04B43" w:rsidRPr="00C9104B">
        <w:rPr>
          <w:rFonts w:asciiTheme="minorHAnsi" w:hAnsiTheme="minorHAnsi"/>
        </w:rPr>
        <w:t xml:space="preserve">Figure </w:t>
      </w:r>
      <w:r w:rsidR="00AF076F" w:rsidRPr="00C9104B">
        <w:rPr>
          <w:rFonts w:asciiTheme="minorHAnsi" w:hAnsiTheme="minorHAnsi"/>
        </w:rPr>
        <w:t>4F</w:t>
      </w:r>
      <w:r w:rsidR="00934670" w:rsidRPr="00C9104B">
        <w:rPr>
          <w:rFonts w:asciiTheme="minorHAnsi" w:hAnsiTheme="minorHAnsi"/>
        </w:rPr>
        <w:t>, pS6 is shown as a positive control</w:t>
      </w:r>
      <w:r w:rsidR="000E3FEC">
        <w:rPr>
          <w:rFonts w:asciiTheme="minorHAnsi" w:hAnsiTheme="minorHAnsi"/>
        </w:rPr>
        <w:t xml:space="preserve"> for mTORC1 activation</w:t>
      </w:r>
      <w:r w:rsidR="00B04B43" w:rsidRPr="00C9104B">
        <w:rPr>
          <w:rFonts w:asciiTheme="minorHAnsi" w:hAnsiTheme="minorHAnsi"/>
        </w:rPr>
        <w:t>)</w:t>
      </w:r>
      <w:r w:rsidR="004905D8" w:rsidRPr="00C9104B">
        <w:rPr>
          <w:rFonts w:asciiTheme="minorHAnsi" w:hAnsiTheme="minorHAnsi"/>
        </w:rPr>
        <w:t xml:space="preserve">.  </w:t>
      </w:r>
      <w:r w:rsidR="00AB7544" w:rsidRPr="00C9104B">
        <w:rPr>
          <w:rFonts w:asciiTheme="minorHAnsi" w:hAnsiTheme="minorHAnsi"/>
        </w:rPr>
        <w:t>Thus, we</w:t>
      </w:r>
      <w:r w:rsidR="004905D8" w:rsidRPr="00C9104B">
        <w:rPr>
          <w:rFonts w:asciiTheme="minorHAnsi" w:hAnsiTheme="minorHAnsi"/>
        </w:rPr>
        <w:t xml:space="preserve"> propose that the increased oxidative </w:t>
      </w:r>
      <w:r w:rsidR="00BF2F76" w:rsidRPr="00C9104B">
        <w:rPr>
          <w:rFonts w:asciiTheme="minorHAnsi" w:hAnsiTheme="minorHAnsi"/>
        </w:rPr>
        <w:t>activity</w:t>
      </w:r>
      <w:r w:rsidR="004905D8" w:rsidRPr="00C9104B">
        <w:rPr>
          <w:rFonts w:asciiTheme="minorHAnsi" w:hAnsiTheme="minorHAnsi"/>
        </w:rPr>
        <w:t xml:space="preserve"> in muscles </w:t>
      </w:r>
      <w:r w:rsidR="00AB7544" w:rsidRPr="00C9104B">
        <w:rPr>
          <w:rFonts w:asciiTheme="minorHAnsi" w:hAnsiTheme="minorHAnsi"/>
        </w:rPr>
        <w:t xml:space="preserve">from mice with </w:t>
      </w:r>
      <w:r w:rsidR="00AB7544" w:rsidRPr="00C9104B">
        <w:rPr>
          <w:rFonts w:asciiTheme="minorHAnsi" w:hAnsiTheme="minorHAnsi"/>
          <w:i/>
        </w:rPr>
        <w:t>Tsc1</w:t>
      </w:r>
      <w:r w:rsidR="00AB7544" w:rsidRPr="00C9104B">
        <w:rPr>
          <w:rFonts w:asciiTheme="minorHAnsi" w:hAnsiTheme="minorHAnsi"/>
        </w:rPr>
        <w:t xml:space="preserve"> ablation </w:t>
      </w:r>
      <w:r w:rsidR="005358DD" w:rsidRPr="00C9104B">
        <w:rPr>
          <w:rFonts w:asciiTheme="minorHAnsi" w:hAnsiTheme="minorHAnsi"/>
        </w:rPr>
        <w:t xml:space="preserve">via the </w:t>
      </w:r>
      <w:proofErr w:type="spellStart"/>
      <w:r w:rsidR="005358DD" w:rsidRPr="00C9104B">
        <w:rPr>
          <w:rFonts w:asciiTheme="minorHAnsi" w:hAnsiTheme="minorHAnsi"/>
          <w:i/>
        </w:rPr>
        <w:t>Ck</w:t>
      </w:r>
      <w:r w:rsidR="00C9104B">
        <w:rPr>
          <w:rFonts w:asciiTheme="minorHAnsi" w:hAnsiTheme="minorHAnsi"/>
          <w:i/>
        </w:rPr>
        <w:t>m</w:t>
      </w:r>
      <w:r w:rsidR="005358DD" w:rsidRPr="00C9104B">
        <w:rPr>
          <w:rFonts w:asciiTheme="minorHAnsi" w:hAnsiTheme="minorHAnsi"/>
          <w:i/>
        </w:rPr>
        <w:t>m-Cre</w:t>
      </w:r>
      <w:proofErr w:type="spellEnd"/>
      <w:r w:rsidR="005358DD" w:rsidRPr="00C9104B">
        <w:rPr>
          <w:rFonts w:asciiTheme="minorHAnsi" w:hAnsiTheme="minorHAnsi"/>
        </w:rPr>
        <w:t xml:space="preserve"> promotor </w:t>
      </w:r>
      <w:r w:rsidR="004905D8" w:rsidRPr="00C9104B">
        <w:rPr>
          <w:rFonts w:asciiTheme="minorHAnsi" w:hAnsiTheme="minorHAnsi"/>
        </w:rPr>
        <w:t xml:space="preserve">may be </w:t>
      </w:r>
      <w:r w:rsidR="00AB7544" w:rsidRPr="00C9104B">
        <w:rPr>
          <w:rFonts w:asciiTheme="minorHAnsi" w:hAnsiTheme="minorHAnsi"/>
        </w:rPr>
        <w:t>caused</w:t>
      </w:r>
      <w:r w:rsidR="00185A83">
        <w:rPr>
          <w:rFonts w:asciiTheme="minorHAnsi" w:hAnsiTheme="minorHAnsi"/>
        </w:rPr>
        <w:t>, in part,</w:t>
      </w:r>
      <w:r w:rsidR="00AB7544" w:rsidRPr="00C9104B">
        <w:rPr>
          <w:rFonts w:asciiTheme="minorHAnsi" w:hAnsiTheme="minorHAnsi"/>
        </w:rPr>
        <w:t xml:space="preserve"> by</w:t>
      </w:r>
      <w:r w:rsidR="004905D8" w:rsidRPr="00C9104B">
        <w:rPr>
          <w:rFonts w:asciiTheme="minorHAnsi" w:hAnsiTheme="minorHAnsi"/>
        </w:rPr>
        <w:t xml:space="preserve"> increased futile cycling of </w:t>
      </w:r>
      <w:r w:rsidR="00AB7544" w:rsidRPr="00C9104B">
        <w:rPr>
          <w:rFonts w:asciiTheme="minorHAnsi" w:hAnsiTheme="minorHAnsi"/>
        </w:rPr>
        <w:t>Ca</w:t>
      </w:r>
      <w:r w:rsidR="00AB7544" w:rsidRPr="00C9104B">
        <w:rPr>
          <w:rFonts w:asciiTheme="minorHAnsi" w:hAnsiTheme="minorHAnsi"/>
          <w:vertAlign w:val="superscript"/>
        </w:rPr>
        <w:t>2+</w:t>
      </w:r>
      <w:r w:rsidR="006A4F02" w:rsidRPr="00C9104B">
        <w:rPr>
          <w:rFonts w:asciiTheme="minorHAnsi" w:hAnsiTheme="minorHAnsi"/>
        </w:rPr>
        <w:t xml:space="preserve"> </w:t>
      </w:r>
      <w:r w:rsidR="004905D8" w:rsidRPr="00C9104B">
        <w:rPr>
          <w:rFonts w:asciiTheme="minorHAnsi" w:hAnsiTheme="minorHAnsi"/>
        </w:rPr>
        <w:t xml:space="preserve">by uncoupled SERCA2 </w:t>
      </w:r>
      <w:r w:rsidR="00827BEF" w:rsidRPr="00C9104B">
        <w:rPr>
          <w:rFonts w:asciiTheme="minorHAnsi" w:hAnsiTheme="minorHAnsi"/>
        </w:rPr>
        <w:t xml:space="preserve">(therefore increasing ATP hydrolysis) </w:t>
      </w:r>
      <w:r w:rsidR="004905D8" w:rsidRPr="00C9104B">
        <w:rPr>
          <w:rFonts w:asciiTheme="minorHAnsi" w:hAnsiTheme="minorHAnsi"/>
        </w:rPr>
        <w:t xml:space="preserve">at the </w:t>
      </w:r>
      <w:r w:rsidR="0020060B" w:rsidRPr="00C9104B">
        <w:rPr>
          <w:rFonts w:asciiTheme="minorHAnsi" w:hAnsiTheme="minorHAnsi"/>
        </w:rPr>
        <w:t>SR</w:t>
      </w:r>
      <w:r w:rsidR="004905D8" w:rsidRPr="00C9104B">
        <w:rPr>
          <w:rFonts w:asciiTheme="minorHAnsi" w:hAnsiTheme="minorHAnsi"/>
        </w:rPr>
        <w:t>.</w:t>
      </w:r>
      <w:r w:rsidR="00784182" w:rsidRPr="00C9104B">
        <w:rPr>
          <w:rFonts w:asciiTheme="minorHAnsi" w:hAnsiTheme="minorHAnsi"/>
        </w:rPr>
        <w:t xml:space="preserve">  Consistent with this hypothesis</w:t>
      </w:r>
      <w:r w:rsidR="004B4882" w:rsidRPr="00C9104B">
        <w:rPr>
          <w:rFonts w:asciiTheme="minorHAnsi" w:hAnsiTheme="minorHAnsi"/>
        </w:rPr>
        <w:t>,</w:t>
      </w:r>
      <w:r w:rsidR="00784182" w:rsidRPr="00C9104B">
        <w:rPr>
          <w:rFonts w:asciiTheme="minorHAnsi" w:hAnsiTheme="minorHAnsi"/>
        </w:rPr>
        <w:t xml:space="preserve"> we observe increases in the expression of</w:t>
      </w:r>
      <w:r w:rsidR="000E3FEC">
        <w:rPr>
          <w:rFonts w:asciiTheme="minorHAnsi" w:hAnsiTheme="minorHAnsi"/>
        </w:rPr>
        <w:t xml:space="preserve"> other transcripts important for Ca</w:t>
      </w:r>
      <w:r w:rsidR="000E3FEC" w:rsidRPr="00EC500D">
        <w:rPr>
          <w:rFonts w:asciiTheme="minorHAnsi" w:hAnsiTheme="minorHAnsi"/>
          <w:vertAlign w:val="superscript"/>
        </w:rPr>
        <w:t>2+</w:t>
      </w:r>
      <w:r w:rsidR="000E3FEC">
        <w:rPr>
          <w:rFonts w:asciiTheme="minorHAnsi" w:hAnsiTheme="minorHAnsi"/>
        </w:rPr>
        <w:t xml:space="preserve"> trafficking (Figure 4E</w:t>
      </w:r>
      <w:r w:rsidR="00A55716">
        <w:rPr>
          <w:rFonts w:asciiTheme="minorHAnsi" w:hAnsiTheme="minorHAnsi"/>
        </w:rPr>
        <w:t xml:space="preserve"> and Supplementary Table 1</w:t>
      </w:r>
      <w:r w:rsidR="000E3FEC">
        <w:rPr>
          <w:rFonts w:asciiTheme="minorHAnsi" w:hAnsiTheme="minorHAnsi"/>
        </w:rPr>
        <w:t xml:space="preserve">), including </w:t>
      </w:r>
      <w:proofErr w:type="spellStart"/>
      <w:r w:rsidR="00BF115C" w:rsidRPr="00EC500D">
        <w:rPr>
          <w:rFonts w:asciiTheme="minorHAnsi" w:hAnsiTheme="minorHAnsi"/>
          <w:i/>
        </w:rPr>
        <w:t>Pln</w:t>
      </w:r>
      <w:proofErr w:type="spellEnd"/>
      <w:r w:rsidR="00BF115C">
        <w:rPr>
          <w:rFonts w:asciiTheme="minorHAnsi" w:hAnsiTheme="minorHAnsi"/>
        </w:rPr>
        <w:t xml:space="preserve">, </w:t>
      </w:r>
      <w:r w:rsidR="000E3FEC">
        <w:rPr>
          <w:rFonts w:asciiTheme="minorHAnsi" w:hAnsiTheme="minorHAnsi"/>
          <w:i/>
        </w:rPr>
        <w:t>Casq2,</w:t>
      </w:r>
      <w:r w:rsidR="00784182" w:rsidRPr="00C9104B">
        <w:rPr>
          <w:rFonts w:asciiTheme="minorHAnsi" w:hAnsiTheme="minorHAnsi"/>
        </w:rPr>
        <w:t xml:space="preserve"> </w:t>
      </w:r>
      <w:r w:rsidR="00784182" w:rsidRPr="00C9104B">
        <w:rPr>
          <w:rFonts w:asciiTheme="minorHAnsi" w:hAnsiTheme="minorHAnsi"/>
          <w:i/>
        </w:rPr>
        <w:t>Stim1</w:t>
      </w:r>
      <w:r w:rsidR="00784182" w:rsidRPr="00C9104B">
        <w:rPr>
          <w:rFonts w:asciiTheme="minorHAnsi" w:hAnsiTheme="minorHAnsi"/>
        </w:rPr>
        <w:t xml:space="preserve">, </w:t>
      </w:r>
      <w:r w:rsidR="00784182" w:rsidRPr="00C9104B">
        <w:rPr>
          <w:rFonts w:asciiTheme="minorHAnsi" w:hAnsiTheme="minorHAnsi"/>
          <w:i/>
        </w:rPr>
        <w:t>Mfn1-2</w:t>
      </w:r>
      <w:r w:rsidR="00784182" w:rsidRPr="00C9104B">
        <w:rPr>
          <w:rFonts w:asciiTheme="minorHAnsi" w:hAnsiTheme="minorHAnsi"/>
        </w:rPr>
        <w:t xml:space="preserve"> and the subunits of the mitochondrial calcium importer (</w:t>
      </w:r>
      <w:proofErr w:type="spellStart"/>
      <w:r w:rsidR="00784182" w:rsidRPr="00C9104B">
        <w:rPr>
          <w:rFonts w:asciiTheme="minorHAnsi" w:hAnsiTheme="minorHAnsi"/>
          <w:i/>
        </w:rPr>
        <w:t>Mcu</w:t>
      </w:r>
      <w:proofErr w:type="spellEnd"/>
      <w:r w:rsidR="00784182" w:rsidRPr="00C9104B">
        <w:rPr>
          <w:rFonts w:asciiTheme="minorHAnsi" w:hAnsiTheme="minorHAnsi"/>
          <w:i/>
        </w:rPr>
        <w:t>, Micu1</w:t>
      </w:r>
      <w:r w:rsidR="00784182" w:rsidRPr="00C9104B">
        <w:rPr>
          <w:rFonts w:asciiTheme="minorHAnsi" w:hAnsiTheme="minorHAnsi"/>
        </w:rPr>
        <w:t xml:space="preserve"> and </w:t>
      </w:r>
      <w:r w:rsidR="00784182" w:rsidRPr="00C9104B">
        <w:rPr>
          <w:rFonts w:asciiTheme="minorHAnsi" w:hAnsiTheme="minorHAnsi"/>
          <w:i/>
        </w:rPr>
        <w:t>Micu2</w:t>
      </w:r>
      <w:r w:rsidR="00784182" w:rsidRPr="00C9104B">
        <w:rPr>
          <w:rFonts w:asciiTheme="minorHAnsi" w:hAnsiTheme="minorHAnsi"/>
        </w:rPr>
        <w:t xml:space="preserve">).  We also observed reductions in </w:t>
      </w:r>
      <w:r w:rsidR="00784182" w:rsidRPr="00C9104B">
        <w:rPr>
          <w:rFonts w:asciiTheme="minorHAnsi" w:hAnsiTheme="minorHAnsi"/>
          <w:i/>
        </w:rPr>
        <w:t>Ryr1</w:t>
      </w:r>
      <w:r w:rsidR="00A55716">
        <w:rPr>
          <w:rFonts w:asciiTheme="minorHAnsi" w:hAnsiTheme="minorHAnsi"/>
          <w:i/>
        </w:rPr>
        <w:t>,</w:t>
      </w:r>
      <w:r w:rsidR="00A55716">
        <w:rPr>
          <w:rFonts w:asciiTheme="minorHAnsi" w:hAnsiTheme="minorHAnsi"/>
        </w:rPr>
        <w:t xml:space="preserve"> </w:t>
      </w:r>
      <w:r w:rsidR="00A55716">
        <w:rPr>
          <w:rFonts w:asciiTheme="minorHAnsi" w:hAnsiTheme="minorHAnsi"/>
          <w:i/>
        </w:rPr>
        <w:t xml:space="preserve">Calm1 </w:t>
      </w:r>
      <w:r w:rsidR="00A55716">
        <w:rPr>
          <w:rFonts w:asciiTheme="minorHAnsi" w:hAnsiTheme="minorHAnsi"/>
        </w:rPr>
        <w:t xml:space="preserve">and </w:t>
      </w:r>
      <w:r w:rsidR="00A55716">
        <w:rPr>
          <w:rFonts w:asciiTheme="minorHAnsi" w:hAnsiTheme="minorHAnsi"/>
          <w:i/>
        </w:rPr>
        <w:t>Calm3</w:t>
      </w:r>
      <w:r w:rsidR="00784182" w:rsidRPr="00C9104B">
        <w:rPr>
          <w:rFonts w:asciiTheme="minorHAnsi" w:hAnsiTheme="minorHAnsi"/>
        </w:rPr>
        <w:t xml:space="preserve"> expression</w:t>
      </w:r>
      <w:r w:rsidR="00A55716">
        <w:rPr>
          <w:rFonts w:asciiTheme="minorHAnsi" w:hAnsiTheme="minorHAnsi"/>
        </w:rPr>
        <w:t xml:space="preserve"> (Figure 4E),</w:t>
      </w:r>
      <w:r w:rsidR="00784182" w:rsidRPr="00C9104B">
        <w:rPr>
          <w:rFonts w:asciiTheme="minorHAnsi" w:hAnsiTheme="minorHAnsi"/>
        </w:rPr>
        <w:t xml:space="preserve"> and reductions several plasma membrane Ca</w:t>
      </w:r>
      <w:r w:rsidR="00784182" w:rsidRPr="00C9104B">
        <w:rPr>
          <w:rFonts w:asciiTheme="minorHAnsi" w:hAnsiTheme="minorHAnsi"/>
          <w:vertAlign w:val="superscript"/>
        </w:rPr>
        <w:t>2+</w:t>
      </w:r>
      <w:r w:rsidR="00784182" w:rsidRPr="00C9104B">
        <w:rPr>
          <w:rFonts w:asciiTheme="minorHAnsi" w:hAnsiTheme="minorHAnsi"/>
        </w:rPr>
        <w:t xml:space="preserve"> transporters (see Supplementary </w:t>
      </w:r>
      <w:r w:rsidR="00311779" w:rsidRPr="00C9104B">
        <w:rPr>
          <w:rFonts w:asciiTheme="minorHAnsi" w:hAnsiTheme="minorHAnsi"/>
        </w:rPr>
        <w:t>Table 1</w:t>
      </w:r>
      <w:r w:rsidR="00784182" w:rsidRPr="00C9104B">
        <w:rPr>
          <w:rFonts w:asciiTheme="minorHAnsi" w:hAnsiTheme="minorHAnsi"/>
        </w:rPr>
        <w:t>)</w:t>
      </w:r>
      <w:r w:rsidR="00B803FE" w:rsidRPr="00C9104B">
        <w:rPr>
          <w:rFonts w:asciiTheme="minorHAnsi" w:hAnsiTheme="minorHAnsi"/>
        </w:rPr>
        <w:t xml:space="preserve">, </w:t>
      </w:r>
      <w:r w:rsidR="00784182" w:rsidRPr="00C9104B">
        <w:rPr>
          <w:rFonts w:asciiTheme="minorHAnsi" w:hAnsiTheme="minorHAnsi"/>
        </w:rPr>
        <w:t>changes</w:t>
      </w:r>
      <w:r w:rsidR="00B803FE" w:rsidRPr="00C9104B">
        <w:rPr>
          <w:rFonts w:asciiTheme="minorHAnsi" w:hAnsiTheme="minorHAnsi"/>
        </w:rPr>
        <w:t xml:space="preserve"> that</w:t>
      </w:r>
      <w:r w:rsidR="00784182" w:rsidRPr="00C9104B">
        <w:rPr>
          <w:rFonts w:asciiTheme="minorHAnsi" w:hAnsiTheme="minorHAnsi"/>
        </w:rPr>
        <w:t xml:space="preserve"> </w:t>
      </w:r>
      <w:r w:rsidR="009914DA" w:rsidRPr="00C9104B">
        <w:rPr>
          <w:rFonts w:asciiTheme="minorHAnsi" w:hAnsiTheme="minorHAnsi"/>
        </w:rPr>
        <w:t>are likely</w:t>
      </w:r>
      <w:r w:rsidR="00784182" w:rsidRPr="00C9104B">
        <w:rPr>
          <w:rFonts w:asciiTheme="minorHAnsi" w:hAnsiTheme="minorHAnsi"/>
        </w:rPr>
        <w:t xml:space="preserve"> adaptive mechanisms to </w:t>
      </w:r>
      <w:r w:rsidR="009914DA" w:rsidRPr="00C9104B">
        <w:rPr>
          <w:rFonts w:asciiTheme="minorHAnsi" w:hAnsiTheme="minorHAnsi"/>
        </w:rPr>
        <w:t>manage</w:t>
      </w:r>
      <w:r w:rsidR="00784182" w:rsidRPr="00C9104B">
        <w:rPr>
          <w:rFonts w:asciiTheme="minorHAnsi" w:hAnsiTheme="minorHAnsi"/>
        </w:rPr>
        <w:t xml:space="preserve"> increased intracellular Ca</w:t>
      </w:r>
      <w:r w:rsidR="00784182" w:rsidRPr="00C9104B">
        <w:rPr>
          <w:rFonts w:asciiTheme="minorHAnsi" w:hAnsiTheme="minorHAnsi"/>
          <w:vertAlign w:val="superscript"/>
        </w:rPr>
        <w:t xml:space="preserve">2+ </w:t>
      </w:r>
      <w:r w:rsidR="00784182" w:rsidRPr="00C9104B">
        <w:rPr>
          <w:rFonts w:asciiTheme="minorHAnsi" w:hAnsiTheme="minorHAnsi"/>
        </w:rPr>
        <w:t xml:space="preserve">levels </w:t>
      </w:r>
      <w:r w:rsidR="00A44ED8">
        <w:rPr>
          <w:rFonts w:asciiTheme="minorHAnsi" w:hAnsiTheme="minorHAnsi"/>
        </w:rPr>
        <w:t>associated with</w:t>
      </w:r>
      <w:r w:rsidR="009914DA" w:rsidRPr="00C9104B">
        <w:rPr>
          <w:rFonts w:asciiTheme="minorHAnsi" w:hAnsiTheme="minorHAnsi"/>
        </w:rPr>
        <w:t xml:space="preserve"> SERCA2 uncoupling</w:t>
      </w:r>
      <w:r w:rsidR="00784182" w:rsidRPr="00C9104B">
        <w:rPr>
          <w:rFonts w:asciiTheme="minorHAnsi" w:hAnsiTheme="minorHAnsi"/>
        </w:rPr>
        <w:t>.</w:t>
      </w:r>
    </w:p>
    <w:p w14:paraId="691BFF81" w14:textId="77777777" w:rsidR="00D86AFE" w:rsidRPr="00DA16D7" w:rsidRDefault="00D86AFE" w:rsidP="003669B1">
      <w:pPr>
        <w:rPr>
          <w:rFonts w:asciiTheme="minorHAnsi" w:hAnsiTheme="minorHAnsi"/>
        </w:rPr>
      </w:pPr>
    </w:p>
    <w:p w14:paraId="1F27174D" w14:textId="13536B3C" w:rsidR="00D86AFE" w:rsidRPr="00512BF7" w:rsidRDefault="00D86AFE" w:rsidP="00D86AFE">
      <w:pPr>
        <w:pStyle w:val="Heading2"/>
        <w:rPr>
          <w:rFonts w:asciiTheme="minorHAnsi" w:hAnsiTheme="minorHAnsi"/>
        </w:rPr>
      </w:pPr>
      <w:r w:rsidRPr="00512BF7">
        <w:rPr>
          <w:rFonts w:asciiTheme="minorHAnsi" w:hAnsiTheme="minorHAnsi"/>
        </w:rPr>
        <w:t xml:space="preserve">Deletion of </w:t>
      </w:r>
      <w:r w:rsidRPr="00512BF7">
        <w:rPr>
          <w:rFonts w:asciiTheme="minorHAnsi" w:hAnsiTheme="minorHAnsi"/>
          <w:i/>
        </w:rPr>
        <w:t>Tsc1</w:t>
      </w:r>
      <w:r w:rsidRPr="00512BF7">
        <w:rPr>
          <w:rFonts w:asciiTheme="minorHAnsi" w:hAnsiTheme="minorHAnsi"/>
        </w:rPr>
        <w:t xml:space="preserve"> in Muscle Tissues Reduces Life</w:t>
      </w:r>
      <w:r w:rsidR="005A04FA" w:rsidRPr="00512BF7">
        <w:rPr>
          <w:rFonts w:asciiTheme="minorHAnsi" w:hAnsiTheme="minorHAnsi"/>
        </w:rPr>
        <w:t>s</w:t>
      </w:r>
      <w:r w:rsidRPr="00512BF7">
        <w:rPr>
          <w:rFonts w:asciiTheme="minorHAnsi" w:hAnsiTheme="minorHAnsi"/>
        </w:rPr>
        <w:t>pan.</w:t>
      </w:r>
    </w:p>
    <w:p w14:paraId="32631B9D" w14:textId="3A95EE4A" w:rsidR="00D86AFE" w:rsidRPr="00512BF7" w:rsidRDefault="00A22660" w:rsidP="00D86AFE">
      <w:pPr>
        <w:rPr>
          <w:rFonts w:asciiTheme="minorHAnsi" w:hAnsiTheme="minorHAnsi"/>
        </w:rPr>
      </w:pPr>
      <w:r w:rsidRPr="00512BF7">
        <w:rPr>
          <w:rFonts w:asciiTheme="minorHAnsi" w:hAnsiTheme="minorHAnsi"/>
        </w:rPr>
        <w:t xml:space="preserve">To determine whether skeletal muscle mTORC1 activation-induced increases in energy expenditure affected lifespan, we </w:t>
      </w:r>
      <w:r w:rsidR="001E676F" w:rsidRPr="00512BF7">
        <w:rPr>
          <w:rFonts w:asciiTheme="minorHAnsi" w:hAnsiTheme="minorHAnsi"/>
        </w:rPr>
        <w:t>monitored</w:t>
      </w:r>
      <w:r w:rsidR="00D86AFE" w:rsidRPr="00512BF7">
        <w:rPr>
          <w:rFonts w:asciiTheme="minorHAnsi" w:hAnsiTheme="minorHAnsi"/>
        </w:rPr>
        <w:t xml:space="preserve"> </w:t>
      </w:r>
      <w:r w:rsidRPr="00512BF7">
        <w:rPr>
          <w:rFonts w:asciiTheme="minorHAnsi" w:hAnsiTheme="minorHAnsi"/>
        </w:rPr>
        <w:t xml:space="preserve">muscle </w:t>
      </w:r>
      <w:r w:rsidRPr="00512BF7">
        <w:rPr>
          <w:rFonts w:asciiTheme="minorHAnsi" w:hAnsiTheme="minorHAnsi"/>
          <w:i/>
        </w:rPr>
        <w:t>Tsc1</w:t>
      </w:r>
      <w:r w:rsidRPr="00512BF7">
        <w:rPr>
          <w:rFonts w:asciiTheme="minorHAnsi" w:hAnsiTheme="minorHAnsi"/>
        </w:rPr>
        <w:t xml:space="preserve"> knockout </w:t>
      </w:r>
      <w:r w:rsidR="00D86AFE" w:rsidRPr="00512BF7">
        <w:rPr>
          <w:rFonts w:asciiTheme="minorHAnsi" w:hAnsiTheme="minorHAnsi"/>
        </w:rPr>
        <w:t xml:space="preserve">animals without manipulation as they aged.  </w:t>
      </w:r>
      <w:r w:rsidR="001E676F" w:rsidRPr="00512BF7">
        <w:rPr>
          <w:rFonts w:asciiTheme="minorHAnsi" w:hAnsiTheme="minorHAnsi"/>
        </w:rPr>
        <w:t>I</w:t>
      </w:r>
      <w:r w:rsidR="00D86AFE" w:rsidRPr="00512BF7">
        <w:rPr>
          <w:rFonts w:asciiTheme="minorHAnsi" w:hAnsiTheme="minorHAnsi"/>
        </w:rPr>
        <w:t xml:space="preserve">ncreased signs of aging, including hunched and scruffy </w:t>
      </w:r>
      <w:r w:rsidR="00D86AFE" w:rsidRPr="00512BF7">
        <w:rPr>
          <w:rFonts w:asciiTheme="minorHAnsi" w:hAnsiTheme="minorHAnsi"/>
        </w:rPr>
        <w:lastRenderedPageBreak/>
        <w:t>appearances at an earlier age</w:t>
      </w:r>
      <w:r w:rsidR="001E676F" w:rsidRPr="00512BF7">
        <w:rPr>
          <w:rFonts w:asciiTheme="minorHAnsi" w:hAnsiTheme="minorHAnsi"/>
        </w:rPr>
        <w:t>, were observed in knockout mice compared to their wild-type littermates</w:t>
      </w:r>
      <w:r w:rsidR="00512BF7">
        <w:rPr>
          <w:rFonts w:asciiTheme="minorHAnsi" w:hAnsiTheme="minorHAnsi"/>
        </w:rPr>
        <w:t xml:space="preserve">. </w:t>
      </w:r>
      <w:r w:rsidR="00D86AFE" w:rsidRPr="00512BF7">
        <w:rPr>
          <w:rFonts w:asciiTheme="minorHAnsi" w:hAnsiTheme="minorHAnsi"/>
        </w:rPr>
        <w:t xml:space="preserve">As shown in Figure </w:t>
      </w:r>
      <w:r w:rsidR="00E0148A" w:rsidRPr="00512BF7">
        <w:rPr>
          <w:rFonts w:asciiTheme="minorHAnsi" w:hAnsiTheme="minorHAnsi"/>
        </w:rPr>
        <w:t>5</w:t>
      </w:r>
      <w:r w:rsidR="00D86AFE" w:rsidRPr="00512BF7">
        <w:rPr>
          <w:rFonts w:asciiTheme="minorHAnsi" w:hAnsiTheme="minorHAnsi"/>
        </w:rPr>
        <w:t xml:space="preserve">, muscle-specific </w:t>
      </w:r>
      <w:r w:rsidR="00D86AFE" w:rsidRPr="00512BF7">
        <w:rPr>
          <w:rFonts w:asciiTheme="minorHAnsi" w:hAnsiTheme="minorHAnsi"/>
          <w:i/>
        </w:rPr>
        <w:t>Tsc1</w:t>
      </w:r>
      <w:r w:rsidR="00D86AFE" w:rsidRPr="00512BF7">
        <w:rPr>
          <w:rFonts w:asciiTheme="minorHAnsi" w:hAnsiTheme="minorHAnsi"/>
        </w:rPr>
        <w:t xml:space="preserve"> knockout mice died of natural causes </w:t>
      </w:r>
      <w:r w:rsidR="008C576E" w:rsidRPr="00512BF7">
        <w:rPr>
          <w:rFonts w:asciiTheme="minorHAnsi" w:hAnsiTheme="minorHAnsi"/>
        </w:rPr>
        <w:t>earlier than wild-type mice</w:t>
      </w:r>
      <w:r w:rsidR="00D86AFE" w:rsidRPr="00512BF7">
        <w:rPr>
          <w:rFonts w:asciiTheme="minorHAnsi" w:hAnsiTheme="minorHAnsi"/>
        </w:rPr>
        <w:t>.  Based on a Cox-proportional hazard model the hazard ratio was 4.17</w:t>
      </w:r>
      <w:r w:rsidR="00F64D91" w:rsidRPr="00512BF7">
        <w:rPr>
          <w:rFonts w:asciiTheme="minorHAnsi" w:hAnsiTheme="minorHAnsi"/>
        </w:rPr>
        <w:t>-</w:t>
      </w:r>
      <w:r w:rsidR="00FD5D91" w:rsidRPr="00512BF7">
        <w:rPr>
          <w:rFonts w:asciiTheme="minorHAnsi" w:hAnsiTheme="minorHAnsi"/>
        </w:rPr>
        <w:t xml:space="preserve">fold higher </w:t>
      </w:r>
      <w:r w:rsidR="00D86AFE" w:rsidRPr="00512BF7">
        <w:rPr>
          <w:rFonts w:asciiTheme="minorHAnsi" w:hAnsiTheme="minorHAnsi"/>
        </w:rPr>
        <w:t>compared to non-knockout littermates (p=2.0 x 10</w:t>
      </w:r>
      <w:r w:rsidR="00D86AFE" w:rsidRPr="00512BF7">
        <w:rPr>
          <w:rFonts w:asciiTheme="minorHAnsi" w:hAnsiTheme="minorHAnsi"/>
          <w:vertAlign w:val="superscript"/>
        </w:rPr>
        <w:t>-5</w:t>
      </w:r>
      <w:r w:rsidR="00D86AFE" w:rsidRPr="00512BF7">
        <w:rPr>
          <w:rFonts w:asciiTheme="minorHAnsi" w:hAnsiTheme="minorHAnsi"/>
        </w:rPr>
        <w:t xml:space="preserve">).  </w:t>
      </w:r>
    </w:p>
    <w:p w14:paraId="5FE71D67" w14:textId="77777777" w:rsidR="00D86AFE" w:rsidRPr="00511F41" w:rsidRDefault="00D86AFE" w:rsidP="00D86AFE">
      <w:pPr>
        <w:rPr>
          <w:rFonts w:asciiTheme="minorHAnsi" w:hAnsiTheme="minorHAnsi"/>
        </w:rPr>
      </w:pPr>
    </w:p>
    <w:p w14:paraId="7225E22F" w14:textId="7B35AAAA" w:rsidR="00D86AFE" w:rsidRPr="00512BF7" w:rsidRDefault="00425B32" w:rsidP="003669B1">
      <w:pPr>
        <w:rPr>
          <w:rFonts w:asciiTheme="minorHAnsi" w:hAnsiTheme="minorHAnsi"/>
        </w:rPr>
      </w:pPr>
      <w:r w:rsidRPr="00512BF7">
        <w:rPr>
          <w:rFonts w:asciiTheme="minorHAnsi" w:hAnsiTheme="minorHAnsi"/>
        </w:rPr>
        <w:t xml:space="preserve">To determine </w:t>
      </w:r>
      <w:r w:rsidR="00177695" w:rsidRPr="00512BF7">
        <w:rPr>
          <w:rFonts w:asciiTheme="minorHAnsi" w:hAnsiTheme="minorHAnsi"/>
        </w:rPr>
        <w:t xml:space="preserve">how muscle </w:t>
      </w:r>
      <w:r w:rsidR="00177695" w:rsidRPr="00512BF7">
        <w:rPr>
          <w:rFonts w:asciiTheme="minorHAnsi" w:hAnsiTheme="minorHAnsi"/>
          <w:i/>
        </w:rPr>
        <w:t>Tsc1</w:t>
      </w:r>
      <w:r w:rsidR="00177695" w:rsidRPr="00512BF7">
        <w:rPr>
          <w:rFonts w:asciiTheme="minorHAnsi" w:hAnsiTheme="minorHAnsi"/>
        </w:rPr>
        <w:t xml:space="preserve"> ablation reduces lifespan</w:t>
      </w:r>
      <w:r w:rsidRPr="00512BF7">
        <w:rPr>
          <w:rFonts w:asciiTheme="minorHAnsi" w:hAnsiTheme="minorHAnsi"/>
        </w:rPr>
        <w:t>, a</w:t>
      </w:r>
      <w:r w:rsidR="00D86AFE" w:rsidRPr="00512BF7">
        <w:rPr>
          <w:rFonts w:asciiTheme="minorHAnsi" w:hAnsiTheme="minorHAnsi"/>
        </w:rPr>
        <w:t xml:space="preserve"> subset of mice </w:t>
      </w:r>
      <w:proofErr w:type="gramStart"/>
      <w:r w:rsidR="00D86AFE" w:rsidRPr="00512BF7">
        <w:rPr>
          <w:rFonts w:asciiTheme="minorHAnsi" w:hAnsiTheme="minorHAnsi"/>
        </w:rPr>
        <w:t>were</w:t>
      </w:r>
      <w:proofErr w:type="gramEnd"/>
      <w:r w:rsidR="00D86AFE" w:rsidRPr="00512BF7">
        <w:rPr>
          <w:rFonts w:asciiTheme="minorHAnsi" w:hAnsiTheme="minorHAnsi"/>
        </w:rPr>
        <w:t xml:space="preserve"> </w:t>
      </w:r>
      <w:r w:rsidR="00177695" w:rsidRPr="00512BF7">
        <w:rPr>
          <w:rFonts w:asciiTheme="minorHAnsi" w:hAnsiTheme="minorHAnsi"/>
        </w:rPr>
        <w:t xml:space="preserve">fixed </w:t>
      </w:r>
      <w:r w:rsidR="00D86AFE" w:rsidRPr="00512BF7">
        <w:rPr>
          <w:rFonts w:asciiTheme="minorHAnsi" w:hAnsiTheme="minorHAnsi"/>
        </w:rPr>
        <w:t xml:space="preserve">in formalin </w:t>
      </w:r>
      <w:r w:rsidR="00177695" w:rsidRPr="00512BF7">
        <w:rPr>
          <w:rFonts w:asciiTheme="minorHAnsi" w:hAnsiTheme="minorHAnsi"/>
        </w:rPr>
        <w:t xml:space="preserve">upon death </w:t>
      </w:r>
      <w:r w:rsidR="00D86AFE" w:rsidRPr="00512BF7">
        <w:rPr>
          <w:rFonts w:asciiTheme="minorHAnsi" w:hAnsiTheme="minorHAnsi"/>
        </w:rPr>
        <w:t>and sent for veterinary pathology</w:t>
      </w:r>
      <w:r w:rsidR="00177695" w:rsidRPr="00512BF7">
        <w:rPr>
          <w:rFonts w:asciiTheme="minorHAnsi" w:hAnsiTheme="minorHAnsi"/>
        </w:rPr>
        <w:t>. However, we</w:t>
      </w:r>
      <w:r w:rsidRPr="00512BF7">
        <w:rPr>
          <w:rFonts w:asciiTheme="minorHAnsi" w:hAnsiTheme="minorHAnsi"/>
        </w:rPr>
        <w:t xml:space="preserve"> were unable to identify a </w:t>
      </w:r>
      <w:r w:rsidR="00D86AFE" w:rsidRPr="00512BF7">
        <w:rPr>
          <w:rFonts w:asciiTheme="minorHAnsi" w:hAnsiTheme="minorHAnsi"/>
        </w:rPr>
        <w:t>consistent cause of death</w:t>
      </w:r>
      <w:r w:rsidR="00C80D58" w:rsidRPr="00512BF7">
        <w:rPr>
          <w:rFonts w:asciiTheme="minorHAnsi" w:hAnsiTheme="minorHAnsi"/>
        </w:rPr>
        <w:t xml:space="preserve"> in these mice</w:t>
      </w:r>
      <w:r w:rsidR="00D86AFE" w:rsidRPr="00512BF7">
        <w:rPr>
          <w:rFonts w:asciiTheme="minorHAnsi" w:hAnsiTheme="minorHAnsi"/>
        </w:rPr>
        <w:t xml:space="preserve">. In </w:t>
      </w:r>
      <w:r w:rsidR="00C80D58" w:rsidRPr="00512BF7">
        <w:rPr>
          <w:rFonts w:asciiTheme="minorHAnsi" w:hAnsiTheme="minorHAnsi"/>
        </w:rPr>
        <w:t xml:space="preserve">mice </w:t>
      </w:r>
      <w:r w:rsidR="00D86AFE" w:rsidRPr="00512BF7">
        <w:rPr>
          <w:rFonts w:asciiTheme="minorHAnsi" w:hAnsiTheme="minorHAnsi"/>
        </w:rPr>
        <w:t xml:space="preserve">with histologic evidence of lesions, the predominant process was neoplasia, and the specific etiology was </w:t>
      </w:r>
      <w:r w:rsidR="007911B0">
        <w:rPr>
          <w:rFonts w:asciiTheme="minorHAnsi" w:hAnsiTheme="minorHAnsi"/>
        </w:rPr>
        <w:t>l</w:t>
      </w:r>
      <w:r w:rsidR="00D86AFE" w:rsidRPr="00512BF7">
        <w:rPr>
          <w:rFonts w:asciiTheme="minorHAnsi" w:hAnsiTheme="minorHAnsi"/>
        </w:rPr>
        <w:t>ymphoma/lymphosarcoma affecting multiple organs, though this was only true for wild</w:t>
      </w:r>
      <w:r w:rsidR="003F2A67" w:rsidRPr="00512BF7">
        <w:rPr>
          <w:rFonts w:asciiTheme="minorHAnsi" w:hAnsiTheme="minorHAnsi"/>
        </w:rPr>
        <w:t>-</w:t>
      </w:r>
      <w:r w:rsidR="00D86AFE" w:rsidRPr="00512BF7">
        <w:rPr>
          <w:rFonts w:asciiTheme="minorHAnsi" w:hAnsiTheme="minorHAnsi"/>
        </w:rPr>
        <w:t xml:space="preserve">type </w:t>
      </w:r>
      <w:r w:rsidR="003F2A67" w:rsidRPr="00512BF7">
        <w:rPr>
          <w:rFonts w:asciiTheme="minorHAnsi" w:hAnsiTheme="minorHAnsi"/>
        </w:rPr>
        <w:t xml:space="preserve">mice </w:t>
      </w:r>
      <w:r w:rsidR="00D86AFE" w:rsidRPr="00512BF7">
        <w:rPr>
          <w:rFonts w:asciiTheme="minorHAnsi" w:hAnsiTheme="minorHAnsi"/>
        </w:rPr>
        <w:t xml:space="preserve">(two out of four) but not knockout animals (none out of three). </w:t>
      </w:r>
      <w:r w:rsidR="00C80D58" w:rsidRPr="00512BF7">
        <w:rPr>
          <w:rFonts w:asciiTheme="minorHAnsi" w:hAnsiTheme="minorHAnsi"/>
        </w:rPr>
        <w:t>It is important to note that lack</w:t>
      </w:r>
      <w:r w:rsidR="00D86AFE" w:rsidRPr="00512BF7">
        <w:rPr>
          <w:rFonts w:asciiTheme="minorHAnsi" w:hAnsiTheme="minorHAnsi"/>
        </w:rPr>
        <w:t xml:space="preserve"> of a specific diagnosis does not necessarily confirm the lack of lesions in examined animals; rather, </w:t>
      </w:r>
      <w:r w:rsidR="00C80D58" w:rsidRPr="00512BF7">
        <w:rPr>
          <w:rFonts w:asciiTheme="minorHAnsi" w:hAnsiTheme="minorHAnsi"/>
        </w:rPr>
        <w:t xml:space="preserve">that </w:t>
      </w:r>
      <w:r w:rsidR="00D86AFE" w:rsidRPr="00512BF7">
        <w:rPr>
          <w:rFonts w:asciiTheme="minorHAnsi" w:hAnsiTheme="minorHAnsi"/>
        </w:rPr>
        <w:t>autolysis and the small number of animals evaluated may have resulted in loss of identifiable processes or tissues in which an etiology was present in-life.</w:t>
      </w:r>
    </w:p>
    <w:p w14:paraId="61626DBA" w14:textId="77A07EBA" w:rsidR="007B624A" w:rsidRPr="00F4016C" w:rsidRDefault="002B4C32" w:rsidP="007B624A">
      <w:pPr>
        <w:pStyle w:val="Heading1"/>
        <w:rPr>
          <w:rFonts w:asciiTheme="minorHAnsi" w:hAnsiTheme="minorHAnsi"/>
        </w:rPr>
      </w:pPr>
      <w:r w:rsidRPr="00F4016C">
        <w:rPr>
          <w:rFonts w:asciiTheme="minorHAnsi" w:hAnsiTheme="minorHAnsi"/>
        </w:rPr>
        <w:t>D</w:t>
      </w:r>
      <w:r w:rsidR="007B624A" w:rsidRPr="00F4016C">
        <w:rPr>
          <w:rFonts w:asciiTheme="minorHAnsi" w:hAnsiTheme="minorHAnsi"/>
        </w:rPr>
        <w:t>iscussion</w:t>
      </w:r>
    </w:p>
    <w:p w14:paraId="0CDEB5A7" w14:textId="77777777" w:rsidR="00A922D2" w:rsidRPr="00F4016C" w:rsidRDefault="00A922D2" w:rsidP="00A922D2">
      <w:pPr>
        <w:rPr>
          <w:rFonts w:asciiTheme="minorHAnsi" w:hAnsiTheme="minorHAnsi"/>
        </w:rPr>
      </w:pPr>
    </w:p>
    <w:p w14:paraId="0DC782D2" w14:textId="59029840" w:rsidR="001D06A0" w:rsidRDefault="001D7AC7" w:rsidP="001D06A0">
      <w:pPr>
        <w:rPr>
          <w:ins w:id="137" w:author="Dave Bridges" w:date="2019-05-17T18:16:00Z"/>
          <w:rFonts w:asciiTheme="minorHAnsi" w:hAnsiTheme="minorHAnsi"/>
        </w:rPr>
      </w:pPr>
      <w:r w:rsidRPr="00F4016C">
        <w:rPr>
          <w:rFonts w:asciiTheme="minorHAnsi" w:hAnsiTheme="minorHAnsi"/>
        </w:rPr>
        <w:t>Here, we show that high fat diet-induced increases in energy expenditure are mTORC1</w:t>
      </w:r>
      <w:r w:rsidR="00B16D14" w:rsidRPr="00F4016C">
        <w:rPr>
          <w:rFonts w:asciiTheme="minorHAnsi" w:hAnsiTheme="minorHAnsi"/>
        </w:rPr>
        <w:t>-</w:t>
      </w:r>
      <w:r w:rsidRPr="00F4016C">
        <w:rPr>
          <w:rFonts w:asciiTheme="minorHAnsi" w:hAnsiTheme="minorHAnsi"/>
        </w:rPr>
        <w:t>dependent</w:t>
      </w:r>
      <w:ins w:id="138" w:author="Dave Bridges" w:date="2019-05-17T18:15:00Z">
        <w:r w:rsidR="001D06A0">
          <w:rPr>
            <w:rFonts w:asciiTheme="minorHAnsi" w:hAnsiTheme="minorHAnsi"/>
          </w:rPr>
          <w:t>.</w:t>
        </w:r>
      </w:ins>
      <w:r w:rsidRPr="00F4016C">
        <w:rPr>
          <w:rFonts w:asciiTheme="minorHAnsi" w:hAnsiTheme="minorHAnsi"/>
        </w:rPr>
        <w:t xml:space="preserve"> </w:t>
      </w:r>
      <w:moveToRangeStart w:id="139" w:author="Dave Bridges" w:date="2019-05-17T18:15:00Z" w:name="move9009313"/>
      <w:moveTo w:id="140" w:author="Dave Bridges" w:date="2019-05-17T18:15:00Z">
        <w:del w:id="141" w:author="Dave Bridges" w:date="2019-05-17T18:15:00Z">
          <w:r w:rsidR="001D06A0" w:rsidDel="001D06A0">
            <w:rPr>
              <w:rFonts w:asciiTheme="minorHAnsi" w:hAnsiTheme="minorHAnsi"/>
            </w:rPr>
            <w:delText>Another</w:delText>
          </w:r>
        </w:del>
      </w:moveTo>
      <w:ins w:id="142" w:author="Dave Bridges" w:date="2019-05-17T18:15:00Z">
        <w:r w:rsidR="001D06A0">
          <w:rPr>
            <w:rFonts w:asciiTheme="minorHAnsi" w:hAnsiTheme="minorHAnsi"/>
          </w:rPr>
          <w:t>A limitation of the rapamycin experiments</w:t>
        </w:r>
      </w:ins>
      <w:moveTo w:id="143" w:author="Dave Bridges" w:date="2019-05-17T18:15:00Z">
        <w:r w:rsidR="001D06A0">
          <w:rPr>
            <w:rFonts w:asciiTheme="minorHAnsi" w:hAnsiTheme="minorHAnsi"/>
          </w:rPr>
          <w:t xml:space="preserve"> </w:t>
        </w:r>
        <w:del w:id="144" w:author="Dave Bridges" w:date="2019-05-17T18:15:00Z">
          <w:r w:rsidR="001D06A0" w:rsidDel="001D06A0">
            <w:rPr>
              <w:rFonts w:asciiTheme="minorHAnsi" w:hAnsiTheme="minorHAnsi"/>
            </w:rPr>
            <w:delText>consideration that must be made is that t</w:delText>
          </w:r>
          <w:r w:rsidR="001D06A0" w:rsidRPr="00160141" w:rsidDel="001D06A0">
            <w:rPr>
              <w:rFonts w:asciiTheme="minorHAnsi" w:hAnsiTheme="minorHAnsi"/>
            </w:rPr>
            <w:delText xml:space="preserve">he rapamycin experiments </w:delText>
          </w:r>
        </w:del>
        <w:r w:rsidR="001D06A0" w:rsidRPr="00160141">
          <w:rPr>
            <w:rFonts w:asciiTheme="minorHAnsi" w:hAnsiTheme="minorHAnsi"/>
          </w:rPr>
          <w:t xml:space="preserve">presented here </w:t>
        </w:r>
      </w:moveTo>
      <w:ins w:id="145" w:author="Dave Bridges" w:date="2019-05-17T18:16:00Z">
        <w:r w:rsidR="001D06A0">
          <w:rPr>
            <w:rFonts w:asciiTheme="minorHAnsi" w:hAnsiTheme="minorHAnsi"/>
          </w:rPr>
          <w:t xml:space="preserve">is that they </w:t>
        </w:r>
      </w:ins>
      <w:moveTo w:id="146" w:author="Dave Bridges" w:date="2019-05-17T18:15:00Z">
        <w:r w:rsidR="001D06A0" w:rsidRPr="00160141">
          <w:rPr>
            <w:rFonts w:asciiTheme="minorHAnsi" w:hAnsiTheme="minorHAnsi"/>
          </w:rPr>
          <w:t>do not speak to tissue specificity</w:t>
        </w:r>
      </w:moveTo>
      <w:ins w:id="147" w:author="Dave Bridges" w:date="2019-05-17T18:16:00Z">
        <w:r w:rsidR="001D06A0">
          <w:rPr>
            <w:rFonts w:asciiTheme="minorHAnsi" w:hAnsiTheme="minorHAnsi"/>
          </w:rPr>
          <w:t xml:space="preserve">.  </w:t>
        </w:r>
      </w:ins>
      <w:moveTo w:id="148" w:author="Dave Bridges" w:date="2019-05-17T18:15:00Z">
        <w:del w:id="149" w:author="Dave Bridges" w:date="2019-05-17T18:16:00Z">
          <w:r w:rsidR="001D06A0" w:rsidDel="001D06A0">
            <w:rPr>
              <w:rFonts w:asciiTheme="minorHAnsi" w:hAnsiTheme="minorHAnsi"/>
            </w:rPr>
            <w:delText>,</w:delText>
          </w:r>
        </w:del>
        <w:r w:rsidR="001D06A0">
          <w:rPr>
            <w:rFonts w:asciiTheme="minorHAnsi" w:hAnsiTheme="minorHAnsi"/>
          </w:rPr>
          <w:t xml:space="preserve"> </w:t>
        </w:r>
        <w:del w:id="150" w:author="Dave Bridges" w:date="2019-05-17T18:16:00Z">
          <w:r w:rsidR="001D06A0" w:rsidDel="001D06A0">
            <w:rPr>
              <w:rFonts w:asciiTheme="minorHAnsi" w:hAnsiTheme="minorHAnsi"/>
            </w:rPr>
            <w:delText>as</w:delText>
          </w:r>
        </w:del>
      </w:moveTo>
      <w:ins w:id="151" w:author="Dave Bridges" w:date="2019-05-17T18:16:00Z">
        <w:r w:rsidR="001D06A0">
          <w:rPr>
            <w:rFonts w:asciiTheme="minorHAnsi" w:hAnsiTheme="minorHAnsi"/>
          </w:rPr>
          <w:t>These results</w:t>
        </w:r>
      </w:ins>
      <w:moveTo w:id="152" w:author="Dave Bridges" w:date="2019-05-17T18:15:00Z">
        <w:r w:rsidR="001D06A0">
          <w:rPr>
            <w:rFonts w:asciiTheme="minorHAnsi" w:hAnsiTheme="minorHAnsi"/>
          </w:rPr>
          <w:t xml:space="preserve"> </w:t>
        </w:r>
        <w:del w:id="153" w:author="Dave Bridges" w:date="2019-05-17T18:16:00Z">
          <w:r w:rsidR="001D06A0" w:rsidRPr="00160141" w:rsidDel="001D06A0">
            <w:rPr>
              <w:rFonts w:asciiTheme="minorHAnsi" w:hAnsiTheme="minorHAnsi"/>
            </w:rPr>
            <w:delText xml:space="preserve">they </w:delText>
          </w:r>
        </w:del>
        <w:r w:rsidR="001D06A0" w:rsidRPr="00160141">
          <w:rPr>
            <w:rFonts w:asciiTheme="minorHAnsi" w:hAnsiTheme="minorHAnsi"/>
          </w:rPr>
          <w:t xml:space="preserve">are consistent with previous reports demonstrating rapamycin sensitivity in cold-induced thermogenesis </w:t>
        </w:r>
        <w:r w:rsidR="001D06A0" w:rsidRPr="00160141">
          <w:rPr>
            <w:rFonts w:asciiTheme="minorHAnsi" w:hAnsiTheme="minorHAnsi"/>
          </w:rPr>
          <w:fldChar w:fldCharType="begin" w:fldLock="1"/>
        </w:r>
        <w:r w:rsidR="001D06A0">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1D06A0" w:rsidRPr="00160141">
          <w:rPr>
            <w:rFonts w:asciiTheme="minorHAnsi" w:hAnsiTheme="minorHAnsi"/>
          </w:rPr>
          <w:fldChar w:fldCharType="separate"/>
        </w:r>
        <w:r w:rsidR="001D06A0" w:rsidRPr="00256914">
          <w:rPr>
            <w:rFonts w:asciiTheme="minorHAnsi" w:hAnsiTheme="minorHAnsi"/>
            <w:noProof/>
          </w:rPr>
          <w:t>[7,8]</w:t>
        </w:r>
        <w:r w:rsidR="001D06A0" w:rsidRPr="00160141">
          <w:rPr>
            <w:rFonts w:asciiTheme="minorHAnsi" w:hAnsiTheme="minorHAnsi"/>
          </w:rPr>
          <w:fldChar w:fldCharType="end"/>
        </w:r>
        <w:r w:rsidR="001D06A0" w:rsidRPr="00160141">
          <w:rPr>
            <w:rFonts w:asciiTheme="minorHAnsi" w:hAnsiTheme="minorHAnsi"/>
          </w:rPr>
          <w:t xml:space="preserve">.  While the focus of those studies has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  Furthermore, findings that mTORC1 is important for thermogenesis in both BAT and </w:t>
        </w:r>
        <w:r w:rsidR="001D06A0">
          <w:rPr>
            <w:rFonts w:asciiTheme="minorHAnsi" w:hAnsiTheme="minorHAnsi"/>
          </w:rPr>
          <w:t xml:space="preserve">skeletal </w:t>
        </w:r>
        <w:r w:rsidR="001D06A0" w:rsidRPr="00160141">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glycogenesis </w:t>
        </w:r>
        <w:r w:rsidR="001D06A0" w:rsidRPr="00160141">
          <w:rPr>
            <w:rFonts w:asciiTheme="minorHAnsi" w:hAnsiTheme="minorHAnsi"/>
          </w:rPr>
          <w:fldChar w:fldCharType="begin" w:fldLock="1"/>
        </w:r>
        <w:r w:rsidR="001D06A0">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1D06A0" w:rsidRPr="00160141">
          <w:rPr>
            <w:rFonts w:asciiTheme="minorHAnsi" w:hAnsiTheme="minorHAnsi"/>
          </w:rPr>
          <w:fldChar w:fldCharType="separate"/>
        </w:r>
        <w:r w:rsidR="001D06A0" w:rsidRPr="00D72F59">
          <w:rPr>
            <w:rFonts w:asciiTheme="minorHAnsi" w:hAnsiTheme="minorHAnsi"/>
            <w:noProof/>
          </w:rPr>
          <w:t>[35,71,72]</w:t>
        </w:r>
        <w:r w:rsidR="001D06A0" w:rsidRPr="00160141">
          <w:rPr>
            <w:rFonts w:asciiTheme="minorHAnsi" w:hAnsiTheme="minorHAnsi"/>
          </w:rPr>
          <w:fldChar w:fldCharType="end"/>
        </w:r>
        <w:r w:rsidR="001D06A0" w:rsidRPr="00160141">
          <w:rPr>
            <w:rFonts w:asciiTheme="minorHAnsi" w:hAnsiTheme="minorHAnsi"/>
          </w:rPr>
          <w:t xml:space="preserve">.  </w:t>
        </w:r>
        <w:r w:rsidR="001D06A0">
          <w:rPr>
            <w:rFonts w:asciiTheme="minorHAnsi" w:hAnsiTheme="minorHAnsi"/>
          </w:rPr>
          <w:t xml:space="preserve">Thus, it is reasonable to </w:t>
        </w:r>
        <w:r w:rsidR="001D06A0" w:rsidRPr="00160141">
          <w:rPr>
            <w:rFonts w:asciiTheme="minorHAnsi" w:hAnsiTheme="minorHAnsi"/>
          </w:rPr>
          <w:t xml:space="preserve">propose that nutrient overload may </w:t>
        </w:r>
        <w:r w:rsidR="001D06A0">
          <w:rPr>
            <w:rFonts w:asciiTheme="minorHAnsi" w:hAnsiTheme="minorHAnsi"/>
          </w:rPr>
          <w:t>p</w:t>
        </w:r>
        <w:r w:rsidR="001D06A0" w:rsidRPr="00160141">
          <w:rPr>
            <w:rFonts w:asciiTheme="minorHAnsi" w:hAnsiTheme="minorHAnsi"/>
          </w:rPr>
          <w:t xml:space="preserve">romote ineffective catabolism </w:t>
        </w:r>
        <w:r w:rsidR="001D06A0">
          <w:rPr>
            <w:rFonts w:asciiTheme="minorHAnsi" w:hAnsiTheme="minorHAnsi"/>
          </w:rPr>
          <w:t>as a way of reducing</w:t>
        </w:r>
        <w:r w:rsidR="001D06A0" w:rsidRPr="00160141">
          <w:rPr>
            <w:rFonts w:asciiTheme="minorHAnsi" w:hAnsiTheme="minorHAnsi"/>
          </w:rPr>
          <w:t xml:space="preserve"> </w:t>
        </w:r>
        <w:r w:rsidR="001D06A0">
          <w:rPr>
            <w:rFonts w:asciiTheme="minorHAnsi" w:hAnsiTheme="minorHAnsi"/>
          </w:rPr>
          <w:t xml:space="preserve">systemic </w:t>
        </w:r>
        <w:r w:rsidR="001D06A0" w:rsidRPr="00160141">
          <w:rPr>
            <w:rFonts w:asciiTheme="minorHAnsi" w:hAnsiTheme="minorHAnsi"/>
          </w:rPr>
          <w:t>nutrient stress.</w:t>
        </w:r>
      </w:moveTo>
    </w:p>
    <w:p w14:paraId="02DDF775" w14:textId="77777777" w:rsidR="001D06A0" w:rsidRPr="003952DE" w:rsidRDefault="001D06A0" w:rsidP="001D06A0">
      <w:pPr>
        <w:rPr>
          <w:moveTo w:id="154" w:author="Dave Bridges" w:date="2019-05-17T18:15:00Z"/>
          <w:rFonts w:asciiTheme="minorHAnsi" w:hAnsiTheme="minorHAnsi"/>
        </w:rPr>
      </w:pPr>
    </w:p>
    <w:moveToRangeEnd w:id="139"/>
    <w:p w14:paraId="2ACC73E2" w14:textId="02A23385" w:rsidR="00063666" w:rsidDel="001D06A0" w:rsidRDefault="001D7AC7" w:rsidP="00475EC8">
      <w:pPr>
        <w:rPr>
          <w:del w:id="155" w:author="Dave Bridges" w:date="2019-05-17T18:17:00Z"/>
          <w:rFonts w:asciiTheme="minorHAnsi" w:hAnsiTheme="minorHAnsi"/>
        </w:rPr>
      </w:pPr>
      <w:del w:id="156" w:author="Dave Bridges" w:date="2019-05-17T18:16:00Z">
        <w:r w:rsidRPr="00F4016C" w:rsidDel="001D06A0">
          <w:rPr>
            <w:rFonts w:asciiTheme="minorHAnsi" w:hAnsiTheme="minorHAnsi"/>
          </w:rPr>
          <w:delText>and that</w:delText>
        </w:r>
      </w:del>
      <w:ins w:id="157" w:author="Dave Bridges" w:date="2019-05-17T18:16:00Z">
        <w:r w:rsidR="001D06A0">
          <w:rPr>
            <w:rFonts w:asciiTheme="minorHAnsi" w:hAnsiTheme="minorHAnsi"/>
          </w:rPr>
          <w:t>We demonstrate</w:t>
        </w:r>
      </w:ins>
      <w:r w:rsidRPr="00F4016C">
        <w:rPr>
          <w:rFonts w:asciiTheme="minorHAnsi" w:hAnsiTheme="minorHAnsi"/>
        </w:rPr>
        <w:t xml:space="preserve"> elevated </w:t>
      </w:r>
      <w:r w:rsidR="00FA5CC0" w:rsidRPr="00F4016C">
        <w:rPr>
          <w:rFonts w:asciiTheme="minorHAnsi" w:hAnsiTheme="minorHAnsi"/>
        </w:rPr>
        <w:t xml:space="preserve">energy expenditure </w:t>
      </w:r>
      <w:ins w:id="158" w:author="Dave Bridges" w:date="2019-05-17T18:18:00Z">
        <w:r w:rsidR="001D06A0">
          <w:rPr>
            <w:rFonts w:asciiTheme="minorHAnsi" w:hAnsiTheme="minorHAnsi"/>
          </w:rPr>
          <w:t>is</w:t>
        </w:r>
      </w:ins>
      <w:ins w:id="159" w:author="Dave Bridges" w:date="2019-05-17T18:17:00Z">
        <w:r w:rsidR="001D06A0">
          <w:rPr>
            <w:rFonts w:asciiTheme="minorHAnsi" w:hAnsiTheme="minorHAnsi"/>
          </w:rPr>
          <w:t xml:space="preserve"> </w:t>
        </w:r>
      </w:ins>
      <w:r w:rsidRPr="00F4016C">
        <w:rPr>
          <w:rFonts w:asciiTheme="minorHAnsi" w:hAnsiTheme="minorHAnsi"/>
        </w:rPr>
        <w:t>caused by</w:t>
      </w:r>
      <w:r w:rsidR="00FA5CC0" w:rsidRPr="00F4016C">
        <w:rPr>
          <w:rFonts w:asciiTheme="minorHAnsi" w:hAnsiTheme="minorHAnsi"/>
        </w:rPr>
        <w:t xml:space="preserve"> </w:t>
      </w:r>
      <w:r w:rsidR="00490637" w:rsidRPr="00F4016C">
        <w:rPr>
          <w:rFonts w:asciiTheme="minorHAnsi" w:hAnsiTheme="minorHAnsi"/>
        </w:rPr>
        <w:t>constitutive activation of skeletal muscle mTOR</w:t>
      </w:r>
      <w:r w:rsidR="00543A43" w:rsidRPr="00F4016C">
        <w:rPr>
          <w:rFonts w:asciiTheme="minorHAnsi" w:hAnsiTheme="minorHAnsi"/>
        </w:rPr>
        <w:t>C1</w:t>
      </w:r>
      <w:ins w:id="160" w:author="Dave Bridges" w:date="2019-05-17T18:17:00Z">
        <w:r w:rsidR="001D06A0">
          <w:rPr>
            <w:rFonts w:asciiTheme="minorHAnsi" w:hAnsiTheme="minorHAnsi"/>
          </w:rPr>
          <w:t>, and that this</w:t>
        </w:r>
      </w:ins>
      <w:r w:rsidR="00543A43" w:rsidRPr="00F4016C">
        <w:rPr>
          <w:rFonts w:asciiTheme="minorHAnsi" w:hAnsiTheme="minorHAnsi"/>
        </w:rPr>
        <w:t xml:space="preserve"> </w:t>
      </w:r>
      <w:r w:rsidR="00063666" w:rsidRPr="00F4016C">
        <w:rPr>
          <w:rFonts w:asciiTheme="minorHAnsi" w:hAnsiTheme="minorHAnsi"/>
        </w:rPr>
        <w:t xml:space="preserve">coincides with the upregulation of skeletal muscle-specific thermogenic </w:t>
      </w:r>
      <w:r w:rsidR="00FA5CC0" w:rsidRPr="00F4016C">
        <w:rPr>
          <w:rFonts w:asciiTheme="minorHAnsi" w:hAnsiTheme="minorHAnsi"/>
        </w:rPr>
        <w:t>mechanisms that</w:t>
      </w:r>
      <w:r w:rsidR="00063666" w:rsidRPr="00F4016C">
        <w:rPr>
          <w:rFonts w:asciiTheme="minorHAnsi" w:hAnsiTheme="minorHAnsi"/>
        </w:rPr>
        <w:t xml:space="preserve"> involv</w:t>
      </w:r>
      <w:r w:rsidR="00FA5CC0" w:rsidRPr="00F4016C">
        <w:rPr>
          <w:rFonts w:asciiTheme="minorHAnsi" w:hAnsiTheme="minorHAnsi"/>
        </w:rPr>
        <w:t>e</w:t>
      </w:r>
      <w:r w:rsidR="00063666" w:rsidRPr="00F4016C">
        <w:rPr>
          <w:rFonts w:asciiTheme="minorHAnsi" w:hAnsiTheme="minorHAnsi"/>
        </w:rPr>
        <w:t xml:space="preserve"> the futile cycling of Ca</w:t>
      </w:r>
      <w:r w:rsidR="00063666" w:rsidRPr="003952DE">
        <w:rPr>
          <w:rFonts w:asciiTheme="minorHAnsi" w:hAnsiTheme="minorHAnsi"/>
          <w:vertAlign w:val="superscript"/>
        </w:rPr>
        <w:t>2+</w:t>
      </w:r>
      <w:r w:rsidR="00F4016C">
        <w:rPr>
          <w:rFonts w:asciiTheme="minorHAnsi" w:hAnsiTheme="minorHAnsi"/>
        </w:rPr>
        <w:t xml:space="preserve">. </w:t>
      </w:r>
      <w:r w:rsidR="001358F8" w:rsidRPr="003952DE">
        <w:rPr>
          <w:rFonts w:asciiTheme="minorHAnsi" w:hAnsiTheme="minorHAnsi"/>
        </w:rPr>
        <w:t>Consistent with prior work</w:t>
      </w:r>
      <w:r w:rsidR="003952DE">
        <w:rPr>
          <w:rFonts w:asciiTheme="minorHAnsi" w:hAnsiTheme="minorHAnsi"/>
        </w:rPr>
        <w:t xml:space="preserve"> </w:t>
      </w:r>
      <w:r w:rsidR="003952DE">
        <w:rPr>
          <w:rFonts w:asciiTheme="minorHAnsi" w:hAnsiTheme="minorHAnsi"/>
        </w:rPr>
        <w:fldChar w:fldCharType="begin" w:fldLock="1"/>
      </w:r>
      <w:r w:rsidR="00C80094">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Signaling","id":"ITEM-2","issue":"402","issued":{"date-parts":[["2015"]]},"page":"ra113-ra113","title":"Activation of mTORC1 in skeletal muscle regulates whole-body metabolism through FGF21","type":"article-journal","volume":"8"},"uris":["http://www.mendeley.com/documents/?uuid=657c7b73-0513-4458-8465-cfaef5a488ef"]}],"mendeley":{"formattedCitation":"[6,20]","plainTextFormattedCitation":"[6,20]","previouslyFormattedCitation":"[6,20]"},"properties":{"noteIndex":0},"schema":"https://github.com/citation-style-language/schema/raw/master/csl-citation.json"}</w:instrText>
      </w:r>
      <w:r w:rsidR="003952DE">
        <w:rPr>
          <w:rFonts w:asciiTheme="minorHAnsi" w:hAnsiTheme="minorHAnsi"/>
        </w:rPr>
        <w:fldChar w:fldCharType="separate"/>
      </w:r>
      <w:r w:rsidR="003952DE" w:rsidRPr="003952DE">
        <w:rPr>
          <w:rFonts w:asciiTheme="minorHAnsi" w:hAnsiTheme="minorHAnsi"/>
          <w:noProof/>
        </w:rPr>
        <w:t>[6,20]</w:t>
      </w:r>
      <w:r w:rsidR="003952DE">
        <w:rPr>
          <w:rFonts w:asciiTheme="minorHAnsi" w:hAnsiTheme="minorHAnsi"/>
        </w:rPr>
        <w:fldChar w:fldCharType="end"/>
      </w:r>
      <w:r w:rsidR="003952DE">
        <w:rPr>
          <w:rFonts w:asciiTheme="minorHAnsi" w:hAnsiTheme="minorHAnsi"/>
        </w:rPr>
        <w:t xml:space="preserve">, </w:t>
      </w:r>
      <w:r w:rsidR="001358F8" w:rsidRPr="003952DE">
        <w:rPr>
          <w:rFonts w:asciiTheme="minorHAnsi" w:hAnsiTheme="minorHAnsi"/>
        </w:rPr>
        <w:t>we also show</w:t>
      </w:r>
      <w:r w:rsidR="00B16D14" w:rsidRPr="003952DE">
        <w:rPr>
          <w:rFonts w:asciiTheme="minorHAnsi" w:hAnsiTheme="minorHAnsi"/>
        </w:rPr>
        <w:t xml:space="preserve"> transcriptional evidence for</w:t>
      </w:r>
      <w:r w:rsidR="001358F8" w:rsidRPr="003952DE">
        <w:rPr>
          <w:rFonts w:asciiTheme="minorHAnsi" w:hAnsiTheme="minorHAnsi"/>
        </w:rPr>
        <w:t xml:space="preserve"> </w:t>
      </w:r>
      <w:r w:rsidR="00B16D14" w:rsidRPr="003952DE">
        <w:rPr>
          <w:rFonts w:asciiTheme="minorHAnsi" w:hAnsiTheme="minorHAnsi"/>
        </w:rPr>
        <w:t>a</w:t>
      </w:r>
      <w:r w:rsidR="00EA20EF" w:rsidRPr="003952DE">
        <w:rPr>
          <w:rFonts w:asciiTheme="minorHAnsi" w:hAnsiTheme="minorHAnsi"/>
        </w:rPr>
        <w:t>n mTORC1-driven</w:t>
      </w:r>
      <w:r w:rsidR="00B16D14" w:rsidRPr="003952DE">
        <w:rPr>
          <w:rFonts w:asciiTheme="minorHAnsi" w:hAnsiTheme="minorHAnsi"/>
        </w:rPr>
        <w:t xml:space="preserve"> fiber type transition to a more oxidative phenotype</w:t>
      </w:r>
      <w:r w:rsidR="003952DE">
        <w:rPr>
          <w:rFonts w:asciiTheme="minorHAnsi" w:hAnsiTheme="minorHAnsi"/>
        </w:rPr>
        <w:t xml:space="preserve">, </w:t>
      </w:r>
      <w:r w:rsidR="00B16D14" w:rsidRPr="003952DE">
        <w:rPr>
          <w:rFonts w:asciiTheme="minorHAnsi" w:hAnsiTheme="minorHAnsi"/>
        </w:rPr>
        <w:t xml:space="preserve">along with </w:t>
      </w:r>
      <w:r w:rsidR="00F92207" w:rsidRPr="003952DE">
        <w:rPr>
          <w:rFonts w:asciiTheme="minorHAnsi" w:hAnsiTheme="minorHAnsi"/>
        </w:rPr>
        <w:t>other markers of altered substrate oxidation</w:t>
      </w:r>
      <w:r w:rsidR="00FB3462" w:rsidRPr="003952DE">
        <w:rPr>
          <w:rFonts w:asciiTheme="minorHAnsi" w:hAnsiTheme="minorHAnsi"/>
        </w:rPr>
        <w:t xml:space="preserve"> and energy transformation</w:t>
      </w:r>
      <w:r w:rsidR="0076034B" w:rsidRPr="003952DE">
        <w:rPr>
          <w:rFonts w:asciiTheme="minorHAnsi" w:hAnsiTheme="minorHAnsi"/>
        </w:rPr>
        <w:t xml:space="preserve"> </w:t>
      </w:r>
      <w:r w:rsidR="00362E86" w:rsidRPr="003952DE">
        <w:rPr>
          <w:rFonts w:asciiTheme="minorHAnsi" w:hAnsiTheme="minorHAnsi"/>
        </w:rPr>
        <w:t>in skeletal muscle</w:t>
      </w:r>
      <w:r w:rsidR="003952DE">
        <w:rPr>
          <w:rFonts w:asciiTheme="minorHAnsi" w:hAnsiTheme="minorHAnsi"/>
        </w:rPr>
        <w:t>.</w:t>
      </w:r>
      <w:ins w:id="161" w:author="Dave Bridges" w:date="2019-05-17T18:17:00Z">
        <w:r w:rsidR="001D06A0">
          <w:rPr>
            <w:rFonts w:asciiTheme="minorHAnsi" w:hAnsiTheme="minorHAnsi"/>
          </w:rPr>
          <w:t xml:space="preserve">  </w:t>
        </w:r>
      </w:ins>
    </w:p>
    <w:p w14:paraId="0798D98C" w14:textId="39F26385" w:rsidR="00FA5CC0" w:rsidRPr="003952DE" w:rsidDel="001D06A0" w:rsidRDefault="00FA5CC0" w:rsidP="00475EC8">
      <w:pPr>
        <w:rPr>
          <w:del w:id="162" w:author="Dave Bridges" w:date="2019-05-17T18:15:00Z"/>
          <w:rFonts w:asciiTheme="minorHAnsi" w:hAnsiTheme="minorHAnsi"/>
        </w:rPr>
      </w:pPr>
    </w:p>
    <w:p w14:paraId="08A8E639" w14:textId="755914F5" w:rsidR="001D06A0" w:rsidRPr="00C2256A" w:rsidDel="001D06A0" w:rsidRDefault="00D86AFE" w:rsidP="001D06A0">
      <w:pPr>
        <w:rPr>
          <w:del w:id="163" w:author="Dave Bridges" w:date="2019-05-17T18:19:00Z"/>
          <w:moveTo w:id="164" w:author="Dave Bridges" w:date="2019-05-17T18:18:00Z"/>
          <w:rFonts w:asciiTheme="minorHAnsi" w:hAnsiTheme="minorHAnsi"/>
        </w:rPr>
      </w:pPr>
      <w:r w:rsidRPr="003952DE">
        <w:rPr>
          <w:rFonts w:asciiTheme="minorHAnsi" w:hAnsiTheme="minorHAnsi"/>
        </w:rPr>
        <w:t xml:space="preserve">Skeletal muscle is an important </w:t>
      </w:r>
      <w:r w:rsidR="00264C84" w:rsidRPr="003952DE">
        <w:rPr>
          <w:rFonts w:asciiTheme="minorHAnsi" w:hAnsiTheme="minorHAnsi"/>
        </w:rPr>
        <w:t>determinant of</w:t>
      </w:r>
      <w:r w:rsidR="005F1335" w:rsidRPr="003952DE">
        <w:rPr>
          <w:rFonts w:asciiTheme="minorHAnsi" w:hAnsiTheme="minorHAnsi"/>
        </w:rPr>
        <w:t xml:space="preserve"> both energy balance and</w:t>
      </w:r>
      <w:r w:rsidR="00264C84" w:rsidRPr="003952DE">
        <w:rPr>
          <w:rFonts w:asciiTheme="minorHAnsi" w:hAnsiTheme="minorHAnsi"/>
        </w:rPr>
        <w:t xml:space="preserve"> healthy</w:t>
      </w:r>
      <w:r w:rsidRPr="003952DE">
        <w:rPr>
          <w:rFonts w:asciiTheme="minorHAnsi" w:hAnsiTheme="minorHAnsi"/>
        </w:rPr>
        <w:t xml:space="preserve"> aging</w:t>
      </w:r>
      <w:r w:rsidR="00A07D43" w:rsidRPr="003952DE">
        <w:rPr>
          <w:rFonts w:asciiTheme="minorHAnsi" w:hAnsiTheme="minorHAnsi"/>
        </w:rPr>
        <w:t>. H</w:t>
      </w:r>
      <w:r w:rsidRPr="003952DE">
        <w:rPr>
          <w:rFonts w:asciiTheme="minorHAnsi" w:hAnsiTheme="minorHAnsi"/>
        </w:rPr>
        <w:t xml:space="preserve">umans with high baseline grip strength have </w:t>
      </w:r>
      <w:commentRangeStart w:id="165"/>
      <w:del w:id="166" w:author="Dave Bridges" w:date="2019-05-16T18:36:00Z">
        <w:r w:rsidRPr="003952DE" w:rsidDel="00106108">
          <w:rPr>
            <w:rFonts w:asciiTheme="minorHAnsi" w:hAnsiTheme="minorHAnsi"/>
          </w:rPr>
          <w:delText xml:space="preserve">20-217% </w:delText>
        </w:r>
      </w:del>
      <w:r w:rsidRPr="003952DE">
        <w:rPr>
          <w:rFonts w:asciiTheme="minorHAnsi" w:hAnsiTheme="minorHAnsi"/>
        </w:rPr>
        <w:t>decreased</w:t>
      </w:r>
      <w:commentRangeEnd w:id="165"/>
      <w:r w:rsidR="00106108">
        <w:rPr>
          <w:rStyle w:val="CommentReference"/>
          <w:rFonts w:asciiTheme="minorHAnsi" w:hAnsiTheme="minorHAnsi" w:cstheme="minorBidi"/>
        </w:rPr>
        <w:commentReference w:id="165"/>
      </w:r>
      <w:r w:rsidRPr="003952DE">
        <w:rPr>
          <w:rFonts w:asciiTheme="minorHAnsi" w:hAnsiTheme="minorHAnsi"/>
        </w:rPr>
        <w:t xml:space="preserve"> risk of all-cause mortality, irrespective of </w:t>
      </w:r>
      <w:r w:rsidR="008A0221" w:rsidRPr="003952DE">
        <w:rPr>
          <w:rFonts w:asciiTheme="minorHAnsi" w:hAnsiTheme="minorHAnsi"/>
        </w:rPr>
        <w:t xml:space="preserve">sex </w:t>
      </w:r>
      <w:r w:rsidRPr="003952DE">
        <w:rPr>
          <w:rFonts w:asciiTheme="minorHAnsi" w:hAnsiTheme="minorHAnsi"/>
        </w:rPr>
        <w:t xml:space="preserve">or body mass index </w:t>
      </w:r>
      <w:r w:rsidRPr="003952DE">
        <w:rPr>
          <w:rFonts w:asciiTheme="minorHAnsi" w:hAnsiTheme="minorHAnsi"/>
        </w:rPr>
        <w:fldChar w:fldCharType="begin" w:fldLock="1"/>
      </w:r>
      <w:r w:rsidR="00D72F59">
        <w:rPr>
          <w:rFonts w:asciiTheme="minorHAnsi" w:hAnsiTheme="minorHAnsi"/>
        </w:rPr>
        <w:instrText>ADDIN CSL_CITATION {"citationItems":[{"id":"ITEM-1","itemData":{"DOI":"10.1093/gerona/55.3.M168","ISBN":"1079-5006 (Print)\\n1079-5006 (Linking)","ISSN":"1079-5006","PMID":"10795731","abstract":"BACKGROUND: Muscle weakness, low body weight, and chronic diseases are often observed in the same people; however, the association of muscle strength with mortality, independent of disease status and body weight, has not been elucidated. The aim was to assess hand grip strength as a predictor of all-cause mortality within different levels of body mass index (BMI) in initially disease-free men. METHODS: Mortality was followed prospectively over 30 years. Maximal hand grip strength tests and BMI assessments were done at baseline in 1965 to 1970. The participants were 6040 healthy men aged 45 to 68 years at baseline living on Oahu, Hawaii. RESULTS: The death rates per 1000 person years were 24.6 in those with BMI &lt;20, 18.5 in the middle BMI category, and 18.0 in those with BMI &gt; or = 25. For grip strength tertiles, the mortality rates were 24.8 in the lowest, 18.5 in the middle, and 14.0 in the highest third. In Cox regression models, within each tertile of grip strength, BMI showed only minimal effect on mortality. In contrast, in each category of BMI there was a gradient of decreasing mortality risk with increasing grip strength. Among those with BMI &lt;20, the adjusted relative risks (RRs) of mortality over 30 years were 1.36 (95% confidence interval 1.14-1.63) for those in the lowest third of strength at baseline, 1.27 (1.02-1.58) in the middle, and 0.92 (0.66-1.29) in the highest third. Correspondingly, for those with BMI 20-24.99, the RRs of death were 1.25 (1.08-1.45), 1.14 (1.00-1.32), and 1.0 (reference) in the lowest, middle, and highest third of grip strength, respectively. In those with BMI &gt; or =25, the RRs were 1.39 (1.16-1.65) in the lowest, 1.27 (1.08-1.49) in the middle, and 1.14 (0.98-1.32) in the highest third of grip strength. Models were adjusted for age, education, occupation, smoking, physical activity, and body height. CONCLUSIONS: In healthy middle-aged men, long-term mortality risk was associated with grip strength at baseline, independent of BMI. The possible interpretation of the finding is that early life influences on muscle strength may have long-term implications for mortality. Additionally, higher strength itself may provide greater physiologic and functional reserve that protects against mortality.","author":[{"dropping-particle":"","family":"Rantanen","given":"T","non-dropping-particle":"","parse-names":false,"suffix":""},{"dropping-particle":"","family":"Harris","given":"Tamara B.","non-dropping-particle":"","parse-names":false,"suffix":""},{"dropping-particle":"","family":"Leveille","given":"S G","non-dropping-particle":"","parse-names":false,"suffix":""},{"dropping-particle":"","family":"Visser","given":"M","non-dropping-particle":"","parse-names":false,"suffix":""},{"dropping-particle":"","family":"Foley","given":"D","non-dropping-particle":"","parse-names":false,"suffix":""},{"dropping-particle":"","family":"Masaki","given":"K","non-dropping-particle":"","parse-names":false,"suffix":""},{"dropping-particle":"","family":"Guralnik","given":"Jack M","non-dropping-particle":"","parse-names":false,"suffix":""}],"container-title":"The journals of gerontology. Series A, Biological sciences and medical sciences","id":"ITEM-1","issue":"3","issued":{"date-parts":[["2000"]]},"page":"M168-M173","title":"Muscle strength and body mass index as long-term predictors of mortality in initially healthy men.","type":"article-journal","volume":"55"},"uris":["http://www.mendeley.com/documents/?uuid=cbe58d2d-5d46-47ca-a223-f191a3a17e13"]},{"id":"ITEM-2","itemData":{"DOI":"10.1503/cmaj.091278","ISBN":"1488-2329","ISSN":"08203946","PMID":"20142372","abstract":"BACKGROUND: Poor muscular strength has been shown to be associated with increased morbidity and mortality in diverse samples of middle-aged and elderly people. However, the oldest old population (i.e., over 85 years) is underrepresented in such studies. Our objective was to assess the association between muscular strength and mortality in the oldest old population.\\n\\nMETHODS: We included 555 participants (65% women) from the Leiden 85-plus study, a prospective population-based study of all 85-year-old inhabitants of Leiden, Netherlands. We measured the handgrip strength of participants at baseline and again at age 89 years. We collected baseline data on comorbidities, functional status, levels of physical activity, and adjusted for potential confounders. During the follow-up period, we collected data on mortality.\\n\\nRESULTS: During a follow-up period of 9.5 years (range 8.5-10.5 years), 444 (80%) participants died. Risk for all-cause mortality was elevated among participants in the lowest tertile of handgrip strength at age 85 years (hazard ratio [HR] 1.35, 95% confidence interval [CI] 1.00-1.82, p = 0.047) and the lowest two tertiles of handgrip strength at age 89 years (HR 2.04, CI 1.24-3.35, p = 0.005 and HR 1.73, CI 1.11-2.70, p = 0.016). We also observed significantly increased mortality among participants in the tertile with the highest relative loss of handgrip strength over four years (HR 1.72, CI 1.07-2.77, p = 0.026).\\n\\nINTERPRETATION: Handgrip strength, a surrogate measurement of overall muscular strength, is a predictor of all-cause mortality in the oldest old population and may serve as a convenient tool for prognostication of mortality risk among elderly people.","author":[{"dropping-particle":"","family":"Ling","given":"Carolina H Y","non-dropping-particle":"","parse-names":false,"suffix":""},{"dropping-particle":"","family":"Taekema","given":"Diana","non-dropping-particle":"","parse-names":false,"suffix":""},{"dropping-particle":"","family":"Craen","given":"Anton J M","non-dropping-particle":"De","parse-names":false,"suffix":""},{"dropping-particle":"","family":"Gussekloo","given":"Jacobijn","non-dropping-particle":"","parse-names":false,"suffix":""},{"dropping-particle":"","family":"Westendorp","given":"Rudi G J","non-dropping-particle":"","parse-names":false,"suffix":""},{"dropping-particle":"","family":"Maier","given":"Andrea B.","non-dropping-particle":"","parse-names":false,"suffix":""}],"container-title":"Cmaj","id":"ITEM-2","issue":"5","issued":{"date-parts":[["2010"]]},"page":"429-435","title":"Handgrip strength and mortality in the oldest old population: The Leiden 85-plus study","type":"article-journal","volume":"182"},"uris":["http://www.mendeley.com/documents/?uuid=3c6330b5-3679-4748-afef-52f41b09fc7f"]},{"id":"ITEM-3","itemData":{"DOI":"10.1016/j.amjmed.2006.04.018","ISBN":"1555-7162 (Electronic)","ISSN":"00029343","PMID":"17398228","abstract":"PURPOSE: Handgrip strength is a simple measurement used to estimate overall muscle strength but might also serve as a predictor of health-related prognosis. We investigated grip strength-mortality association in a longitudinal study. METHODS: A total of 4912 persons (1695 men and 3217 women), 35 to 74 years old at baseline, were the subjects of this study. Members of the Adult Health Study (AHS) cohort in Hiroshima, Japan, these individuals underwent a battery of physiological tests, including handgrip-strength testing, between July 1970 and June 1972. Mortality was followed until the end of 1999. Estimates of relative risk (RR) of mortality associated with grip strength were adjusted for potentially confounding factors by Cox proportional hazard analysis. RESULTS: Multivariate-adjusted RR of all causes of death, except for external causes, for the highest quintile of grip strength in men was 0.52 (95% confidence interval [CI], 0.33-0.80) for the age group 35-54 years, 0.72 (95% CI, 0.53-0.98) for the ages 55-64 years, and 0.67 (95% CI, 0.49-0.91) for the ages 65-74 years. These figures were significantly lower than the RR for the reference group (the third quintile). Similar trends were observed in women. Multivariate-adjusted RR of all causes of death except external causes for each 5-kg increment of grip strength was significantly low (RR: 0.89, 95% CI, 0.86-0.92 for men, RR: 0.87, 95% CI, 0.83-0.92 for women). Multivariate-adjusted RR for heart disease, stroke, and pneumonia in men was 0.85 (95% CI, 0.79-0.93), 0.90 (95% CI, 0.83-0.99), and 0.85 (95% CI, 0.75-0.98), respectively. RR for each 5-kg increment of grip strength remained 0.92 (95% CI, 0.87-0.96), even after more than 20 years of follow-up. CONCLUSION: Grip strength is an accurate and consistent predictor of all causes of mortality in middle-aged and elderly persons.","author":[{"dropping-particle":"","family":"Sasaki","given":"Hideo","non-dropping-particle":"","parse-names":false,"suffix":""},{"dropping-particle":"","family":"Kasagi","given":"Fumiyoshi","non-dropping-particle":"","parse-names":false,"suffix":""},{"dropping-particle":"","family":"Yamada","given":"Michiko","non-dropping-particle":"","parse-names":false,"suffix":""},{"dropping-particle":"","family":"Fujita","given":"Shoichiro","non-dropping-particle":"","parse-names":false,"suffix":""}],"container-title":"The American journal of medicine","id":"ITEM-3","issue":"4","issued":{"date-parts":[["2007"]]},"page":"337-342","title":"Grip strength predicts cause-specific mortality in middle-aged and elderly persons.","type":"article-journal","volume":"120"},"uris":["http://www.mendeley.com/documents/?uuid=6c3cf9ba-e54c-439b-9b49-a1e432024d1c"]},{"id":"ITEM-4","itemData":{"DOI":"10.1093/ije/dyl224","ISBN":"0300-5771 (Print)","ISSN":"03005771","PMID":"17056604","abstract":"BACKGROUND: Several studies in older people have shown that grip strength predicts all-cause mortality. The mechanisms are unclear. Muscle strength declines with age, accompanied by a loss of muscle mass and an increase in fat, but the role that body composition plays in the association between grip strength and mortality has been little explored. We investigated the relation between grip strength, body composition, and cause-specific and total mortality in 800 men and women aged 65 and over. METHODS: During 197374 the UK Department of Health and Social Security surveyed random samples of men and women aged 65 and over living in eight areas of Britain to assess the nutritional state of the elderly population. The survey included a clinical examination by a geriatrician who assessed grip strength and anthropometry. We used Cox proportional hazards models to examine mortality over 24 years of follow-up. RESULTS: Poorer grip strength was associated with increased mortality from all-causes, from cardiovascular disease, and from cancer in men, though not in women. After adjustment for potential confounding factors, including arm muscle area and BMI, the relative risk of death in men was 0.81 (95% CI 0.700.95) from all-causes, 0.73 (95% CI 0.600.89) from cardiovascular disease, and 0.81 (95% CI 0.660.98) from cancer per SD increase in grip strength. These associations remained statistically significant after further adjustment for fat-free mass or % body fat. CONCLUSION: Grip strength is a long-term predictor of mortality from all-causes, cardiovascular disease, and cancer in men. Muscle size and other indicators of body composition did not explain these associations.","author":[{"dropping-particle":"","family":"Gale","given":"Catharine R.","non-dropping-particle":"","parse-names":false,"suffix":""},{"dropping-particle":"","family":"Martyn","given":"Christopher N.","non-dropping-particle":"","parse-names":false,"suffix":""},{"dropping-particle":"","family":"Cooper","given":"Cyrus","non-dropping-particle":"","parse-names":false,"suffix":""},{"dropping-particle":"","family":"Sayer","given":"Avan Aihie","non-dropping-particle":"","parse-names":false,"suffix":""}],"container-title":"International Journal of Epidemiology","id":"ITEM-4","issue":"1","issued":{"date-parts":[["2007"]]},"page":"228-235","title":"Grip strength, body composition, and mortality","type":"article-journal","volume":"36"},"uris":["http://www.mendeley.com/documents/?uuid=8ab2b996-72d6-4b25-b44b-99e9fc35bea9"]},{"id":"ITEM-5","itemData":{"DOI":"10.1034/j.1600-0579.2003.00207.x","ISBN":"0002-8614 (Print)\\n0002-8614 (Linking)","ISSN":"0002-8614","PMID":"12752838","abstract":"OBJECTIVES: To examine the association between muscle strength and total and cause-specific mortality and the plausible contributing factors to this association, such as presence of diseases commonly underlying mortality, inflammation, nutritional deficiency, physical inactivity, smoking, and depression. DESIGN: Prospective population-based cohort study with mortality surveillance over 5 years. SETTING: Elderly women residing in the eastern half of Baltimore, Maryland, and part of Baltimore County. PARTICIPANTS: Nine hundred nineteen moderately to severely disabled women aged 65 to 101 who participated in handgrip strength testing at baseline as part of the Women's Health and Aging Study. MEASUREMENTS: Cardiovascular disease (CVD), cancer, respiratory disease, other measures (not CVD, respiratory, or cancer), total mortality, handgrip strength, and interleukin-6. RESULTS: Over the 5-year follow-up, 336 deaths occurred: 149 due to CVD, 59 due to cancer, 38 due to respiratory disease, and 90 due to other diseases. The unadjusted relative risk (RR) of CVD mortality was 3.21 (95% confidence interval (CI) = 2.00-5.14) in the lowest and 1.88 (95% CI = 1.11-3.21) in the middle compared with the highest tertile of handgrip strength. The unadjusted RR of respiratory mortality was 2.38 (95% CI = 1.09-5.20) and other mortality 2.59 (95% CI = 1.59-4.20) in the lowest versus the highest grip-strength tertile. Cancer mortality was not associated with grip strength. After adjusting for age, race, body height, and weight, the RR of CVD mortality decreased to 2.17 (95% CI = 1.26-3.73) in the lowest and 1.56 (95% CI = 0.89-2.71) in the middle, with the highest grip-strength tertile as the reference. Further adjustments for multiple diseases, physical inactivity, smoking, interleukin-6, C-reactive protein, serum albumin, unintentional weight loss, and depressive symptoms did not materially change the risk estimates. Similar results were observed for all-cause mortality. CONCLUSION: In older disabled women, handgrip strength was a powerful predictor of cause-specific and total mortality. Presence of chronic diseases commonly underlying death or the mechanisms behind decline in muscle strength in chronic disease, such as inflammation, poor nutritional status, disuse, and depression, all of which are independent predictors of mortality, did not explain the association. Handgrip strength, an indicator of overall muscle strength, may predict mortality through mechanisms other …","author":[{"dropping-particle":"","family":"Rantanen","given":"Taina","non-dropping-particle":"","parse-names":false,"suffix":""},{"dropping-particle":"","family":"Volpato","given":"Stefano","non-dropping-particle":"","parse-names":false,"suffix":""},{"dropping-particle":"","family":"Ferrucci","given":"Luigi","non-dropping-particle":"","parse-names":false,"suffix":""},{"dropping-particle":"","family":"Heikkinen","given":"Eino","non-dropping-particle":"","parse-names":false,"suffix":""},{"dropping-particle":"","family":"Fried","given":"Linda P","non-dropping-particle":"","parse-names":false,"suffix":""},{"dropping-particle":"","family":"Guralnik","given":"Jack M","non-dropping-particle":"","parse-names":false,"suffix":""}],"container-title":"Journal of the American Geriatrics Society","id":"ITEM-5","issue":"5","issued":{"date-parts":[["2003"]]},"page":"636-641","title":"Handgrip strength and cause-specific and total mortality in older disabled women: exploring the mechanism.","type":"article-journal","volume":"51"},"uris":["http://www.mendeley.com/documents/?uuid=ff19d2b2-5bed-4dfe-919a-fa9c3be799f8"]},{"id":"ITEM-6","itemData":{"DOI":"10.1093/gerona/57.10.B359","ISBN":"1079-5006","ISSN":"1079-5006","PMID":"12242311","abstract":"Low muscle strength is associated with mortality, presumably as a result of low muscle mass (sarcopenia) and physical inactivity. Grip strength was longitudinally collected in 1071 men over a 25-year period. Muscle mass was estimated by using 24-hour creatinine excretion and physical activity values, obtained by questionnaire. Survival analysis examined the impact of grip strength and rate of change in strength on all-cause mortality over 40 years. Lower and declining strength are associated with increased mortality, independent of physical activity and muscle mass. In men &lt;60 years, rate of loss of strength was more important than the actual levels. In men &gt;/=60 years, strength was more protective than the rate of loss, which persisted when muscle mass was considered. Strength and rate of change in strength contribute to the impact of sarcopenia on mortality. Although muscle mass and physical activity are important, they do not completely account for the impact of strength and changes in strength.","author":[{"dropping-particle":"","family":"Metter","given":"E Jeffrey","non-dropping-particle":"","parse-names":false,"suffix":""},{"dropping-particle":"","family":"Talbot","given":"Laura a","non-dropping-particle":"","parse-names":false,"suffix":""},{"dropping-particle":"","family":"Schrager","given":"Matthew","non-dropping-particle":"","parse-names":false,"suffix":""},{"dropping-particle":"","family":"Conwit","given":"Robin","non-dropping-particle":"","parse-names":false,"suffix":""}],"container-title":"The journals of gerontology. Series A, Biological sciences and medical sciences","id":"ITEM-6","issue":"10","issued":{"date-parts":[["2002"]]},"page":"B359-B365","title":"Skeletal muscle strength as a predictor of all-cause mortality in healthy men.","type":"article-journal","volume":"57"},"uris":["http://www.mendeley.com/documents/?uuid=2391d471-7dd7-40c1-8dbe-eac2022afe25"]}],"mendeley":{"formattedCitation":"[28–33]","plainTextFormattedCitation":"[28–33]","previouslyFormattedCitation":"[28–33]"},"properties":{"noteIndex":0},"schema":"https://github.com/citation-style-language/schema/raw/master/csl-citation.json"}</w:instrText>
      </w:r>
      <w:r w:rsidRPr="003952DE">
        <w:rPr>
          <w:rFonts w:asciiTheme="minorHAnsi" w:hAnsiTheme="minorHAnsi"/>
        </w:rPr>
        <w:fldChar w:fldCharType="separate"/>
      </w:r>
      <w:r w:rsidR="008C4B08" w:rsidRPr="008C4B08">
        <w:rPr>
          <w:rFonts w:asciiTheme="minorHAnsi" w:hAnsiTheme="minorHAnsi"/>
          <w:noProof/>
        </w:rPr>
        <w:t>[28–33]</w:t>
      </w:r>
      <w:r w:rsidRPr="003952DE">
        <w:rPr>
          <w:rFonts w:asciiTheme="minorHAnsi" w:hAnsiTheme="minorHAnsi"/>
        </w:rPr>
        <w:fldChar w:fldCharType="end"/>
      </w:r>
      <w:r w:rsidR="000B1D82" w:rsidRPr="003952DE">
        <w:rPr>
          <w:rFonts w:asciiTheme="minorHAnsi" w:hAnsiTheme="minorHAnsi"/>
        </w:rPr>
        <w:t>, whereas</w:t>
      </w:r>
      <w:r w:rsidR="00E17859" w:rsidRPr="003952DE">
        <w:rPr>
          <w:rFonts w:asciiTheme="minorHAnsi" w:hAnsiTheme="minorHAnsi"/>
        </w:rPr>
        <w:t xml:space="preserve"> interventions that increase muscle mass and strength are associated with improved </w:t>
      </w:r>
      <w:r w:rsidR="00E1466D" w:rsidRPr="003952DE">
        <w:rPr>
          <w:rFonts w:asciiTheme="minorHAnsi" w:hAnsiTheme="minorHAnsi"/>
        </w:rPr>
        <w:t xml:space="preserve">health outcomes in </w:t>
      </w:r>
      <w:r w:rsidR="00C85108" w:rsidRPr="003952DE">
        <w:rPr>
          <w:rFonts w:asciiTheme="minorHAnsi" w:hAnsiTheme="minorHAnsi"/>
        </w:rPr>
        <w:t xml:space="preserve">both young and </w:t>
      </w:r>
      <w:r w:rsidR="00E1466D" w:rsidRPr="003952DE">
        <w:rPr>
          <w:rFonts w:asciiTheme="minorHAnsi" w:hAnsiTheme="minorHAnsi"/>
        </w:rPr>
        <w:t>older populations</w:t>
      </w:r>
      <w:r w:rsidR="00C80094">
        <w:rPr>
          <w:rFonts w:asciiTheme="minorHAnsi" w:hAnsiTheme="minorHAnsi"/>
        </w:rPr>
        <w:t xml:space="preserve"> </w:t>
      </w:r>
      <w:r w:rsidR="00C80094">
        <w:rPr>
          <w:rFonts w:asciiTheme="minorHAnsi" w:hAnsiTheme="minorHAnsi"/>
        </w:rPr>
        <w:fldChar w:fldCharType="begin" w:fldLock="1"/>
      </w:r>
      <w:r w:rsidR="00D72F59">
        <w:rPr>
          <w:rFonts w:asciiTheme="minorHAnsi" w:hAnsiTheme="minorHAnsi"/>
        </w:rPr>
        <w:instrText>ADDIN CSL_CITATION {"citationItems":[{"id":"ITEM-1","itemData":{"DOI":"10.1136/bjsports-2017-098970","ISSN":"14730480","abstract":"OBJECTIVE To examine the effects of short-term, medium-term and long-term resistance exercise training (RET) on measures of cardiometabolic health in adults. DESIGN Intervention systematic review. DATA SOURCES MEDLINE and Cochrane Library databases were searched from inception to February 2018. The search strategy included the following keywords: resistance exercise, strength training and randomised controlled trial. ELIGIBILITY CRITERIA FOR SELECTING STUDIES Randomised controlled trials published in English comparing RET≥2 weeks in duration with a non-exercising control or usual care group. Participants were non-athletic and aged ≥18 years. RESULTS A total of 173 trials were included. Medium-term and long-term RET reduced systolic blood pressure (-4.02 (95% CI -5.92 to -2.11) mm Hg, p&lt;0.0001 and -5.08 (-10.04 to -0.13) mm Hg, p=0.04, respectively) and diastolic blood pressure (-1.73 (-2.88 to -0.57) mm Hg, p=0.003 and -4.93 (-8.58 to -1.28) mm Hg, p=0.008, respectively) versus control. Medium-term RET elicited reductions in fasted insulin and insulin resistance (-0.59 (-0.97 to -0.21) µU/mL, p=0.002 and -1.22 (-2.29 to -0.15) µU/mL, p=0.02, respectively). The effects were greater in those with elevated cardiometabolic risk or disease compared with younger healthy adults. The quality of evidence was low or very low for all outcomes. There was limited evidence of adverse events. CONCLUSIONS RET may be effective for inducing improvements in cardio metabolic health outcomes in healthy adults and those with an adverse cardio metabolic risk profile. PROSPERO REGISTRATION NUMBER CRD42016037946.","author":[{"dropping-particle":"","family":"Ashton","given":"Ruth E.","non-dropping-particle":"","parse-names":false,"suffix":""},{"dropping-particle":"","family":"Tew","given":"Garry A.","non-dropping-particle":"","parse-names":false,"suffix":""},{"dropping-particle":"","family":"Aning","given":"Jonathan J.","non-dropping-particle":"","parse-names":false,"suffix":""},{"dropping-particle":"","family":"Gilbert","given":"Stephen E.","non-dropping-particle":"","parse-names":false,"suffix":""},{"dropping-particle":"","family":"Lewis","given":"Liane","non-dropping-particle":"","parse-names":false,"suffix":""},{"dropping-particle":"","family":"Saxton","given":"John M.","non-dropping-particle":"","parse-names":false,"suffix":""}],"container-title":"British Journal of Sports Medicine","id":"ITEM-1","issued":{"date-parts":[["2018"]]},"page":"1-9","title":"Effects of short-term, medium-term and long-term resistance exercise training on cardiometabolic health outcomes in adults: Systematic review with meta-analysis","type":"article-journal"},"uris":["http://www.mendeley.com/documents/?uuid=3a726628-3741-4064-8fa8-cb304300500a"]},{"id":"ITEM-2","itemData":{"DOI":"10.1001/jama.1990.03440220053029","ISSN":"0098-7484","abstract":"Muscle dysfunction and associated mobility impairment, common among the frail elderly, increase the risk of falls, fractures, and functional dependency. We sought to characterize the muscle weakness of the very old and its reversibility through strength training. Ten frail, institutionalized volunteers aged 90 ± 1 years undertook 8 weeks of high-intensity resistance training. Initially, quadriceps strength was correlated negatively with walking time (r= -.745). Fat-free mass (r=.732) and regional muscle mass (r=.752) were correlated positively with muscle strength. Strength gains averaged 174% ±31% (mean ± SEM) in the 9 subjects who completed training. Midthigh muscle area increased 9.0%± 4.5%. Mean tandem gait speed improved 48% after training. We conclude that high-resistance weight training leads to significant gains in muscle strength, size, and functional mobility among frail residents of nursing homes up to 96 years of age","author":[{"dropping-particle":"","family":"Fiatarone","given":"Maria A.","non-dropping-particle":"","parse-names":false,"suffix":""}],"container-title":"JAMA","id":"ITEM-2","issue":"22","issued":{"date-parts":[["1990","6","13"]]},"page":"3029","title":"High-Intensity Strength Training in Nonagenarians","type":"article-journal","volume":"263"},"uris":["http://www.mendeley.com/documents/?uuid=05e34150-62cc-4574-b617-b57d8a0f35ef"]}],"mendeley":{"formattedCitation":"[57,58]","plainTextFormattedCitation":"[57,58]","previouslyFormattedCitation":"[56,57]"},"properties":{"noteIndex":0},"schema":"https://github.com/citation-style-language/schema/raw/master/csl-citation.json"}</w:instrText>
      </w:r>
      <w:r w:rsidR="00C80094">
        <w:rPr>
          <w:rFonts w:asciiTheme="minorHAnsi" w:hAnsiTheme="minorHAnsi"/>
        </w:rPr>
        <w:fldChar w:fldCharType="separate"/>
      </w:r>
      <w:r w:rsidR="00D72F59" w:rsidRPr="00D72F59">
        <w:rPr>
          <w:rFonts w:asciiTheme="minorHAnsi" w:hAnsiTheme="minorHAnsi"/>
          <w:noProof/>
        </w:rPr>
        <w:t>[57,58]</w:t>
      </w:r>
      <w:r w:rsidR="00C80094">
        <w:rPr>
          <w:rFonts w:asciiTheme="minorHAnsi" w:hAnsiTheme="minorHAnsi"/>
        </w:rPr>
        <w:fldChar w:fldCharType="end"/>
      </w:r>
      <w:r w:rsidR="00C80094">
        <w:rPr>
          <w:rFonts w:asciiTheme="minorHAnsi" w:hAnsiTheme="minorHAnsi"/>
        </w:rPr>
        <w:t xml:space="preserve">. </w:t>
      </w:r>
      <w:r w:rsidR="003425ED" w:rsidRPr="004E6B13">
        <w:rPr>
          <w:rFonts w:asciiTheme="minorHAnsi" w:hAnsiTheme="minorHAnsi"/>
        </w:rPr>
        <w:t xml:space="preserve">Given </w:t>
      </w:r>
      <w:r w:rsidR="00E26E2F" w:rsidRPr="004E6B13">
        <w:rPr>
          <w:rFonts w:asciiTheme="minorHAnsi" w:hAnsiTheme="minorHAnsi"/>
        </w:rPr>
        <w:t xml:space="preserve">the important role of skeletal </w:t>
      </w:r>
      <w:r w:rsidR="004E278F" w:rsidRPr="004E6B13">
        <w:rPr>
          <w:rFonts w:asciiTheme="minorHAnsi" w:hAnsiTheme="minorHAnsi"/>
        </w:rPr>
        <w:t xml:space="preserve">muscle in healthy aging and </w:t>
      </w:r>
      <w:r w:rsidR="003425ED" w:rsidRPr="004E6B13">
        <w:rPr>
          <w:rFonts w:asciiTheme="minorHAnsi" w:hAnsiTheme="minorHAnsi"/>
        </w:rPr>
        <w:t>that skeletal muscle is the primary determinant of resting energy expenditure</w:t>
      </w:r>
      <w:r w:rsidR="00FB0C26">
        <w:rPr>
          <w:rFonts w:asciiTheme="minorHAnsi" w:hAnsiTheme="minorHAnsi"/>
        </w:rPr>
        <w:t xml:space="preserve"> </w:t>
      </w:r>
      <w:r w:rsidR="00FB0C26">
        <w:rPr>
          <w:rFonts w:asciiTheme="minorHAnsi" w:hAnsiTheme="minorHAnsi"/>
        </w:rPr>
        <w:fldChar w:fldCharType="begin" w:fldLock="1"/>
      </w:r>
      <w:r w:rsidR="00D72F59">
        <w:rPr>
          <w:rFonts w:asciiTheme="minorHAnsi" w:hAnsiTheme="minorHAnsi"/>
        </w:rPr>
        <w:instrText>ADDIN CSL_CITATION {"citationItems":[{"id":"ITEM-1","itemData":{"author":[{"dropping-particle":"","family":"Zurlo","given":"Francesco","non-dropping-particle":"","parse-names":false,"suffix":""},{"dropping-particle":"","family":"Larson","given":"Karen","non-dropping-particle":"","parse-names":false,"suffix":""},{"dropping-particle":"","family":"Bogardus","given":"Clifton","non-dropping-particle":"","parse-names":false,"suffix":""},{"dropping-particle":"","family":"Ravussin","given":"Eric","non-dropping-particle":"","parse-names":false,"suffix":""}],"container-title":"Journal of Clinical Investigation","id":"ITEM-1","issue":"5","issued":{"date-parts":[["1990"]]},"page":"1423","title":"Skeletal muscle metabolism is a major determinant of resting energy expenditure.","type":"article-journal","volume":"86"},"uris":["http://www.mendeley.com/documents/?uuid=b6d49d62-c46e-4f30-8b06-81c50d932e16"]}],"mendeley":{"formattedCitation":"[59]","plainTextFormattedCitation":"[59]","previouslyFormattedCitation":"[58]"},"properties":{"noteIndex":0},"schema":"https://github.com/citation-style-language/schema/raw/master/csl-citation.json"}</w:instrText>
      </w:r>
      <w:r w:rsidR="00FB0C26">
        <w:rPr>
          <w:rFonts w:asciiTheme="minorHAnsi" w:hAnsiTheme="minorHAnsi"/>
        </w:rPr>
        <w:fldChar w:fldCharType="separate"/>
      </w:r>
      <w:r w:rsidR="00D72F59" w:rsidRPr="00D72F59">
        <w:rPr>
          <w:rFonts w:asciiTheme="minorHAnsi" w:hAnsiTheme="minorHAnsi"/>
          <w:noProof/>
        </w:rPr>
        <w:t>[59]</w:t>
      </w:r>
      <w:r w:rsidR="00FB0C26">
        <w:rPr>
          <w:rFonts w:asciiTheme="minorHAnsi" w:hAnsiTheme="minorHAnsi"/>
        </w:rPr>
        <w:fldChar w:fldCharType="end"/>
      </w:r>
      <w:r w:rsidR="00FB0C26">
        <w:rPr>
          <w:rFonts w:asciiTheme="minorHAnsi" w:hAnsiTheme="minorHAnsi"/>
        </w:rPr>
        <w:t xml:space="preserve">, </w:t>
      </w:r>
      <w:r w:rsidR="003425ED" w:rsidRPr="004E6B13">
        <w:rPr>
          <w:rFonts w:asciiTheme="minorHAnsi" w:hAnsiTheme="minorHAnsi"/>
        </w:rPr>
        <w:t xml:space="preserve">understanding the </w:t>
      </w:r>
      <w:r w:rsidR="00545FBC" w:rsidRPr="004E6B13">
        <w:rPr>
          <w:rFonts w:asciiTheme="minorHAnsi" w:hAnsiTheme="minorHAnsi"/>
        </w:rPr>
        <w:t xml:space="preserve">molecular </w:t>
      </w:r>
      <w:r w:rsidR="003425ED" w:rsidRPr="004E6B13">
        <w:rPr>
          <w:rFonts w:asciiTheme="minorHAnsi" w:hAnsiTheme="minorHAnsi"/>
        </w:rPr>
        <w:t xml:space="preserve">mechanisms that </w:t>
      </w:r>
      <w:r w:rsidR="005D36D3" w:rsidRPr="004E6B13">
        <w:rPr>
          <w:rFonts w:asciiTheme="minorHAnsi" w:hAnsiTheme="minorHAnsi"/>
        </w:rPr>
        <w:t xml:space="preserve">influence skeletal muscle health </w:t>
      </w:r>
      <w:r w:rsidR="00994636" w:rsidRPr="004E6B13">
        <w:rPr>
          <w:rFonts w:asciiTheme="minorHAnsi" w:hAnsiTheme="minorHAnsi"/>
        </w:rPr>
        <w:t>c</w:t>
      </w:r>
      <w:r w:rsidR="003425ED" w:rsidRPr="004E6B13">
        <w:rPr>
          <w:rFonts w:asciiTheme="minorHAnsi" w:hAnsiTheme="minorHAnsi"/>
        </w:rPr>
        <w:t xml:space="preserve">ould have </w:t>
      </w:r>
      <w:r w:rsidR="00FB0C26">
        <w:rPr>
          <w:rFonts w:asciiTheme="minorHAnsi" w:hAnsiTheme="minorHAnsi"/>
        </w:rPr>
        <w:t>important</w:t>
      </w:r>
      <w:r w:rsidR="003425ED" w:rsidRPr="004E6B13">
        <w:rPr>
          <w:rFonts w:asciiTheme="minorHAnsi" w:hAnsiTheme="minorHAnsi"/>
        </w:rPr>
        <w:t xml:space="preserve"> ramifications for </w:t>
      </w:r>
      <w:r w:rsidR="0003756B" w:rsidRPr="004E6B13">
        <w:rPr>
          <w:rFonts w:asciiTheme="minorHAnsi" w:hAnsiTheme="minorHAnsi"/>
        </w:rPr>
        <w:t xml:space="preserve">the way we treat </w:t>
      </w:r>
      <w:r w:rsidR="00816909" w:rsidRPr="004E6B13">
        <w:rPr>
          <w:rFonts w:asciiTheme="minorHAnsi" w:hAnsiTheme="minorHAnsi"/>
        </w:rPr>
        <w:t xml:space="preserve">diseases associated with </w:t>
      </w:r>
      <w:r w:rsidR="00545FBC" w:rsidRPr="004E6B13">
        <w:rPr>
          <w:rFonts w:asciiTheme="minorHAnsi" w:hAnsiTheme="minorHAnsi"/>
        </w:rPr>
        <w:t xml:space="preserve">both </w:t>
      </w:r>
      <w:r w:rsidR="00816909" w:rsidRPr="004E6B13">
        <w:rPr>
          <w:rFonts w:asciiTheme="minorHAnsi" w:hAnsiTheme="minorHAnsi"/>
        </w:rPr>
        <w:t xml:space="preserve">obesity and </w:t>
      </w:r>
      <w:r w:rsidR="0003756B" w:rsidRPr="004E6B13">
        <w:rPr>
          <w:rFonts w:asciiTheme="minorHAnsi" w:hAnsiTheme="minorHAnsi"/>
        </w:rPr>
        <w:t>aging.</w:t>
      </w:r>
      <w:ins w:id="167" w:author="Dave Bridges" w:date="2019-05-17T18:18:00Z">
        <w:r w:rsidR="001D06A0" w:rsidRPr="001D06A0">
          <w:rPr>
            <w:rFonts w:asciiTheme="minorHAnsi" w:hAnsiTheme="minorHAnsi"/>
          </w:rPr>
          <w:t xml:space="preserve"> </w:t>
        </w:r>
      </w:ins>
      <w:moveToRangeStart w:id="168" w:author="Dave Bridges" w:date="2019-05-17T18:18:00Z" w:name="move9009534"/>
      <w:moveTo w:id="169" w:author="Dave Bridges" w:date="2019-05-17T18:18:00Z">
        <w:r w:rsidR="001D06A0" w:rsidRPr="00C2256A">
          <w:rPr>
            <w:rFonts w:asciiTheme="minorHAnsi" w:hAnsiTheme="minorHAnsi"/>
          </w:rPr>
          <w:t xml:space="preserve">Transcriptional profiling across species has identified downregulation of </w:t>
        </w:r>
        <w:r w:rsidR="001D06A0" w:rsidRPr="00C2256A">
          <w:rPr>
            <w:rFonts w:asciiTheme="minorHAnsi" w:hAnsiTheme="minorHAnsi"/>
          </w:rPr>
          <w:lastRenderedPageBreak/>
          <w:t>mitochondrial genes in skeletal muscle as a common aging signature</w:t>
        </w:r>
        <w:r w:rsidR="001D06A0">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1D06A0">
          <w:rPr>
            <w:rFonts w:ascii="Cambria Math" w:hAnsi="Cambria Math" w:cs="Cambria Math"/>
          </w:rPr>
          <w:instrText>∼</w:instrText>
        </w:r>
        <w:r w:rsidR="001D06A0">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1D06A0">
          <w:rPr>
            <w:rFonts w:ascii="Cambria Math" w:hAnsi="Cambria Math" w:cs="Cambria Math"/>
          </w:rPr>
          <w:instrText>∼</w:instrText>
        </w:r>
        <w:r w:rsidR="001D06A0">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[73,74]</w:t>
        </w:r>
        <w:r w:rsidR="001D06A0">
          <w:rPr>
            <w:rFonts w:asciiTheme="minorHAnsi" w:hAnsiTheme="minorHAnsi"/>
          </w:rPr>
          <w:fldChar w:fldCharType="end"/>
        </w:r>
        <w:r w:rsidR="001D06A0" w:rsidRPr="00C2256A">
          <w:rPr>
            <w:rFonts w:asciiTheme="minorHAnsi" w:hAnsiTheme="minorHAnsi"/>
          </w:rPr>
          <w:t xml:space="preserve">, whereas loss of skeletal muscle mitochondrial function is associated with age-related sarcopenia in </w:t>
        </w:r>
        <w:r w:rsidR="001D06A0" w:rsidRPr="00F7080E">
          <w:rPr>
            <w:rFonts w:asciiTheme="minorHAnsi" w:hAnsiTheme="minorHAnsi"/>
            <w:i/>
          </w:rPr>
          <w:t xml:space="preserve">C. </w:t>
        </w:r>
        <w:proofErr w:type="spellStart"/>
        <w:r w:rsidR="001D06A0" w:rsidRPr="00F7080E">
          <w:rPr>
            <w:rFonts w:asciiTheme="minorHAnsi" w:hAnsiTheme="minorHAnsi"/>
            <w:i/>
          </w:rPr>
          <w:t>elegans</w:t>
        </w:r>
        <w:proofErr w:type="spellEnd"/>
        <w:r w:rsidR="001D06A0" w:rsidRPr="00C2256A">
          <w:rPr>
            <w:rFonts w:asciiTheme="minorHAnsi" w:hAnsiTheme="minorHAnsi"/>
          </w:rPr>
          <w:t xml:space="preserve"> </w:t>
        </w:r>
        <w:r w:rsidR="001D06A0">
          <w:rPr>
            <w:rFonts w:asciiTheme="minorHAnsi" w:hAnsiTheme="minorHAnsi"/>
          </w:rPr>
          <w:fldChar w:fldCharType="begin" w:fldLock="1"/>
        </w:r>
        <w:r w:rsidR="001D06A0">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[75]</w:t>
        </w:r>
        <w:r w:rsidR="001D06A0">
          <w:rPr>
            <w:rFonts w:asciiTheme="minorHAnsi" w:hAnsiTheme="minorHAnsi"/>
          </w:rPr>
          <w:fldChar w:fldCharType="end"/>
        </w:r>
        <w:r w:rsidR="001D06A0">
          <w:rPr>
            <w:rFonts w:asciiTheme="minorHAnsi" w:hAnsiTheme="minorHAnsi"/>
          </w:rPr>
          <w:t xml:space="preserve">. </w:t>
        </w:r>
        <w:r w:rsidR="001D06A0" w:rsidRPr="00C2256A">
          <w:rPr>
            <w:rFonts w:asciiTheme="minorHAnsi" w:hAnsiTheme="minorHAnsi"/>
          </w:rPr>
          <w:t xml:space="preserve">Candidate gene studies on aging have implicated genes with important roles in skeletal muscle metabolism, including </w:t>
        </w:r>
        <w:r w:rsidR="001D06A0" w:rsidRPr="00C2256A">
          <w:rPr>
            <w:rFonts w:asciiTheme="minorHAnsi" w:hAnsiTheme="minorHAnsi"/>
            <w:i/>
          </w:rPr>
          <w:t>IGF1R</w:t>
        </w:r>
        <w:r w:rsidR="001D06A0" w:rsidRPr="00C2256A">
          <w:rPr>
            <w:rFonts w:asciiTheme="minorHAnsi" w:hAnsiTheme="minorHAnsi"/>
          </w:rPr>
          <w:t xml:space="preserve">, </w:t>
        </w:r>
        <w:r w:rsidR="001D06A0" w:rsidRPr="00C2256A">
          <w:rPr>
            <w:rFonts w:asciiTheme="minorHAnsi" w:hAnsiTheme="minorHAnsi"/>
            <w:i/>
          </w:rPr>
          <w:t>AKT1</w:t>
        </w:r>
        <w:r w:rsidR="001D06A0" w:rsidRPr="00C2256A">
          <w:rPr>
            <w:rFonts w:asciiTheme="minorHAnsi" w:hAnsiTheme="minorHAnsi"/>
          </w:rPr>
          <w:t xml:space="preserve"> and </w:t>
        </w:r>
        <w:r w:rsidR="001D06A0" w:rsidRPr="00C2256A">
          <w:rPr>
            <w:rFonts w:asciiTheme="minorHAnsi" w:hAnsiTheme="minorHAnsi"/>
            <w:i/>
          </w:rPr>
          <w:t xml:space="preserve">FOXO3A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[76,77]</w:t>
        </w:r>
        <w:r w:rsidR="001D06A0" w:rsidRPr="00C2256A">
          <w:rPr>
            <w:rFonts w:asciiTheme="minorHAnsi" w:hAnsiTheme="minorHAnsi"/>
          </w:rPr>
          <w:fldChar w:fldCharType="end"/>
        </w:r>
        <w:r w:rsidR="001D06A0" w:rsidRPr="00C2256A">
          <w:rPr>
            <w:rFonts w:asciiTheme="minorHAnsi" w:hAnsiTheme="minorHAnsi"/>
          </w:rPr>
          <w:t xml:space="preserve">, genes that are also linked to mTORC1 signaling. In humans, polymorphisms in </w:t>
        </w:r>
        <w:r w:rsidR="001D06A0" w:rsidRPr="00C2256A">
          <w:rPr>
            <w:rFonts w:asciiTheme="minorHAnsi" w:hAnsiTheme="minorHAnsi"/>
            <w:i/>
          </w:rPr>
          <w:t>FOXO3A</w:t>
        </w:r>
        <w:r w:rsidR="001D06A0" w:rsidRPr="00C2256A">
          <w:rPr>
            <w:rFonts w:asciiTheme="minorHAnsi" w:hAnsiTheme="minorHAnsi"/>
          </w:rPr>
          <w:t xml:space="preserve"> have been associated with lengthened lifespan</w:t>
        </w:r>
        <w:r w:rsidR="001D06A0">
          <w:rPr>
            <w:rFonts w:asciiTheme="minorHAnsi" w:hAnsiTheme="minorHAnsi"/>
          </w:rPr>
          <w:t xml:space="preserve">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[77–83]</w:t>
        </w:r>
        <w:r w:rsidR="001D06A0" w:rsidRPr="00C2256A">
          <w:rPr>
            <w:rFonts w:asciiTheme="minorHAnsi" w:hAnsiTheme="minorHAnsi"/>
          </w:rPr>
          <w:fldChar w:fldCharType="end"/>
        </w:r>
        <w:r w:rsidR="001D06A0" w:rsidRPr="00C2256A">
          <w:rPr>
            <w:rFonts w:asciiTheme="minorHAnsi" w:hAnsiTheme="minorHAnsi"/>
          </w:rPr>
          <w:t xml:space="preserve">, whereas both mouse and fruit fly models of </w:t>
        </w:r>
        <w:r w:rsidR="001D06A0" w:rsidRPr="00C2256A">
          <w:rPr>
            <w:rFonts w:asciiTheme="minorHAnsi" w:hAnsiTheme="minorHAnsi"/>
            <w:i/>
          </w:rPr>
          <w:t>FOXO3A</w:t>
        </w:r>
        <w:r w:rsidR="001D06A0" w:rsidRPr="00C2256A">
          <w:rPr>
            <w:rFonts w:asciiTheme="minorHAnsi" w:hAnsiTheme="minorHAnsi"/>
          </w:rPr>
          <w:t xml:space="preserve"> loss of function result in stronger and longer living model organisms </w:t>
        </w:r>
        <w:r w:rsidR="001D06A0" w:rsidRPr="00C2256A">
          <w:rPr>
            <w:rFonts w:asciiTheme="minorHAnsi" w:hAnsiTheme="minorHAnsi"/>
          </w:rPr>
          <w:fldChar w:fldCharType="begin" w:fldLock="1"/>
        </w:r>
        <w:r w:rsidR="001D06A0">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001D06A0" w:rsidRPr="00C2256A">
          <w:rPr>
            <w:rFonts w:asciiTheme="minorHAnsi" w:hAnsiTheme="minorHAnsi"/>
          </w:rPr>
          <w:fldChar w:fldCharType="separate"/>
        </w:r>
        <w:r w:rsidR="001D06A0" w:rsidRPr="00D72F59">
          <w:rPr>
            <w:rFonts w:asciiTheme="minorHAnsi" w:hAnsiTheme="minorHAnsi"/>
            <w:noProof/>
          </w:rPr>
          <w:t>[84–86]</w:t>
        </w:r>
        <w:r w:rsidR="001D06A0" w:rsidRPr="00C2256A">
          <w:rPr>
            <w:rFonts w:asciiTheme="minorHAnsi" w:hAnsiTheme="minorHAnsi"/>
          </w:rPr>
          <w:fldChar w:fldCharType="end"/>
        </w:r>
        <w:r w:rsidR="001D06A0" w:rsidRPr="00C2256A">
          <w:rPr>
            <w:rFonts w:asciiTheme="minorHAnsi" w:hAnsiTheme="minorHAnsi"/>
          </w:rPr>
          <w:t xml:space="preserve">. Indeed, nonagenarians show downregulation of mTOR pathway genes </w:t>
        </w:r>
        <w:r w:rsidR="001D06A0">
          <w:rPr>
            <w:rFonts w:asciiTheme="minorHAnsi" w:hAnsiTheme="minorHAnsi"/>
          </w:rPr>
          <w:fldChar w:fldCharType="begin" w:fldLock="1"/>
        </w:r>
        <w:r w:rsidR="001D06A0">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[87]</w:t>
        </w:r>
        <w:r w:rsidR="001D06A0">
          <w:rPr>
            <w:rFonts w:asciiTheme="minorHAnsi" w:hAnsiTheme="minorHAnsi"/>
          </w:rPr>
          <w:fldChar w:fldCharType="end"/>
        </w:r>
        <w:r w:rsidR="001D06A0" w:rsidRPr="00C2256A">
          <w:rPr>
            <w:rFonts w:asciiTheme="minorHAnsi" w:hAnsiTheme="minorHAnsi"/>
          </w:rPr>
          <w:t>, supporting a role for decreased mTOR signaling in human longevity</w:t>
        </w:r>
        <w:r w:rsidR="001D06A0">
          <w:rPr>
            <w:rFonts w:asciiTheme="minorHAnsi" w:hAnsiTheme="minorHAnsi"/>
          </w:rPr>
          <w:t xml:space="preserve">, whereas in rats, inhibition of mTORC1 via </w:t>
        </w:r>
        <w:proofErr w:type="spellStart"/>
        <w:r w:rsidR="001D06A0">
          <w:rPr>
            <w:rFonts w:asciiTheme="minorHAnsi" w:hAnsiTheme="minorHAnsi"/>
          </w:rPr>
          <w:t>rapalog</w:t>
        </w:r>
        <w:proofErr w:type="spellEnd"/>
        <w:r w:rsidR="001D06A0">
          <w:rPr>
            <w:rFonts w:asciiTheme="minorHAnsi" w:hAnsiTheme="minorHAnsi"/>
          </w:rPr>
          <w:t xml:space="preserve"> treatment ameliorates age-related sarcopenia </w:t>
        </w:r>
        <w:r w:rsidR="001D06A0">
          <w:rPr>
            <w:rFonts w:asciiTheme="minorHAnsi" w:hAnsiTheme="minorHAnsi"/>
          </w:rPr>
          <w:fldChar w:fldCharType="begin" w:fldLock="1"/>
        </w:r>
        <w:r w:rsidR="001D06A0">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1D06A0">
          <w:rPr>
            <w:rFonts w:asciiTheme="minorHAnsi" w:hAnsiTheme="minorHAnsi"/>
          </w:rPr>
          <w:fldChar w:fldCharType="separate"/>
        </w:r>
        <w:r w:rsidR="001D06A0" w:rsidRPr="00D72F59">
          <w:rPr>
            <w:rFonts w:asciiTheme="minorHAnsi" w:hAnsiTheme="minorHAnsi"/>
            <w:noProof/>
          </w:rPr>
          <w:t>[88]</w:t>
        </w:r>
        <w:r w:rsidR="001D06A0">
          <w:rPr>
            <w:rFonts w:asciiTheme="minorHAnsi" w:hAnsiTheme="minorHAnsi"/>
          </w:rPr>
          <w:fldChar w:fldCharType="end"/>
        </w:r>
        <w:r w:rsidR="001D06A0">
          <w:rPr>
            <w:rFonts w:asciiTheme="minorHAnsi" w:hAnsiTheme="minorHAnsi"/>
          </w:rPr>
          <w:t>. Here, we</w:t>
        </w:r>
        <w:r w:rsidR="001D06A0" w:rsidRPr="00D06907">
          <w:t xml:space="preserve"> </w:t>
        </w:r>
        <w:r w:rsidR="001D06A0">
          <w:rPr>
            <w:rFonts w:asciiTheme="minorHAnsi" w:hAnsiTheme="minorHAnsi"/>
          </w:rPr>
          <w:t>show that despite an apparent increase in muscles oxidative phenotype, constituent activation of mTORC1 in skeletal muscle decreases lifespan in mice, a finding that is in consensus with other models of mTORC1 activation</w:t>
        </w:r>
        <w:r w:rsidR="001D06A0" w:rsidRPr="00256914">
          <w:rPr>
            <w:rFonts w:asciiTheme="minorHAnsi" w:hAnsiTheme="minorHAnsi"/>
          </w:rPr>
          <w:t xml:space="preserve"> </w:t>
        </w:r>
        <w:r w:rsidR="001D06A0" w:rsidRPr="00256914">
          <w:rPr>
            <w:rFonts w:asciiTheme="minorHAnsi" w:hAnsiTheme="minorHAnsi"/>
          </w:rPr>
          <w:fldChar w:fldCharType="begin" w:fldLock="1"/>
        </w:r>
        <w:r w:rsidR="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1D06A0" w:rsidRPr="00256914">
          <w:rPr>
            <w:rFonts w:asciiTheme="minorHAnsi" w:hAnsiTheme="minorHAnsi"/>
          </w:rPr>
          <w:fldChar w:fldCharType="separate"/>
        </w:r>
        <w:r w:rsidR="001D06A0" w:rsidRPr="008C4B08">
          <w:rPr>
            <w:rFonts w:asciiTheme="minorHAnsi" w:hAnsiTheme="minorHAnsi"/>
            <w:noProof/>
          </w:rPr>
          <w:t>[25–27]</w:t>
        </w:r>
        <w:r w:rsidR="001D06A0" w:rsidRPr="00256914">
          <w:rPr>
            <w:rFonts w:asciiTheme="minorHAnsi" w:hAnsiTheme="minorHAnsi"/>
          </w:rPr>
          <w:fldChar w:fldCharType="end"/>
        </w:r>
        <w:r w:rsidR="001D06A0">
          <w:rPr>
            <w:rFonts w:asciiTheme="minorHAnsi" w:hAnsiTheme="minorHAnsi"/>
          </w:rPr>
          <w:t>.</w:t>
        </w:r>
      </w:moveTo>
    </w:p>
    <w:moveToRangeEnd w:id="168"/>
    <w:p w14:paraId="744D5694" w14:textId="48D78E2C" w:rsidR="00636AD6" w:rsidRPr="004E6B13" w:rsidRDefault="00636AD6" w:rsidP="00475EC8">
      <w:pPr>
        <w:rPr>
          <w:rFonts w:asciiTheme="minorHAnsi" w:hAnsiTheme="minorHAnsi"/>
        </w:rPr>
      </w:pPr>
    </w:p>
    <w:p w14:paraId="410E172E" w14:textId="77777777" w:rsidR="000F21C9" w:rsidRPr="00193754" w:rsidRDefault="000F21C9" w:rsidP="00475EC8">
      <w:pPr>
        <w:rPr>
          <w:rFonts w:asciiTheme="minorHAnsi" w:hAnsiTheme="minorHAnsi"/>
        </w:rPr>
      </w:pPr>
    </w:p>
    <w:p w14:paraId="49A3E61D" w14:textId="67DE3877" w:rsidR="00A009A9" w:rsidRPr="00193754" w:rsidRDefault="003A5097" w:rsidP="00475EC8">
      <w:pPr>
        <w:rPr>
          <w:rFonts w:asciiTheme="minorHAnsi" w:hAnsiTheme="minorHAnsi"/>
        </w:rPr>
      </w:pPr>
      <w:r w:rsidRPr="00193754">
        <w:rPr>
          <w:rFonts w:asciiTheme="minorHAnsi" w:hAnsiTheme="minorHAnsi"/>
        </w:rPr>
        <w:t>Our understanding of how</w:t>
      </w:r>
      <w:r w:rsidR="00200B41" w:rsidRPr="00193754">
        <w:rPr>
          <w:rFonts w:asciiTheme="minorHAnsi" w:hAnsiTheme="minorHAnsi"/>
        </w:rPr>
        <w:t xml:space="preserve"> mTOR</w:t>
      </w:r>
      <w:r w:rsidR="00DF1925" w:rsidRPr="00193754">
        <w:rPr>
          <w:rFonts w:asciiTheme="minorHAnsi" w:hAnsiTheme="minorHAnsi"/>
        </w:rPr>
        <w:t>C1</w:t>
      </w:r>
      <w:r w:rsidR="00E8494E" w:rsidRPr="00193754">
        <w:rPr>
          <w:rFonts w:asciiTheme="minorHAnsi" w:hAnsiTheme="minorHAnsi"/>
        </w:rPr>
        <w:t xml:space="preserve"> </w:t>
      </w:r>
      <w:r w:rsidRPr="00193754">
        <w:rPr>
          <w:rFonts w:asciiTheme="minorHAnsi" w:hAnsiTheme="minorHAnsi"/>
        </w:rPr>
        <w:t>regulates</w:t>
      </w:r>
      <w:r w:rsidR="00012967" w:rsidRPr="00193754">
        <w:rPr>
          <w:rFonts w:asciiTheme="minorHAnsi" w:hAnsiTheme="minorHAnsi"/>
        </w:rPr>
        <w:t xml:space="preserve"> skeletal muscle </w:t>
      </w:r>
      <w:r w:rsidR="00FC5CB0" w:rsidRPr="00193754">
        <w:rPr>
          <w:rFonts w:asciiTheme="minorHAnsi" w:hAnsiTheme="minorHAnsi"/>
        </w:rPr>
        <w:t>physiology</w:t>
      </w:r>
      <w:r w:rsidR="00012967" w:rsidRPr="00193754">
        <w:rPr>
          <w:rFonts w:asciiTheme="minorHAnsi" w:hAnsiTheme="minorHAnsi"/>
        </w:rPr>
        <w:t xml:space="preserve"> </w:t>
      </w:r>
      <w:r w:rsidRPr="00193754">
        <w:rPr>
          <w:rFonts w:asciiTheme="minorHAnsi" w:hAnsiTheme="minorHAnsi"/>
        </w:rPr>
        <w:t xml:space="preserve">largely </w:t>
      </w:r>
      <w:r w:rsidR="002961A1" w:rsidRPr="00193754">
        <w:rPr>
          <w:rFonts w:asciiTheme="minorHAnsi" w:hAnsiTheme="minorHAnsi"/>
        </w:rPr>
        <w:t>consists of</w:t>
      </w:r>
      <w:r w:rsidR="000A7FDA" w:rsidRPr="00193754">
        <w:rPr>
          <w:rFonts w:asciiTheme="minorHAnsi" w:hAnsiTheme="minorHAnsi"/>
        </w:rPr>
        <w:t xml:space="preserve"> the translation-initiation</w:t>
      </w:r>
      <w:r w:rsidR="002961A1" w:rsidRPr="00193754">
        <w:rPr>
          <w:rFonts w:asciiTheme="minorHAnsi" w:hAnsiTheme="minorHAnsi"/>
        </w:rPr>
        <w:t xml:space="preserve"> and post-translational </w:t>
      </w:r>
      <w:r w:rsidR="005453D7" w:rsidRPr="00193754">
        <w:rPr>
          <w:rFonts w:asciiTheme="minorHAnsi" w:hAnsiTheme="minorHAnsi"/>
        </w:rPr>
        <w:t>role of mTORC1</w:t>
      </w:r>
      <w:r w:rsidR="002961A1" w:rsidRPr="00193754">
        <w:rPr>
          <w:rFonts w:asciiTheme="minorHAnsi" w:hAnsiTheme="minorHAnsi"/>
        </w:rPr>
        <w:t xml:space="preserve"> and its </w:t>
      </w:r>
      <w:r w:rsidR="00DF66EE" w:rsidRPr="00193754">
        <w:rPr>
          <w:rFonts w:asciiTheme="minorHAnsi" w:hAnsiTheme="minorHAnsi"/>
        </w:rPr>
        <w:t>response to</w:t>
      </w:r>
      <w:r w:rsidR="009F6531" w:rsidRPr="00193754">
        <w:rPr>
          <w:rFonts w:asciiTheme="minorHAnsi" w:hAnsiTheme="minorHAnsi"/>
        </w:rPr>
        <w:t xml:space="preserve"> </w:t>
      </w:r>
      <w:r w:rsidR="00566260" w:rsidRPr="00193754">
        <w:rPr>
          <w:rFonts w:asciiTheme="minorHAnsi" w:hAnsiTheme="minorHAnsi"/>
        </w:rPr>
        <w:t xml:space="preserve">growth factors, </w:t>
      </w:r>
      <w:r w:rsidR="009F6531" w:rsidRPr="00193754">
        <w:rPr>
          <w:rFonts w:asciiTheme="minorHAnsi" w:hAnsiTheme="minorHAnsi"/>
        </w:rPr>
        <w:t>nutrients</w:t>
      </w:r>
      <w:r w:rsidR="00566260" w:rsidRPr="00193754">
        <w:rPr>
          <w:rFonts w:asciiTheme="minorHAnsi" w:hAnsiTheme="minorHAnsi"/>
        </w:rPr>
        <w:t xml:space="preserve"> and mechanical loading</w:t>
      </w:r>
      <w:r w:rsidR="004E6B13">
        <w:rPr>
          <w:rFonts w:asciiTheme="minorHAnsi" w:hAnsiTheme="minorHAnsi"/>
        </w:rPr>
        <w:t xml:space="preserve"> </w:t>
      </w:r>
      <w:r w:rsidR="004E6B13">
        <w:rPr>
          <w:rFonts w:asciiTheme="minorHAnsi" w:hAnsiTheme="minorHAnsi"/>
        </w:rPr>
        <w:fldChar w:fldCharType="begin" w:fldLock="1"/>
      </w:r>
      <w:r w:rsidR="00D80E5F">
        <w:rPr>
          <w:rFonts w:asciiTheme="minorHAnsi" w:hAnsiTheme="minorHAnsi"/>
        </w:rPr>
        <w:instrText>ADDIN CSL_CITATION {"citationItems":[{"id":"ITEM-1","itemData":{"DOI":"10.1038/nature14190","ISBN":"1476-4687 (Electronic)\\r0028-0836 (Linking)","ISSN":"0028-0836","PMID":"25592535","abstract":"The ability to sense and respond to fluctuations in environmental nutrient levels is a requisite for life. Nutrient scarcity is a selective pressure that has shaped the evolution of most cellular processes. Different pathways that detect intracellular and extracellular levels of sugars, amino acids, lipids and surrogate metabolites are integrated and coordinated at the organismal level through hormonal signals. During food abundance, nutrient-sensing pathways engage anabolism and storage, whereas scarcity triggers homeostatic mechanisms, such as the mobilization of internal stores through autophagy. Nutrient-sensing pathways are commonly deregulated in human metabolic diseases.","author":[{"dropping-particle":"","family":"Efeyan","given":"Alejo","non-dropping-particle":"","parse-names":false,"suffix":""},{"dropping-particle":"","family":"Comb","given":"William C.","non-dropping-particle":"","parse-names":false,"suffix":""},{"dropping-particle":"","family":"Sabatini","given":"David M.","non-dropping-particle":"","parse-names":false,"suffix":""}],"container-title":"Nature","id":"ITEM-1","issue":"7534","issued":{"date-parts":[["2015","1","14"]]},"page":"302-310","title":"Nutrient-sensing mechanisms and pathways","type":"article-journal","volume":"517"},"uris":["http://www.mendeley.com/documents/?uuid=463a5157-6dcc-45cb-87c5-eba5d31b558e"]}],"mendeley":{"formattedCitation":"[9]","plainTextFormattedCitation":"[9]","previouslyFormattedCitation":"[9]"},"properties":{"noteIndex":0},"schema":"https://github.com/citation-style-language/schema/raw/master/csl-citation.json"}</w:instrText>
      </w:r>
      <w:r w:rsidR="004E6B13">
        <w:rPr>
          <w:rFonts w:asciiTheme="minorHAnsi" w:hAnsiTheme="minorHAnsi"/>
        </w:rPr>
        <w:fldChar w:fldCharType="separate"/>
      </w:r>
      <w:r w:rsidR="004E6B13" w:rsidRPr="004E6B13">
        <w:rPr>
          <w:rFonts w:asciiTheme="minorHAnsi" w:hAnsiTheme="minorHAnsi"/>
          <w:noProof/>
        </w:rPr>
        <w:t>[9]</w:t>
      </w:r>
      <w:r w:rsidR="004E6B13">
        <w:rPr>
          <w:rFonts w:asciiTheme="minorHAnsi" w:hAnsiTheme="minorHAnsi"/>
        </w:rPr>
        <w:fldChar w:fldCharType="end"/>
      </w:r>
      <w:r w:rsidR="002961A1" w:rsidRPr="00193754">
        <w:rPr>
          <w:rFonts w:asciiTheme="minorHAnsi" w:hAnsiTheme="minorHAnsi"/>
        </w:rPr>
        <w:t xml:space="preserve">. </w:t>
      </w:r>
      <w:r w:rsidR="00A82233" w:rsidRPr="00193754">
        <w:rPr>
          <w:rFonts w:asciiTheme="minorHAnsi" w:hAnsiTheme="minorHAnsi"/>
        </w:rPr>
        <w:t xml:space="preserve">Less is known regarding </w:t>
      </w:r>
      <w:r w:rsidR="00DF1925" w:rsidRPr="00193754">
        <w:rPr>
          <w:rFonts w:asciiTheme="minorHAnsi" w:hAnsiTheme="minorHAnsi"/>
        </w:rPr>
        <w:t>the role of mTORC1</w:t>
      </w:r>
      <w:r w:rsidR="0081035D" w:rsidRPr="00193754">
        <w:rPr>
          <w:rFonts w:asciiTheme="minorHAnsi" w:hAnsiTheme="minorHAnsi"/>
        </w:rPr>
        <w:t xml:space="preserve"> </w:t>
      </w:r>
      <w:r w:rsidR="00EC660F" w:rsidRPr="00193754">
        <w:rPr>
          <w:rFonts w:asciiTheme="minorHAnsi" w:hAnsiTheme="minorHAnsi"/>
        </w:rPr>
        <w:t>in the regulation of</w:t>
      </w:r>
      <w:r w:rsidR="0081035D" w:rsidRPr="00193754">
        <w:rPr>
          <w:rFonts w:asciiTheme="minorHAnsi" w:hAnsiTheme="minorHAnsi"/>
        </w:rPr>
        <w:t xml:space="preserve"> </w:t>
      </w:r>
      <w:r w:rsidR="006F77FE" w:rsidRPr="00193754">
        <w:rPr>
          <w:rFonts w:asciiTheme="minorHAnsi" w:hAnsiTheme="minorHAnsi"/>
        </w:rPr>
        <w:t xml:space="preserve">skeletal muscle </w:t>
      </w:r>
      <w:r w:rsidR="0081035D" w:rsidRPr="00193754">
        <w:rPr>
          <w:rFonts w:asciiTheme="minorHAnsi" w:hAnsiTheme="minorHAnsi"/>
        </w:rPr>
        <w:t>substrate oxidation and energy expenditure</w:t>
      </w:r>
      <w:r w:rsidR="00DF1925" w:rsidRPr="00193754">
        <w:rPr>
          <w:rFonts w:asciiTheme="minorHAnsi" w:hAnsiTheme="minorHAnsi"/>
        </w:rPr>
        <w:t>; however, it has been shown that</w:t>
      </w:r>
      <w:r w:rsidR="00DF66EE" w:rsidRPr="00193754">
        <w:rPr>
          <w:rFonts w:asciiTheme="minorHAnsi" w:hAnsiTheme="minorHAnsi"/>
        </w:rPr>
        <w:t xml:space="preserve"> </w:t>
      </w:r>
      <w:r w:rsidR="00F55F9A" w:rsidRPr="00193754">
        <w:rPr>
          <w:rFonts w:asciiTheme="minorHAnsi" w:hAnsiTheme="minorHAnsi"/>
        </w:rPr>
        <w:t xml:space="preserve">gene </w:t>
      </w:r>
      <w:r w:rsidR="00B57AFA" w:rsidRPr="00193754">
        <w:rPr>
          <w:rFonts w:asciiTheme="minorHAnsi" w:hAnsiTheme="minorHAnsi"/>
        </w:rPr>
        <w:t xml:space="preserve">silencing of mTORC1 </w:t>
      </w:r>
      <w:r w:rsidR="00A2298E" w:rsidRPr="00193754">
        <w:rPr>
          <w:rFonts w:asciiTheme="minorHAnsi" w:hAnsiTheme="minorHAnsi"/>
        </w:rPr>
        <w:t>alter</w:t>
      </w:r>
      <w:r w:rsidR="006A182B" w:rsidRPr="00193754">
        <w:rPr>
          <w:rFonts w:asciiTheme="minorHAnsi" w:hAnsiTheme="minorHAnsi"/>
        </w:rPr>
        <w:t>s</w:t>
      </w:r>
      <w:r w:rsidR="00B57AFA" w:rsidRPr="00193754">
        <w:rPr>
          <w:rFonts w:asciiTheme="minorHAnsi" w:hAnsiTheme="minorHAnsi"/>
        </w:rPr>
        <w:t xml:space="preserve"> ATP generation through disruption of PGC-1</w:t>
      </w:r>
      <w:r w:rsidR="00B57AFA" w:rsidRPr="00193754">
        <w:rPr>
          <w:rFonts w:asciiTheme="minorHAnsi" w:hAnsiTheme="minorHAnsi"/>
        </w:rPr>
        <w:sym w:font="Symbol" w:char="F061"/>
      </w:r>
      <w:r w:rsidR="00B57AFA" w:rsidRPr="00193754">
        <w:rPr>
          <w:rFonts w:asciiTheme="minorHAnsi" w:hAnsiTheme="minorHAnsi"/>
        </w:rPr>
        <w:t xml:space="preserve"> driven mitochondrial signaling</w:t>
      </w:r>
      <w:r w:rsidR="00DF66EE" w:rsidRPr="00193754">
        <w:rPr>
          <w:rFonts w:asciiTheme="minorHAnsi" w:hAnsiTheme="minorHAnsi"/>
        </w:rPr>
        <w:t xml:space="preserve"> </w:t>
      </w:r>
      <w:r w:rsidR="00566260" w:rsidRPr="00193754">
        <w:rPr>
          <w:rFonts w:asciiTheme="minorHAnsi" w:hAnsiTheme="minorHAnsi"/>
        </w:rPr>
        <w:t>in vitro</w:t>
      </w:r>
      <w:r w:rsidR="00D80E5F">
        <w:rPr>
          <w:rFonts w:asciiTheme="minorHAnsi" w:hAnsiTheme="minorHAnsi"/>
        </w:rPr>
        <w:t xml:space="preserve"> </w:t>
      </w:r>
      <w:r w:rsidR="00D80E5F">
        <w:rPr>
          <w:rFonts w:asciiTheme="minorHAnsi" w:hAnsiTheme="minorHAnsi"/>
        </w:rPr>
        <w:fldChar w:fldCharType="begin" w:fldLock="1"/>
      </w:r>
      <w:r w:rsidR="00D80E5F">
        <w:rPr>
          <w:rFonts w:asciiTheme="minorHAnsi" w:hAnsiTheme="minorHAnsi"/>
        </w:rPr>
        <w:instrText>ADDIN CSL_CITATION {"citationItems":[{"id":"ITEM-1","itemData":{"DOI":"10.1038/nature06322","ISBN":"1476-4687 (Electronic)","ISSN":"0028-0836","PMID":"18046414","abstract":"Transcriptional complexes that contain peroxisome-proliferator-activated receptor coactivator (PGC)-1alpha control mitochondrial oxidative function to maintain energy homeostasis in response to nutrient and hormonal signals. An important component in the energy and nutrient pathways is mammalian target of rapamycin (mTOR), a kinase that regulates cell growth, size and survival. However, it is unknown whether and how mTOR controls mitochondrial oxidative activities. Here we show that mTOR is necessary for the maintenance of mitochondrial oxidative function. In skeletal muscle tissues and cells, the mTOR inhibitor rapamycin decreased the gene expression of the mitochondrial transcriptional regulators PGC-1alpha, oestrogen-related receptor alpha and nuclear respiratory factors, resulting in a decrease in mitochondrial gene expression and oxygen consumption. Using computational genomics, we identified the transcription factor yin-yang 1 (YY1) as a common target of mTOR and PGC-1alpha. Knockdown of YY1 caused a significant decrease in mitochondrial gene expression and in respiration, and YY1 was required for rapamycin-dependent repression of those genes. Moreover, mTOR and raptor interacted with YY1, and inhibition of mTOR resulted in a failure of YY1 to interact with and be coactivated by PGC-1alpha. We have therefore identified a mechanism by which a nutrient sensor (mTOR) balances energy metabolism by means of the transcriptional control of mitochondrial oxidative function. These results have important implications for our understanding of how these pathways might be altered in metabolic diseases and cancer.","author":[{"dropping-particle":"","family":"Cunningham","given":"John T","non-dropping-particle":"","parse-names":false,"suffix":""},{"dropping-particle":"","family":"Rodgers","given":"Joseph T","non-dropping-particle":"","parse-names":false,"suffix":""},{"dropping-particle":"","family":"Arlow","given":"Daniel H","non-dropping-particle":"","parse-names":false,"suffix":""},{"dropping-particle":"","family":"Vazquez","given":"Francisca","non-dropping-particle":"","parse-names":false,"suffix":""},{"dropping-particle":"","family":"Mootha","given":"Vamsi K","non-dropping-particle":"","parse-names":false,"suffix":""},{"dropping-particle":"","family":"Puigserver","given":"Pere","non-dropping-particle":"","parse-names":false,"suffix":""}],"container-title":"Nature","id":"ITEM-1","issue":"7170","issued":{"date-parts":[["2007"]]},"page":"736-740","title":"mTOR controls mitochondrial oxidative function through a YY1-PGC-1alpha transcriptional complex.","type":"article-journal","volume":"450"},"uris":["http://www.mendeley.com/documents/?uuid=cca70de5-ea9a-40d4-91e4-4fc1f468e822"]}],"mendeley":{"formattedCitation":"[22]","plainTextFormattedCitation":"[22]","previouslyFormattedCitation":"[22]"},"properties":{"noteIndex":0},"schema":"https://github.com/citation-style-language/schema/raw/master/csl-citation.json"}</w:instrText>
      </w:r>
      <w:r w:rsidR="00D80E5F">
        <w:rPr>
          <w:rFonts w:asciiTheme="minorHAnsi" w:hAnsiTheme="minorHAnsi"/>
        </w:rPr>
        <w:fldChar w:fldCharType="separate"/>
      </w:r>
      <w:r w:rsidR="00D80E5F" w:rsidRPr="00D80E5F">
        <w:rPr>
          <w:rFonts w:asciiTheme="minorHAnsi" w:hAnsiTheme="minorHAnsi"/>
          <w:noProof/>
        </w:rPr>
        <w:t>[22]</w:t>
      </w:r>
      <w:r w:rsidR="00D80E5F">
        <w:rPr>
          <w:rFonts w:asciiTheme="minorHAnsi" w:hAnsiTheme="minorHAnsi"/>
        </w:rPr>
        <w:fldChar w:fldCharType="end"/>
      </w:r>
      <w:r w:rsidR="00383B21" w:rsidRPr="00193754">
        <w:rPr>
          <w:rFonts w:asciiTheme="minorHAnsi" w:hAnsiTheme="minorHAnsi"/>
        </w:rPr>
        <w:t xml:space="preserve">, whereas </w:t>
      </w:r>
      <w:r w:rsidR="00BD7496" w:rsidRPr="00193754">
        <w:rPr>
          <w:rFonts w:asciiTheme="minorHAnsi" w:hAnsiTheme="minorHAnsi"/>
        </w:rPr>
        <w:t xml:space="preserve">the increase in </w:t>
      </w:r>
      <w:r w:rsidR="00BD7496" w:rsidRPr="00193754">
        <w:rPr>
          <w:rFonts w:asciiTheme="minorHAnsi" w:hAnsiTheme="minorHAnsi"/>
          <w:i/>
        </w:rPr>
        <w:t>Ppargc1a</w:t>
      </w:r>
      <w:r w:rsidR="00BD7496" w:rsidRPr="00193754">
        <w:rPr>
          <w:rFonts w:asciiTheme="minorHAnsi" w:hAnsiTheme="minorHAnsi"/>
        </w:rPr>
        <w:t xml:space="preserve"> expression </w:t>
      </w:r>
      <w:r w:rsidR="00F55F9A" w:rsidRPr="00193754">
        <w:rPr>
          <w:rFonts w:asciiTheme="minorHAnsi" w:hAnsiTheme="minorHAnsi"/>
        </w:rPr>
        <w:t>that</w:t>
      </w:r>
      <w:r w:rsidR="00566260" w:rsidRPr="00193754">
        <w:rPr>
          <w:rFonts w:asciiTheme="minorHAnsi" w:hAnsiTheme="minorHAnsi"/>
        </w:rPr>
        <w:t xml:space="preserve"> occurs </w:t>
      </w:r>
      <w:r w:rsidR="00BD7496" w:rsidRPr="00193754">
        <w:rPr>
          <w:rFonts w:asciiTheme="minorHAnsi" w:hAnsiTheme="minorHAnsi"/>
        </w:rPr>
        <w:t xml:space="preserve">in </w:t>
      </w:r>
      <w:r w:rsidR="008C1528">
        <w:rPr>
          <w:rFonts w:asciiTheme="minorHAnsi" w:hAnsiTheme="minorHAnsi"/>
        </w:rPr>
        <w:t xml:space="preserve">muscle during </w:t>
      </w:r>
      <w:r w:rsidR="00BD7496" w:rsidRPr="00193754">
        <w:rPr>
          <w:rFonts w:asciiTheme="minorHAnsi" w:hAnsiTheme="minorHAnsi"/>
        </w:rPr>
        <w:t xml:space="preserve">the acute phase post-exercise has been shown to be potentiated </w:t>
      </w:r>
      <w:r w:rsidR="00566260" w:rsidRPr="00193754">
        <w:rPr>
          <w:rFonts w:asciiTheme="minorHAnsi" w:hAnsiTheme="minorHAnsi"/>
        </w:rPr>
        <w:t xml:space="preserve">in mouse skeletal muscle </w:t>
      </w:r>
      <w:r w:rsidR="00BD7496" w:rsidRPr="00193754">
        <w:rPr>
          <w:rFonts w:asciiTheme="minorHAnsi" w:hAnsiTheme="minorHAnsi"/>
        </w:rPr>
        <w:t>when mTORC1 is inhibited by rapamycin</w:t>
      </w:r>
      <w:r w:rsidR="00D80E5F">
        <w:rPr>
          <w:rFonts w:asciiTheme="minorHAnsi" w:hAnsiTheme="minorHAnsi"/>
        </w:rPr>
        <w:t xml:space="preserve"> </w:t>
      </w:r>
      <w:r w:rsidR="00D80E5F">
        <w:rPr>
          <w:rFonts w:asciiTheme="minorHAnsi" w:hAnsiTheme="minorHAnsi"/>
        </w:rPr>
        <w:fldChar w:fldCharType="begin" w:fldLock="1"/>
      </w:r>
      <w:r w:rsidR="00D72F59">
        <w:rPr>
          <w:rFonts w:asciiTheme="minorHAnsi" w:hAnsiTheme="minorHAnsi"/>
        </w:rPr>
        <w:instrText>ADDIN CSL_CITATION {"citationItems":[{"id":"ITEM-1","itemData":{"DOI":"10.1113/JP271219","ISSN":"00223751","author":[{"dropping-particle":"","family":"Philp","given":"Andrew","non-dropping-particle":"","parse-names":false,"suffix":""},{"dropping-particle":"","family":"Schenk","given":"Simon","non-dropping-particle":"","parse-names":false,"suffix":""},{"dropping-particle":"","family":"Perez-Schindler","given":"Joaquin","non-dropping-particle":"","parse-names":false,"suffix":""},{"dropping-particle":"","family":"Hamilton","given":"D. Lee","non-dropping-particle":"","parse-names":false,"suffix":""},{"dropping-particle":"","family":"Breen","given":"Leigh","non-dropping-particle":"","parse-names":false,"suffix":""},{"dropping-particle":"","family":"Laverone","given":"Erin","non-dropping-particle":"","parse-names":false,"suffix":""},{"dropping-particle":"","family":"Jeromson","given":"Stewart","non-dropping-particle":"","parse-names":false,"suffix":""},{"dropping-particle":"","family":"Phillips","given":"Stuart M.","non-dropping-particle":"","parse-names":false,"suffix":""},{"dropping-particle":"","family":"Baar","given":"Keith","non-dropping-particle":"","parse-names":false,"suffix":""}],"container-title":"The Journal of Physiology","id":"ITEM-1","issue":"i","issued":{"date-parts":[["2015","7"]]},"page":"n/a-n/a","title":"Rapamycin does not prevent increases in myofibrillar or mitochondrial protein synthesis following endurance exercise","type":"article-journal","volume":"44"},"uris":["http://www.mendeley.com/documents/?uuid=c66402a1-e43b-4821-84fd-a3809ca39d81"]}],"mendeley":{"formattedCitation":"[60]","plainTextFormattedCitation":"[60]","previouslyFormattedCitation":"[59]"},"properties":{"noteIndex":0},"schema":"https://github.com/citation-style-language/schema/raw/master/csl-citation.json"}</w:instrText>
      </w:r>
      <w:r w:rsidR="00D80E5F">
        <w:rPr>
          <w:rFonts w:asciiTheme="minorHAnsi" w:hAnsiTheme="minorHAnsi"/>
        </w:rPr>
        <w:fldChar w:fldCharType="separate"/>
      </w:r>
      <w:r w:rsidR="00D72F59" w:rsidRPr="00D72F59">
        <w:rPr>
          <w:rFonts w:asciiTheme="minorHAnsi" w:hAnsiTheme="minorHAnsi"/>
          <w:noProof/>
        </w:rPr>
        <w:t>[60]</w:t>
      </w:r>
      <w:r w:rsidR="00D80E5F">
        <w:rPr>
          <w:rFonts w:asciiTheme="minorHAnsi" w:hAnsiTheme="minorHAnsi"/>
        </w:rPr>
        <w:fldChar w:fldCharType="end"/>
      </w:r>
      <w:r w:rsidR="0016298F" w:rsidRPr="00193754">
        <w:rPr>
          <w:rFonts w:asciiTheme="minorHAnsi" w:hAnsiTheme="minorHAnsi"/>
        </w:rPr>
        <w:t xml:space="preserve">. </w:t>
      </w:r>
    </w:p>
    <w:p w14:paraId="0FAD004F" w14:textId="218DCD1D" w:rsidR="00353CAF" w:rsidRPr="002A4A68" w:rsidRDefault="00A3201B" w:rsidP="00475EC8">
      <w:pPr>
        <w:rPr>
          <w:rFonts w:asciiTheme="minorHAnsi" w:hAnsiTheme="minorHAnsi"/>
        </w:rPr>
      </w:pPr>
      <w:r w:rsidRPr="00193754">
        <w:rPr>
          <w:rFonts w:asciiTheme="minorHAnsi" w:hAnsiTheme="minorHAnsi"/>
        </w:rPr>
        <w:t>Previous studies have shown that activating mTORC1</w:t>
      </w:r>
      <w:r w:rsidR="00D80E5F">
        <w:rPr>
          <w:rFonts w:asciiTheme="minorHAnsi" w:hAnsiTheme="minorHAnsi"/>
        </w:rPr>
        <w:t xml:space="preserve"> in mice</w:t>
      </w:r>
      <w:r w:rsidRPr="00193754">
        <w:rPr>
          <w:rFonts w:asciiTheme="minorHAnsi" w:hAnsiTheme="minorHAnsi"/>
        </w:rPr>
        <w:t xml:space="preserve"> through deletion of </w:t>
      </w:r>
      <w:r w:rsidRPr="00193754">
        <w:rPr>
          <w:rFonts w:asciiTheme="minorHAnsi" w:hAnsiTheme="minorHAnsi"/>
          <w:i/>
        </w:rPr>
        <w:t>Tsc1</w:t>
      </w:r>
      <w:r w:rsidRPr="00193754">
        <w:rPr>
          <w:rFonts w:asciiTheme="minorHAnsi" w:hAnsiTheme="minorHAnsi"/>
        </w:rPr>
        <w:t xml:space="preserve"> in </w:t>
      </w:r>
      <w:r w:rsidRPr="002A4A68">
        <w:rPr>
          <w:rFonts w:asciiTheme="minorHAnsi" w:hAnsiTheme="minorHAnsi"/>
        </w:rPr>
        <w:t xml:space="preserve">skeletal muscle results in smaller mice that have significantly lower body fat than wild-type </w:t>
      </w:r>
      <w:r w:rsidR="003272C0" w:rsidRPr="002A4A68">
        <w:rPr>
          <w:rFonts w:asciiTheme="minorHAnsi" w:hAnsiTheme="minorHAnsi"/>
        </w:rPr>
        <w:t>mice</w:t>
      </w:r>
      <w:r w:rsidR="00594316" w:rsidRPr="002A4A68">
        <w:rPr>
          <w:rFonts w:asciiTheme="minorHAnsi" w:hAnsiTheme="minorHAnsi"/>
        </w:rPr>
        <w:t xml:space="preserve"> and are resistant to </w:t>
      </w:r>
      <w:r w:rsidR="003F2E71" w:rsidRPr="002A4A68">
        <w:rPr>
          <w:rFonts w:asciiTheme="minorHAnsi" w:hAnsiTheme="minorHAnsi"/>
        </w:rPr>
        <w:t xml:space="preserve">both </w:t>
      </w:r>
      <w:r w:rsidR="00594316" w:rsidRPr="002A4A68">
        <w:rPr>
          <w:rFonts w:asciiTheme="minorHAnsi" w:hAnsiTheme="minorHAnsi"/>
        </w:rPr>
        <w:t>diet-induced obesity</w:t>
      </w:r>
      <w:r w:rsidRPr="002A4A68">
        <w:rPr>
          <w:rFonts w:asciiTheme="minorHAnsi" w:hAnsiTheme="minorHAnsi"/>
        </w:rPr>
        <w:t xml:space="preserve"> </w:t>
      </w:r>
      <w:r w:rsidR="008D0B6F" w:rsidRPr="002A4A68">
        <w:rPr>
          <w:rFonts w:asciiTheme="minorHAnsi" w:hAnsiTheme="minorHAnsi"/>
        </w:rPr>
        <w:t>and age-associated gains in adiposity</w:t>
      </w:r>
      <w:r w:rsidR="002A4A68">
        <w:rPr>
          <w:rFonts w:asciiTheme="minorHAnsi" w:hAnsiTheme="minorHAnsi"/>
        </w:rPr>
        <w:t xml:space="preserve"> </w:t>
      </w:r>
      <w:r w:rsidR="002A4A68">
        <w:rPr>
          <w:rFonts w:asciiTheme="minorHAnsi" w:hAnsiTheme="minorHAnsi"/>
        </w:rPr>
        <w:fldChar w:fldCharType="begin" w:fldLock="1"/>
      </w:r>
      <w:r w:rsidR="004A737E">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10.1186/s13395-016-0084-8","ISBN":"1339501600","ISSN":"2044-5040","PMID":"27004103","author":[{"dropping-particle":"","family":"Guridi","given":"Maitea","non-dropping-particle":"","parse-names":false,"suffix":""},{"dropping-particle":"","family":"Kupr","given":"Barbara","non-dropping-particle":"","parse-names":false,"suffix":""},{"dropping-particle":"","family":"Romanino","given":"Klaas","non-dropping-particle":"","parse-names":false,"suffix":""},{"dropping-particle":"","family":"Lin","given":"Shuo","non-dropping-particle":"","parse-names":false,"suffix":""},{"dropping-particle":"","family":"Falcetta","given":"Denis","non-dropping-particle":"","parse-names":false,"suffix":""},{"dropping-particle":"","family":"Tintignac","given":"Lionel","non-dropping-particle":"","parse-names":false,"suffix":""},{"dropping-particle":"","family":"Rüegg","given":"Markus A.","non-dropping-particle":"","parse-names":false,"suffix":""}],"container-title":"Skeletal Muscle","id":"ITEM-2","issue":"1","issued":{"date-parts":[["2016"]]},"page":"13","publisher":"Skeletal Muscle","title":"Alterations to mTORC1 signaling in the skeletal muscle differentially affect whole-body metabolism","type":"article-journal","volume":"6"},"uris":["http://www.mendeley.com/documents/?uuid=1dfb21af-e3ac-424a-83b8-13f5b9b4a754"]}],"mendeley":{"formattedCitation":"[5,6]","plainTextFormattedCitation":"[5,6]","previouslyFormattedCitation":"[5,6]"},"properties":{"noteIndex":0},"schema":"https://github.com/citation-style-language/schema/raw/master/csl-citation.json"}</w:instrText>
      </w:r>
      <w:r w:rsidR="002A4A68">
        <w:rPr>
          <w:rFonts w:asciiTheme="minorHAnsi" w:hAnsiTheme="minorHAnsi"/>
        </w:rPr>
        <w:fldChar w:fldCharType="separate"/>
      </w:r>
      <w:r w:rsidR="002A4A68" w:rsidRPr="002A4A68">
        <w:rPr>
          <w:rFonts w:asciiTheme="minorHAnsi" w:hAnsiTheme="minorHAnsi"/>
          <w:noProof/>
        </w:rPr>
        <w:t>[5,6]</w:t>
      </w:r>
      <w:r w:rsidR="002A4A68">
        <w:rPr>
          <w:rFonts w:asciiTheme="minorHAnsi" w:hAnsiTheme="minorHAnsi"/>
        </w:rPr>
        <w:fldChar w:fldCharType="end"/>
      </w:r>
      <w:r w:rsidR="002A4A68">
        <w:rPr>
          <w:rFonts w:asciiTheme="minorHAnsi" w:hAnsiTheme="minorHAnsi"/>
        </w:rPr>
        <w:t xml:space="preserve">.  </w:t>
      </w:r>
      <w:r w:rsidRPr="002A4A68">
        <w:rPr>
          <w:rFonts w:asciiTheme="minorHAnsi" w:hAnsiTheme="minorHAnsi"/>
        </w:rPr>
        <w:t xml:space="preserve">Our results </w:t>
      </w:r>
      <w:r w:rsidR="00902B30" w:rsidRPr="002A4A68">
        <w:rPr>
          <w:rFonts w:asciiTheme="minorHAnsi" w:hAnsiTheme="minorHAnsi"/>
        </w:rPr>
        <w:t>agree</w:t>
      </w:r>
      <w:r w:rsidRPr="002A4A68">
        <w:rPr>
          <w:rFonts w:asciiTheme="minorHAnsi" w:hAnsiTheme="minorHAnsi"/>
        </w:rPr>
        <w:t xml:space="preserve"> with these data, and </w:t>
      </w:r>
      <w:r w:rsidR="002134DF" w:rsidRPr="002A4A68">
        <w:rPr>
          <w:rFonts w:asciiTheme="minorHAnsi" w:hAnsiTheme="minorHAnsi"/>
        </w:rPr>
        <w:t>we provide evidence that the lower body fat observed in these animals may be conferred</w:t>
      </w:r>
      <w:r w:rsidR="00CB15DE" w:rsidRPr="002A4A68">
        <w:rPr>
          <w:rFonts w:asciiTheme="minorHAnsi" w:hAnsiTheme="minorHAnsi"/>
        </w:rPr>
        <w:t>, in part,</w:t>
      </w:r>
      <w:r w:rsidR="002134DF" w:rsidRPr="002A4A68">
        <w:rPr>
          <w:rFonts w:asciiTheme="minorHAnsi" w:hAnsiTheme="minorHAnsi"/>
        </w:rPr>
        <w:t xml:space="preserve"> by an increase in skeletal muscle </w:t>
      </w:r>
      <w:r w:rsidR="00CB15DE" w:rsidRPr="002A4A68">
        <w:rPr>
          <w:rFonts w:asciiTheme="minorHAnsi" w:hAnsiTheme="minorHAnsi"/>
        </w:rPr>
        <w:t>thermogenesis</w:t>
      </w:r>
      <w:r w:rsidR="00353CAF" w:rsidRPr="002A4A68">
        <w:rPr>
          <w:rFonts w:asciiTheme="minorHAnsi" w:hAnsiTheme="minorHAnsi"/>
        </w:rPr>
        <w:t xml:space="preserve"> via sarcolipin-driven uncoupling of SERCA2</w:t>
      </w:r>
      <w:r w:rsidR="002134DF" w:rsidRPr="002A4A68">
        <w:rPr>
          <w:rFonts w:asciiTheme="minorHAnsi" w:hAnsiTheme="minorHAnsi"/>
        </w:rPr>
        <w:t xml:space="preserve">. </w:t>
      </w:r>
    </w:p>
    <w:p w14:paraId="345A7E8F" w14:textId="47CC9AB0" w:rsidR="00353CAF" w:rsidRPr="002A4A68" w:rsidRDefault="00353CAF" w:rsidP="00475EC8">
      <w:pPr>
        <w:rPr>
          <w:rFonts w:asciiTheme="minorHAnsi" w:hAnsiTheme="minorHAnsi"/>
        </w:rPr>
      </w:pPr>
    </w:p>
    <w:p w14:paraId="6BBAD6A4" w14:textId="10C12342" w:rsidR="00A3201B" w:rsidRPr="0098299D" w:rsidRDefault="003272C0" w:rsidP="00475EC8">
      <w:pPr>
        <w:rPr>
          <w:rFonts w:asciiTheme="minorHAnsi" w:hAnsiTheme="minorHAnsi"/>
        </w:rPr>
      </w:pPr>
      <w:r w:rsidRPr="002A4A68">
        <w:rPr>
          <w:rFonts w:asciiTheme="minorHAnsi" w:hAnsiTheme="minorHAnsi"/>
        </w:rPr>
        <w:t>Skeletal muscle thermogen</w:t>
      </w:r>
      <w:r w:rsidR="00E5468F" w:rsidRPr="002A4A68">
        <w:rPr>
          <w:rFonts w:asciiTheme="minorHAnsi" w:hAnsiTheme="minorHAnsi"/>
        </w:rPr>
        <w:t>ic pathway</w:t>
      </w:r>
      <w:r w:rsidRPr="002A4A68">
        <w:rPr>
          <w:rFonts w:asciiTheme="minorHAnsi" w:hAnsiTheme="minorHAnsi"/>
        </w:rPr>
        <w:t xml:space="preserve">s </w:t>
      </w:r>
      <w:r w:rsidR="00E5468F" w:rsidRPr="002A4A68">
        <w:rPr>
          <w:rFonts w:asciiTheme="minorHAnsi" w:hAnsiTheme="minorHAnsi"/>
        </w:rPr>
        <w:t>are</w:t>
      </w:r>
      <w:r w:rsidRPr="002A4A68">
        <w:rPr>
          <w:rFonts w:asciiTheme="minorHAnsi" w:hAnsiTheme="minorHAnsi"/>
        </w:rPr>
        <w:t xml:space="preserve"> important co</w:t>
      </w:r>
      <w:r w:rsidR="00E5468F" w:rsidRPr="002A4A68">
        <w:rPr>
          <w:rFonts w:asciiTheme="minorHAnsi" w:hAnsiTheme="minorHAnsi"/>
        </w:rPr>
        <w:t>ntributors to</w:t>
      </w:r>
      <w:r w:rsidRPr="002A4A68">
        <w:rPr>
          <w:rFonts w:asciiTheme="minorHAnsi" w:hAnsiTheme="minorHAnsi"/>
        </w:rPr>
        <w:t xml:space="preserve"> </w:t>
      </w:r>
      <w:r w:rsidR="004D290B" w:rsidRPr="002A4A68">
        <w:rPr>
          <w:rFonts w:asciiTheme="minorHAnsi" w:hAnsiTheme="minorHAnsi"/>
        </w:rPr>
        <w:t xml:space="preserve">both shivering and </w:t>
      </w:r>
      <w:r w:rsidR="00E5468F" w:rsidRPr="002A4A68">
        <w:rPr>
          <w:rFonts w:asciiTheme="minorHAnsi" w:hAnsiTheme="minorHAnsi"/>
        </w:rPr>
        <w:t>non-shivering thermogenesis</w:t>
      </w:r>
      <w:r w:rsidR="00A91AC8" w:rsidRPr="002A4A68">
        <w:rPr>
          <w:rFonts w:asciiTheme="minorHAnsi" w:hAnsiTheme="minorHAnsi"/>
        </w:rPr>
        <w:t xml:space="preserve"> and while </w:t>
      </w:r>
      <w:r w:rsidR="004A13B1" w:rsidRPr="002A4A68">
        <w:rPr>
          <w:rFonts w:asciiTheme="minorHAnsi" w:hAnsiTheme="minorHAnsi"/>
        </w:rPr>
        <w:t>mitochondrial-generated thermogenic pathways have been described</w:t>
      </w:r>
      <w:r w:rsidR="00A91AC8" w:rsidRPr="002A4A68">
        <w:rPr>
          <w:rFonts w:asciiTheme="minorHAnsi" w:hAnsiTheme="minorHAnsi"/>
        </w:rPr>
        <w:t xml:space="preserve"> as potential targets for leveraging skeletal muscle thermogenesis</w:t>
      </w:r>
      <w:r w:rsidR="004A13B1" w:rsidRPr="002A4A68">
        <w:rPr>
          <w:rFonts w:asciiTheme="minorHAnsi" w:hAnsiTheme="minorHAnsi"/>
        </w:rPr>
        <w:t xml:space="preserve"> </w:t>
      </w:r>
      <w:r w:rsidR="00A91AC8" w:rsidRPr="002A4A68">
        <w:rPr>
          <w:rFonts w:asciiTheme="minorHAnsi" w:hAnsiTheme="minorHAnsi"/>
        </w:rPr>
        <w:t>to combat obesity</w:t>
      </w:r>
      <w:r w:rsidR="004A737E">
        <w:rPr>
          <w:rFonts w:asciiTheme="minorHAnsi" w:hAnsiTheme="minorHAnsi"/>
        </w:rPr>
        <w:t xml:space="preserve"> </w:t>
      </w:r>
      <w:r w:rsidR="004A737E">
        <w:rPr>
          <w:rFonts w:asciiTheme="minorHAnsi" w:hAnsiTheme="minorHAnsi"/>
        </w:rPr>
        <w:fldChar w:fldCharType="begin" w:fldLock="1"/>
      </w:r>
      <w:r w:rsidR="00D72F59">
        <w:rPr>
          <w:rFonts w:asciiTheme="minorHAnsi" w:hAnsiTheme="minorHAnsi"/>
        </w:rPr>
        <w:instrText>ADDIN CSL_CITATION {"citationItems":[{"id":"ITEM-1","itemData":{"DOI":"10.1097/MCO.0b013e3283455d7a","ISSN":"1363-1950","author":[{"dropping-particle":"","family":"Berg","given":"Sjoerd AA","non-dropping-particle":"van den","parse-names":false,"suffix":""},{"dropping-particle":"","family":"Marken Lichtenbelt","given":"Wouter","non-dropping-particle":"van","parse-names":false,"suffix":""},{"dropping-particle":"","family":"Willems van Dijk","given":"Ko","non-dropping-particle":"","parse-names":false,"suffix":""},{"dropping-particle":"","family":"Schrauwen","given":"Patrick","non-dropping-particle":"","parse-names":false,"suffix":""}],"container-title":"Current Opinion in Clinical Nutrition and Metabolic Care","id":"ITEM-1","issue":"3","issued":{"date-parts":[["2011","5"]]},"page":"243-249","title":"Skeletal muscle mitochondrial uncoupling, adaptive thermogenesis and energy expenditure","type":"article-journal","volume":"14"},"uris":["http://www.mendeley.com/documents/?uuid=f2307735-c441-4d4d-a0b4-43cf22d70d69"]}],"mendeley":{"formattedCitation":"[61]","plainTextFormattedCitation":"[61]","previouslyFormattedCitation":"[60]"},"properties":{"noteIndex":0},"schema":"https://github.com/citation-style-language/schema/raw/master/csl-citation.json"}</w:instrText>
      </w:r>
      <w:r w:rsidR="004A737E">
        <w:rPr>
          <w:rFonts w:asciiTheme="minorHAnsi" w:hAnsiTheme="minorHAnsi"/>
        </w:rPr>
        <w:fldChar w:fldCharType="separate"/>
      </w:r>
      <w:r w:rsidR="00D72F59" w:rsidRPr="00D72F59">
        <w:rPr>
          <w:rFonts w:asciiTheme="minorHAnsi" w:hAnsiTheme="minorHAnsi"/>
          <w:noProof/>
        </w:rPr>
        <w:t>[61]</w:t>
      </w:r>
      <w:r w:rsidR="004A737E">
        <w:rPr>
          <w:rFonts w:asciiTheme="minorHAnsi" w:hAnsiTheme="minorHAnsi"/>
        </w:rPr>
        <w:fldChar w:fldCharType="end"/>
      </w:r>
      <w:r w:rsidR="004A737E">
        <w:rPr>
          <w:rFonts w:asciiTheme="minorHAnsi" w:hAnsiTheme="minorHAnsi"/>
        </w:rPr>
        <w:t xml:space="preserve">, </w:t>
      </w:r>
      <w:r w:rsidR="004A13B1" w:rsidRPr="0098299D">
        <w:rPr>
          <w:rFonts w:asciiTheme="minorHAnsi" w:hAnsiTheme="minorHAnsi"/>
        </w:rPr>
        <w:t xml:space="preserve">other heat generating pathways </w:t>
      </w:r>
      <w:r w:rsidR="00FD2D4C" w:rsidRPr="0098299D">
        <w:rPr>
          <w:rFonts w:asciiTheme="minorHAnsi" w:hAnsiTheme="minorHAnsi"/>
        </w:rPr>
        <w:t>may</w:t>
      </w:r>
      <w:r w:rsidR="004A13B1" w:rsidRPr="0098299D">
        <w:rPr>
          <w:rFonts w:asciiTheme="minorHAnsi" w:hAnsiTheme="minorHAnsi"/>
        </w:rPr>
        <w:t xml:space="preserve"> also </w:t>
      </w:r>
      <w:r w:rsidR="00FD2D4C" w:rsidRPr="0098299D">
        <w:rPr>
          <w:rFonts w:asciiTheme="minorHAnsi" w:hAnsiTheme="minorHAnsi"/>
        </w:rPr>
        <w:t xml:space="preserve">be </w:t>
      </w:r>
      <w:r w:rsidR="004A13B1" w:rsidRPr="0098299D">
        <w:rPr>
          <w:rFonts w:asciiTheme="minorHAnsi" w:hAnsiTheme="minorHAnsi"/>
        </w:rPr>
        <w:t xml:space="preserve">important. </w:t>
      </w:r>
      <w:r w:rsidR="00E5468F" w:rsidRPr="0098299D">
        <w:rPr>
          <w:rFonts w:asciiTheme="minorHAnsi" w:hAnsiTheme="minorHAnsi"/>
        </w:rPr>
        <w:t xml:space="preserve">The </w:t>
      </w:r>
      <w:proofErr w:type="spellStart"/>
      <w:r w:rsidR="00E5468F" w:rsidRPr="0098299D">
        <w:rPr>
          <w:rFonts w:asciiTheme="minorHAnsi" w:hAnsiTheme="minorHAnsi"/>
        </w:rPr>
        <w:t>Sarco</w:t>
      </w:r>
      <w:proofErr w:type="spellEnd"/>
      <w:r w:rsidR="00E5468F" w:rsidRPr="0098299D">
        <w:rPr>
          <w:rFonts w:asciiTheme="minorHAnsi" w:hAnsiTheme="minorHAnsi"/>
        </w:rPr>
        <w:t>/Endo-</w:t>
      </w:r>
      <w:proofErr w:type="spellStart"/>
      <w:r w:rsidR="00E5468F" w:rsidRPr="0098299D">
        <w:rPr>
          <w:rFonts w:asciiTheme="minorHAnsi" w:hAnsiTheme="minorHAnsi"/>
        </w:rPr>
        <w:t>plasmic</w:t>
      </w:r>
      <w:proofErr w:type="spellEnd"/>
      <w:r w:rsidR="00E5468F" w:rsidRPr="0098299D">
        <w:rPr>
          <w:rFonts w:asciiTheme="minorHAnsi" w:hAnsiTheme="minorHAnsi"/>
        </w:rPr>
        <w:t xml:space="preserve"> Reticulum Ca</w:t>
      </w:r>
      <w:r w:rsidR="00E5468F" w:rsidRPr="0098299D">
        <w:rPr>
          <w:rFonts w:asciiTheme="minorHAnsi" w:hAnsiTheme="minorHAnsi"/>
          <w:vertAlign w:val="superscript"/>
        </w:rPr>
        <w:t>2+</w:t>
      </w:r>
      <w:r w:rsidR="00E5468F" w:rsidRPr="0098299D">
        <w:rPr>
          <w:rFonts w:asciiTheme="minorHAnsi" w:hAnsiTheme="minorHAnsi"/>
        </w:rPr>
        <w:t xml:space="preserve">-ATPase (SERCA) </w:t>
      </w:r>
      <w:r w:rsidR="001A3C42" w:rsidRPr="0098299D">
        <w:rPr>
          <w:rFonts w:asciiTheme="minorHAnsi" w:hAnsiTheme="minorHAnsi"/>
        </w:rPr>
        <w:t>transfers Ca</w:t>
      </w:r>
      <w:r w:rsidR="001A3C42" w:rsidRPr="0098299D">
        <w:rPr>
          <w:rFonts w:asciiTheme="minorHAnsi" w:hAnsiTheme="minorHAnsi"/>
          <w:vertAlign w:val="superscript"/>
        </w:rPr>
        <w:t>2+</w:t>
      </w:r>
      <w:r w:rsidR="001A3C42" w:rsidRPr="0098299D">
        <w:rPr>
          <w:rFonts w:asciiTheme="minorHAnsi" w:hAnsiTheme="minorHAnsi"/>
        </w:rPr>
        <w:t xml:space="preserve"> from the sarcoplasm into the </w:t>
      </w:r>
      <w:r w:rsidR="00270561" w:rsidRPr="0098299D">
        <w:rPr>
          <w:rFonts w:asciiTheme="minorHAnsi" w:hAnsiTheme="minorHAnsi"/>
        </w:rPr>
        <w:t xml:space="preserve">lumen of the sarcoplasmic reticulum, hydrolyzing ATP in the process. </w:t>
      </w:r>
      <w:r w:rsidR="004D290B" w:rsidRPr="0098299D">
        <w:rPr>
          <w:rFonts w:asciiTheme="minorHAnsi" w:hAnsiTheme="minorHAnsi"/>
        </w:rPr>
        <w:t>Sarcolipin</w:t>
      </w:r>
      <w:r w:rsidR="00FD2D4C" w:rsidRPr="0098299D">
        <w:rPr>
          <w:rFonts w:asciiTheme="minorHAnsi" w:hAnsiTheme="minorHAnsi"/>
        </w:rPr>
        <w:t>, a small helical peptide</w:t>
      </w:r>
      <w:r w:rsidR="00003C0C" w:rsidRPr="0098299D">
        <w:rPr>
          <w:rFonts w:asciiTheme="minorHAnsi" w:hAnsiTheme="minorHAnsi"/>
        </w:rPr>
        <w:t>, can</w:t>
      </w:r>
      <w:r w:rsidR="00FD2D4C" w:rsidRPr="0098299D">
        <w:rPr>
          <w:rFonts w:asciiTheme="minorHAnsi" w:hAnsiTheme="minorHAnsi"/>
        </w:rPr>
        <w:t xml:space="preserve"> interact with SERCA</w:t>
      </w:r>
      <w:r w:rsidR="00003C0C" w:rsidRPr="0098299D">
        <w:rPr>
          <w:rFonts w:asciiTheme="minorHAnsi" w:hAnsiTheme="minorHAnsi"/>
        </w:rPr>
        <w:t xml:space="preserve"> and</w:t>
      </w:r>
      <w:r w:rsidR="000D0D6B" w:rsidRPr="0098299D">
        <w:rPr>
          <w:rFonts w:asciiTheme="minorHAnsi" w:hAnsiTheme="minorHAnsi"/>
        </w:rPr>
        <w:t xml:space="preserve"> </w:t>
      </w:r>
      <w:r w:rsidR="00FD2D4C" w:rsidRPr="0098299D">
        <w:rPr>
          <w:rFonts w:asciiTheme="minorHAnsi" w:hAnsiTheme="minorHAnsi"/>
        </w:rPr>
        <w:t>alter the kinetics of Ca</w:t>
      </w:r>
      <w:r w:rsidR="00FD2D4C" w:rsidRPr="0098299D">
        <w:rPr>
          <w:rFonts w:asciiTheme="minorHAnsi" w:hAnsiTheme="minorHAnsi"/>
          <w:vertAlign w:val="superscript"/>
        </w:rPr>
        <w:t>2+</w:t>
      </w:r>
      <w:r w:rsidR="00FD2D4C" w:rsidRPr="0098299D">
        <w:rPr>
          <w:rFonts w:asciiTheme="minorHAnsi" w:hAnsiTheme="minorHAnsi"/>
        </w:rPr>
        <w:t xml:space="preserve"> re-sequestration by allowing slippage of </w:t>
      </w:r>
      <w:r w:rsidR="004D290B" w:rsidRPr="0098299D">
        <w:rPr>
          <w:rFonts w:asciiTheme="minorHAnsi" w:hAnsiTheme="minorHAnsi"/>
        </w:rPr>
        <w:t>Ca</w:t>
      </w:r>
      <w:r w:rsidR="004D290B" w:rsidRPr="0098299D">
        <w:rPr>
          <w:rFonts w:asciiTheme="minorHAnsi" w:hAnsiTheme="minorHAnsi"/>
          <w:vertAlign w:val="superscript"/>
        </w:rPr>
        <w:t>2+</w:t>
      </w:r>
      <w:r w:rsidR="004D290B" w:rsidRPr="0098299D">
        <w:rPr>
          <w:rFonts w:asciiTheme="minorHAnsi" w:hAnsiTheme="minorHAnsi"/>
        </w:rPr>
        <w:t xml:space="preserve"> back into the sarcoplasm, thereby </w:t>
      </w:r>
      <w:r w:rsidR="00FD2D4C" w:rsidRPr="0098299D">
        <w:rPr>
          <w:rFonts w:asciiTheme="minorHAnsi" w:hAnsiTheme="minorHAnsi"/>
        </w:rPr>
        <w:t>‘decoupling’ Ca</w:t>
      </w:r>
      <w:r w:rsidR="00FD2D4C" w:rsidRPr="0098299D">
        <w:rPr>
          <w:rFonts w:asciiTheme="minorHAnsi" w:hAnsiTheme="minorHAnsi"/>
          <w:vertAlign w:val="superscript"/>
        </w:rPr>
        <w:t>2+</w:t>
      </w:r>
      <w:r w:rsidR="00FD2D4C" w:rsidRPr="0098299D">
        <w:rPr>
          <w:rFonts w:asciiTheme="minorHAnsi" w:hAnsiTheme="minorHAnsi"/>
        </w:rPr>
        <w:t xml:space="preserve"> uptake from SERCA-dependent ATP hydrolysis </w:t>
      </w:r>
      <w:r w:rsidR="00D83AF3" w:rsidRPr="0098299D">
        <w:rPr>
          <w:rFonts w:asciiTheme="minorHAnsi" w:hAnsiTheme="minorHAnsi"/>
        </w:rPr>
        <w:t>by</w:t>
      </w:r>
      <w:r w:rsidR="00FD2D4C" w:rsidRPr="0098299D">
        <w:rPr>
          <w:rFonts w:asciiTheme="minorHAnsi" w:hAnsiTheme="minorHAnsi"/>
        </w:rPr>
        <w:t xml:space="preserve"> </w:t>
      </w:r>
      <w:r w:rsidR="004D290B" w:rsidRPr="0098299D">
        <w:rPr>
          <w:rFonts w:asciiTheme="minorHAnsi" w:hAnsiTheme="minorHAnsi"/>
        </w:rPr>
        <w:t>creating a futile cycle of Ca</w:t>
      </w:r>
      <w:r w:rsidR="004D290B" w:rsidRPr="0098299D">
        <w:rPr>
          <w:rFonts w:asciiTheme="minorHAnsi" w:hAnsiTheme="minorHAnsi"/>
          <w:vertAlign w:val="superscript"/>
        </w:rPr>
        <w:t>2+</w:t>
      </w:r>
      <w:r w:rsidR="004D290B" w:rsidRPr="0098299D">
        <w:rPr>
          <w:rFonts w:asciiTheme="minorHAnsi" w:hAnsiTheme="minorHAnsi"/>
        </w:rPr>
        <w:t xml:space="preserve"> </w:t>
      </w:r>
      <w:r w:rsidR="00FD2D4C" w:rsidRPr="0098299D">
        <w:rPr>
          <w:rFonts w:asciiTheme="minorHAnsi" w:hAnsiTheme="minorHAnsi"/>
        </w:rPr>
        <w:t>movement</w:t>
      </w:r>
      <w:r w:rsidR="00003C0C" w:rsidRPr="0098299D">
        <w:rPr>
          <w:rFonts w:asciiTheme="minorHAnsi" w:hAnsiTheme="minorHAnsi"/>
        </w:rPr>
        <w:t xml:space="preserve"> that generates heat</w:t>
      </w:r>
      <w:r w:rsidR="0098299D">
        <w:rPr>
          <w:rFonts w:asciiTheme="minorHAnsi" w:hAnsiTheme="minorHAnsi"/>
        </w:rPr>
        <w:t xml:space="preserve"> </w:t>
      </w:r>
      <w:r w:rsidR="0098299D">
        <w:rPr>
          <w:rFonts w:asciiTheme="minorHAnsi" w:hAnsiTheme="minorHAnsi"/>
        </w:rPr>
        <w:fldChar w:fldCharType="begin" w:fldLock="1"/>
      </w:r>
      <w:r w:rsidR="00D72F59">
        <w:rPr>
          <w:rFonts w:asciiTheme="minorHAnsi" w:hAnsiTheme="minorHAnsi"/>
        </w:rPr>
        <w:instrText>ADDIN CSL_CITATION {"citationItems":[{"id":"ITEM-1","itemData":{"DOI":"10.1042/bj3610277","ISSN":"0264-6021","author":[{"dropping-particle":"","family":"Smith","given":"Wendy S.","non-dropping-particle":"","parse-names":false,"suffix":""},{"dropping-particle":"","family":"Broadbridge","given":"Robert","non-dropping-particle":"","parse-names":false,"suffix":""},{"dropping-particle":"","family":"East","given":"J. Malcolm","non-dropping-particle":"","parse-names":false,"suffix":""},{"dropping-particle":"","family":"Lee","given":"Anthony G.","non-dropping-particle":"","parse-names":false,"suffix":""}],"container-title":"Biochemical Journal","id":"ITEM-1","issue":"2","issued":{"date-parts":[["2002","1","15"]]},"page":"277-286","title":"Sarcolipin uncouples hydrolysis of ATP from accumulation of Ca2+ by the Ca2+-ATPase of skeletal-muscle sarcoplasmic reticulum","type":"article-journal","volume":"361"},"uris":["http://www.mendeley.com/documents/?uuid=7b45b2bf-a773-4905-a4a6-f6d1d28e22e3"]}],"mendeley":{"formattedCitation":"[62]","plainTextFormattedCitation":"[62]","previouslyFormattedCitation":"[61]"},"properties":{"noteIndex":0},"schema":"https://github.com/citation-style-language/schema/raw/master/csl-citation.json"}</w:instrText>
      </w:r>
      <w:r w:rsidR="0098299D">
        <w:rPr>
          <w:rFonts w:asciiTheme="minorHAnsi" w:hAnsiTheme="minorHAnsi"/>
        </w:rPr>
        <w:fldChar w:fldCharType="separate"/>
      </w:r>
      <w:r w:rsidR="00D72F59" w:rsidRPr="00D72F59">
        <w:rPr>
          <w:rFonts w:asciiTheme="minorHAnsi" w:hAnsiTheme="minorHAnsi"/>
          <w:noProof/>
        </w:rPr>
        <w:t>[62]</w:t>
      </w:r>
      <w:r w:rsidR="0098299D">
        <w:rPr>
          <w:rFonts w:asciiTheme="minorHAnsi" w:hAnsiTheme="minorHAnsi"/>
        </w:rPr>
        <w:fldChar w:fldCharType="end"/>
      </w:r>
      <w:r w:rsidR="0098299D">
        <w:rPr>
          <w:rFonts w:asciiTheme="minorHAnsi" w:hAnsiTheme="minorHAnsi"/>
        </w:rPr>
        <w:t xml:space="preserve">.  </w:t>
      </w:r>
      <w:r w:rsidR="00D341CE" w:rsidRPr="0098299D">
        <w:rPr>
          <w:rFonts w:asciiTheme="minorHAnsi" w:hAnsiTheme="minorHAnsi"/>
        </w:rPr>
        <w:t xml:space="preserve">In the present study, </w:t>
      </w:r>
      <w:proofErr w:type="spellStart"/>
      <w:r w:rsidR="00D341CE" w:rsidRPr="0098299D">
        <w:rPr>
          <w:rFonts w:asciiTheme="minorHAnsi" w:hAnsiTheme="minorHAnsi"/>
          <w:i/>
        </w:rPr>
        <w:t>Ckm</w:t>
      </w:r>
      <w:r w:rsidR="00D04C5A">
        <w:rPr>
          <w:rFonts w:asciiTheme="minorHAnsi" w:hAnsiTheme="minorHAnsi"/>
          <w:i/>
        </w:rPr>
        <w:t>m</w:t>
      </w:r>
      <w:r w:rsidR="00D341CE" w:rsidRPr="0098299D">
        <w:rPr>
          <w:rFonts w:asciiTheme="minorHAnsi" w:hAnsiTheme="minorHAnsi"/>
          <w:i/>
        </w:rPr>
        <w:t>-</w:t>
      </w:r>
      <w:r w:rsidR="0098299D">
        <w:rPr>
          <w:rFonts w:asciiTheme="minorHAnsi" w:hAnsiTheme="minorHAnsi"/>
          <w:i/>
        </w:rPr>
        <w:t>C</w:t>
      </w:r>
      <w:r w:rsidR="00D341CE" w:rsidRPr="0098299D">
        <w:rPr>
          <w:rFonts w:asciiTheme="minorHAnsi" w:hAnsiTheme="minorHAnsi"/>
          <w:i/>
        </w:rPr>
        <w:t>re</w:t>
      </w:r>
      <w:proofErr w:type="spellEnd"/>
      <w:r w:rsidR="00D341CE" w:rsidRPr="0098299D">
        <w:rPr>
          <w:rFonts w:asciiTheme="minorHAnsi" w:hAnsiTheme="minorHAnsi"/>
        </w:rPr>
        <w:t xml:space="preserve"> driven </w:t>
      </w:r>
      <w:r w:rsidR="00D341CE" w:rsidRPr="0098299D">
        <w:rPr>
          <w:rFonts w:asciiTheme="minorHAnsi" w:hAnsiTheme="minorHAnsi"/>
          <w:i/>
        </w:rPr>
        <w:t>Tsc1</w:t>
      </w:r>
      <w:r w:rsidR="00D341CE" w:rsidRPr="0098299D">
        <w:rPr>
          <w:rFonts w:asciiTheme="minorHAnsi" w:hAnsiTheme="minorHAnsi"/>
        </w:rPr>
        <w:t xml:space="preserve"> deletion </w:t>
      </w:r>
      <w:r w:rsidR="001D120B" w:rsidRPr="0098299D">
        <w:rPr>
          <w:rFonts w:asciiTheme="minorHAnsi" w:hAnsiTheme="minorHAnsi"/>
        </w:rPr>
        <w:t>resulted in</w:t>
      </w:r>
      <w:r w:rsidR="00D341CE" w:rsidRPr="0098299D">
        <w:rPr>
          <w:rFonts w:asciiTheme="minorHAnsi" w:hAnsiTheme="minorHAnsi"/>
        </w:rPr>
        <w:t xml:space="preserve"> an increase in whole-body energy expenditure [</w:t>
      </w:r>
      <w:r w:rsidR="00D341CE" w:rsidRPr="004F25F8">
        <w:rPr>
          <w:rFonts w:asciiTheme="minorHAnsi" w:hAnsiTheme="minorHAnsi"/>
        </w:rPr>
        <w:t>Fig</w:t>
      </w:r>
      <w:r w:rsidR="003A6A77">
        <w:rPr>
          <w:rFonts w:asciiTheme="minorHAnsi" w:hAnsiTheme="minorHAnsi"/>
        </w:rPr>
        <w:t xml:space="preserve">ure </w:t>
      </w:r>
      <w:r w:rsidR="00D341CE" w:rsidRPr="004F25F8">
        <w:rPr>
          <w:rFonts w:asciiTheme="minorHAnsi" w:hAnsiTheme="minorHAnsi"/>
        </w:rPr>
        <w:t>1</w:t>
      </w:r>
      <w:r w:rsidR="00D341CE" w:rsidRPr="0098299D">
        <w:rPr>
          <w:rFonts w:asciiTheme="minorHAnsi" w:hAnsiTheme="minorHAnsi"/>
        </w:rPr>
        <w:t>]</w:t>
      </w:r>
      <w:r w:rsidR="00A857E8">
        <w:rPr>
          <w:rFonts w:asciiTheme="minorHAnsi" w:hAnsiTheme="minorHAnsi"/>
        </w:rPr>
        <w:t xml:space="preserve">, </w:t>
      </w:r>
      <w:r w:rsidR="001D120B" w:rsidRPr="0098299D">
        <w:rPr>
          <w:rFonts w:asciiTheme="minorHAnsi" w:hAnsiTheme="minorHAnsi"/>
        </w:rPr>
        <w:t xml:space="preserve">the </w:t>
      </w:r>
      <w:r w:rsidR="00D341CE" w:rsidRPr="0098299D">
        <w:rPr>
          <w:rFonts w:asciiTheme="minorHAnsi" w:hAnsiTheme="minorHAnsi"/>
        </w:rPr>
        <w:t xml:space="preserve">transcriptional upregulation of both </w:t>
      </w:r>
      <w:r w:rsidR="0098299D">
        <w:rPr>
          <w:rFonts w:asciiTheme="minorHAnsi" w:hAnsiTheme="minorHAnsi"/>
        </w:rPr>
        <w:t>SERCA</w:t>
      </w:r>
      <w:r w:rsidR="00A857E8">
        <w:rPr>
          <w:rFonts w:asciiTheme="minorHAnsi" w:hAnsiTheme="minorHAnsi"/>
        </w:rPr>
        <w:t>2</w:t>
      </w:r>
      <w:r w:rsidR="0098299D">
        <w:rPr>
          <w:rFonts w:asciiTheme="minorHAnsi" w:hAnsiTheme="minorHAnsi"/>
        </w:rPr>
        <w:t xml:space="preserve"> and </w:t>
      </w:r>
      <w:r w:rsidR="00641BE6">
        <w:rPr>
          <w:rFonts w:asciiTheme="minorHAnsi" w:hAnsiTheme="minorHAnsi"/>
        </w:rPr>
        <w:t>sarcolipin</w:t>
      </w:r>
      <w:r w:rsidR="0082190A">
        <w:rPr>
          <w:rFonts w:asciiTheme="minorHAnsi" w:hAnsiTheme="minorHAnsi"/>
        </w:rPr>
        <w:t>, and</w:t>
      </w:r>
      <w:r w:rsidR="00641BE6">
        <w:rPr>
          <w:rFonts w:asciiTheme="minorHAnsi" w:hAnsiTheme="minorHAnsi"/>
        </w:rPr>
        <w:t xml:space="preserve"> increased expression of sarcolipin at the protein level</w:t>
      </w:r>
      <w:r w:rsidR="00065375">
        <w:rPr>
          <w:rFonts w:asciiTheme="minorHAnsi" w:hAnsiTheme="minorHAnsi"/>
        </w:rPr>
        <w:t xml:space="preserve"> [Fig. 4</w:t>
      </w:r>
      <w:r w:rsidR="003A6A77">
        <w:rPr>
          <w:rFonts w:asciiTheme="minorHAnsi" w:hAnsiTheme="minorHAnsi"/>
        </w:rPr>
        <w:t>E and F</w:t>
      </w:r>
      <w:r w:rsidR="00065375">
        <w:rPr>
          <w:rFonts w:asciiTheme="minorHAnsi" w:hAnsiTheme="minorHAnsi"/>
        </w:rPr>
        <w:t>]</w:t>
      </w:r>
      <w:r w:rsidR="00D341CE" w:rsidRPr="0098299D">
        <w:rPr>
          <w:rFonts w:asciiTheme="minorHAnsi" w:hAnsiTheme="minorHAnsi"/>
        </w:rPr>
        <w:t xml:space="preserve">. </w:t>
      </w:r>
      <w:r w:rsidR="001772CD" w:rsidRPr="0098299D">
        <w:rPr>
          <w:rFonts w:asciiTheme="minorHAnsi" w:hAnsiTheme="minorHAnsi"/>
        </w:rPr>
        <w:t xml:space="preserve">Increased amounts of sarcolipin </w:t>
      </w:r>
      <w:r w:rsidR="0098299D">
        <w:rPr>
          <w:rFonts w:asciiTheme="minorHAnsi" w:hAnsiTheme="minorHAnsi"/>
        </w:rPr>
        <w:t xml:space="preserve">are predicted to </w:t>
      </w:r>
      <w:r w:rsidR="003258EE" w:rsidRPr="0098299D">
        <w:rPr>
          <w:rFonts w:asciiTheme="minorHAnsi" w:hAnsiTheme="minorHAnsi"/>
        </w:rPr>
        <w:t>i</w:t>
      </w:r>
      <w:r w:rsidR="00353CAF" w:rsidRPr="0098299D">
        <w:rPr>
          <w:rFonts w:asciiTheme="minorHAnsi" w:hAnsiTheme="minorHAnsi"/>
        </w:rPr>
        <w:t>ncrease</w:t>
      </w:r>
      <w:r w:rsidR="00353086" w:rsidRPr="0098299D">
        <w:rPr>
          <w:rFonts w:asciiTheme="minorHAnsi" w:hAnsiTheme="minorHAnsi"/>
        </w:rPr>
        <w:t xml:space="preserve"> the</w:t>
      </w:r>
      <w:r w:rsidR="00353CAF" w:rsidRPr="0098299D">
        <w:rPr>
          <w:rFonts w:asciiTheme="minorHAnsi" w:hAnsiTheme="minorHAnsi"/>
        </w:rPr>
        <w:t xml:space="preserve"> uncoupling of SERCA2</w:t>
      </w:r>
      <w:r w:rsidR="0034114C" w:rsidRPr="0098299D">
        <w:rPr>
          <w:rFonts w:asciiTheme="minorHAnsi" w:hAnsiTheme="minorHAnsi"/>
        </w:rPr>
        <w:t>,</w:t>
      </w:r>
      <w:r w:rsidR="001772CD" w:rsidRPr="0098299D">
        <w:rPr>
          <w:rFonts w:asciiTheme="minorHAnsi" w:hAnsiTheme="minorHAnsi"/>
        </w:rPr>
        <w:t xml:space="preserve"> result</w:t>
      </w:r>
      <w:r w:rsidR="0034114C" w:rsidRPr="0098299D">
        <w:rPr>
          <w:rFonts w:asciiTheme="minorHAnsi" w:hAnsiTheme="minorHAnsi"/>
        </w:rPr>
        <w:t>ing</w:t>
      </w:r>
      <w:r w:rsidR="001772CD" w:rsidRPr="0098299D">
        <w:rPr>
          <w:rFonts w:asciiTheme="minorHAnsi" w:hAnsiTheme="minorHAnsi"/>
        </w:rPr>
        <w:t xml:space="preserve"> in the </w:t>
      </w:r>
      <w:r w:rsidR="0034114C" w:rsidRPr="0098299D">
        <w:rPr>
          <w:rFonts w:asciiTheme="minorHAnsi" w:hAnsiTheme="minorHAnsi"/>
        </w:rPr>
        <w:t>futile cycling of Ca</w:t>
      </w:r>
      <w:r w:rsidR="0034114C" w:rsidRPr="0098299D">
        <w:rPr>
          <w:rFonts w:asciiTheme="minorHAnsi" w:hAnsiTheme="minorHAnsi"/>
          <w:vertAlign w:val="superscript"/>
        </w:rPr>
        <w:t>2+</w:t>
      </w:r>
      <w:r w:rsidR="0034114C" w:rsidRPr="0098299D">
        <w:rPr>
          <w:rFonts w:asciiTheme="minorHAnsi" w:hAnsiTheme="minorHAnsi"/>
        </w:rPr>
        <w:t xml:space="preserve"> and the </w:t>
      </w:r>
      <w:r w:rsidR="001772CD" w:rsidRPr="0098299D">
        <w:rPr>
          <w:rFonts w:asciiTheme="minorHAnsi" w:hAnsiTheme="minorHAnsi"/>
        </w:rPr>
        <w:t>generation of</w:t>
      </w:r>
      <w:r w:rsidR="00353CAF" w:rsidRPr="0098299D">
        <w:rPr>
          <w:rFonts w:asciiTheme="minorHAnsi" w:hAnsiTheme="minorHAnsi"/>
        </w:rPr>
        <w:t xml:space="preserve"> heat </w:t>
      </w:r>
      <w:r w:rsidR="0034114C" w:rsidRPr="0098299D">
        <w:rPr>
          <w:rFonts w:asciiTheme="minorHAnsi" w:hAnsiTheme="minorHAnsi"/>
        </w:rPr>
        <w:t xml:space="preserve">in </w:t>
      </w:r>
      <w:r w:rsidR="00A857E8">
        <w:rPr>
          <w:rFonts w:asciiTheme="minorHAnsi" w:hAnsiTheme="minorHAnsi"/>
        </w:rPr>
        <w:t xml:space="preserve">skeletal </w:t>
      </w:r>
      <w:r w:rsidR="0034114C" w:rsidRPr="0098299D">
        <w:rPr>
          <w:rFonts w:asciiTheme="minorHAnsi" w:hAnsiTheme="minorHAnsi"/>
        </w:rPr>
        <w:t xml:space="preserve">muscle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mammals.","type":"article-journal","volume":"18"},"uris":["http://www.mendeley.com/documents/?uuid=f36c1370-eb1f-4fdf-8bd8-856c4867e261"]},{"id":"ITEM-2","itemData":{"DOI":"10.1074/jbc.M112.436915","ISSN":"0021-9258","author":[{"dropping-particle":"","family":"Sahoo","given":"S. K.","non-dropping-particle":"","parse-names":false,"suffix":""},{"dropping-particle":"","family":"Shaikh","given":"S. A.","non-dropping-particle":"","parse-names":false,"suffix":""},{"dropping-particle":"","family":"Sopariwala","given":"D. H.","non-dropping-particle":"","parse-names":false,"suffix":""},{"dropping-particle":"","family":"Bal","given":"Naresh Chandra","non-dropping-particle":"","parse-names":false,"suffix":""},{"dropping-particle":"","family":"Periasamy","given":"Muthu","non-dropping-particle":"","parse-names":false,"suffix":""}],"container-title":"Journal of Biological Chemistry","id":"ITEM-2","issue":"10","issued":{"date-parts":[["2013"]]},"page":"6881-6889","title":"Sarcolipin Protein Interaction with Sarco(endo)plasmic Reticulum Ca2+ATPase (SERCA) Is Distinct from Phospholamban Protein, and Only Sarcolipin Can Promote Uncoupling of the SERCA Pump","type":"article-journal","volume":"288"},"uris":["http://www.mendeley.com/documents/?uuid=282b88bc-a386-4b5e-b6fa-41f316e9b250"]}],"mendeley":{"formattedCitation":"[53,63]","plainTextFormattedCitation":"[53,63]","previouslyFormattedCitation":"[52,62]"},"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[53,63]</w:t>
      </w:r>
      <w:r w:rsidR="00353CAF" w:rsidRPr="0098299D">
        <w:rPr>
          <w:rFonts w:asciiTheme="minorHAnsi" w:hAnsiTheme="minorHAnsi"/>
        </w:rPr>
        <w:fldChar w:fldCharType="end"/>
      </w:r>
      <w:r w:rsidR="0034114C" w:rsidRPr="0098299D">
        <w:rPr>
          <w:rFonts w:asciiTheme="minorHAnsi" w:hAnsiTheme="minorHAnsi"/>
        </w:rPr>
        <w:t xml:space="preserve">. This </w:t>
      </w:r>
      <w:r w:rsidR="005E0ED1" w:rsidRPr="0098299D">
        <w:rPr>
          <w:rFonts w:asciiTheme="minorHAnsi" w:hAnsiTheme="minorHAnsi"/>
        </w:rPr>
        <w:t>hypothesis</w:t>
      </w:r>
      <w:r w:rsidR="0020060B" w:rsidRPr="0098299D">
        <w:rPr>
          <w:rFonts w:asciiTheme="minorHAnsi" w:hAnsiTheme="minorHAnsi"/>
        </w:rPr>
        <w:t xml:space="preserve"> is supported by changes in </w:t>
      </w:r>
      <w:r w:rsidR="005E0ED1" w:rsidRPr="0098299D">
        <w:rPr>
          <w:rFonts w:asciiTheme="minorHAnsi" w:hAnsiTheme="minorHAnsi"/>
        </w:rPr>
        <w:t xml:space="preserve">transcripts for a number of </w:t>
      </w:r>
      <w:r w:rsidR="0020060B" w:rsidRPr="0098299D">
        <w:rPr>
          <w:rFonts w:asciiTheme="minorHAnsi" w:hAnsiTheme="minorHAnsi"/>
        </w:rPr>
        <w:t>other Ca</w:t>
      </w:r>
      <w:r w:rsidR="0020060B" w:rsidRPr="0098299D">
        <w:rPr>
          <w:rFonts w:asciiTheme="minorHAnsi" w:hAnsiTheme="minorHAnsi"/>
          <w:vertAlign w:val="superscript"/>
        </w:rPr>
        <w:t>2+</w:t>
      </w:r>
      <w:r w:rsidR="0020060B" w:rsidRPr="0098299D">
        <w:rPr>
          <w:rFonts w:asciiTheme="minorHAnsi" w:hAnsiTheme="minorHAnsi"/>
        </w:rPr>
        <w:t xml:space="preserve"> transport</w:t>
      </w:r>
      <w:r w:rsidR="005E0ED1" w:rsidRPr="0098299D">
        <w:rPr>
          <w:rFonts w:asciiTheme="minorHAnsi" w:hAnsiTheme="minorHAnsi"/>
        </w:rPr>
        <w:t>ers and Ca</w:t>
      </w:r>
      <w:r w:rsidR="005E0ED1" w:rsidRPr="0098299D">
        <w:rPr>
          <w:rFonts w:asciiTheme="minorHAnsi" w:hAnsiTheme="minorHAnsi"/>
          <w:vertAlign w:val="superscript"/>
        </w:rPr>
        <w:t>2+</w:t>
      </w:r>
      <w:r w:rsidR="005E0ED1" w:rsidRPr="0098299D">
        <w:rPr>
          <w:rFonts w:asciiTheme="minorHAnsi" w:hAnsiTheme="minorHAnsi"/>
        </w:rPr>
        <w:t xml:space="preserve"> responsive mRNA’s in the muscles of these mice</w:t>
      </w:r>
      <w:r w:rsidR="003A6A77">
        <w:rPr>
          <w:rFonts w:asciiTheme="minorHAnsi" w:hAnsiTheme="minorHAnsi"/>
        </w:rPr>
        <w:t xml:space="preserve"> (Figure 4E and Supplementary Table 1)</w:t>
      </w:r>
      <w:r w:rsidR="0098299D">
        <w:rPr>
          <w:rFonts w:asciiTheme="minorHAnsi" w:hAnsiTheme="minorHAnsi"/>
        </w:rPr>
        <w:t xml:space="preserve">.  </w:t>
      </w:r>
      <w:r w:rsidR="00C65B35" w:rsidRPr="0098299D">
        <w:rPr>
          <w:rFonts w:asciiTheme="minorHAnsi" w:hAnsiTheme="minorHAnsi"/>
        </w:rPr>
        <w:t xml:space="preserve">Increased muscle thermogenesis through the sarcolipin-driven uncoupling of SERCA </w:t>
      </w:r>
      <w:r w:rsidR="0034114C" w:rsidRPr="0098299D">
        <w:rPr>
          <w:rFonts w:asciiTheme="minorHAnsi" w:hAnsiTheme="minorHAnsi"/>
        </w:rPr>
        <w:t>would</w:t>
      </w:r>
      <w:r w:rsidR="00353086" w:rsidRPr="0098299D">
        <w:rPr>
          <w:rFonts w:asciiTheme="minorHAnsi" w:hAnsiTheme="minorHAnsi"/>
        </w:rPr>
        <w:t xml:space="preserve"> </w:t>
      </w:r>
      <w:r w:rsidR="00C65B35" w:rsidRPr="0098299D">
        <w:rPr>
          <w:rFonts w:asciiTheme="minorHAnsi" w:hAnsiTheme="minorHAnsi"/>
        </w:rPr>
        <w:t xml:space="preserve">likely </w:t>
      </w:r>
      <w:r w:rsidR="00353086" w:rsidRPr="0098299D">
        <w:rPr>
          <w:rFonts w:asciiTheme="minorHAnsi" w:hAnsiTheme="minorHAnsi"/>
        </w:rPr>
        <w:t>contribut</w:t>
      </w:r>
      <w:r w:rsidR="0034114C" w:rsidRPr="0098299D">
        <w:rPr>
          <w:rFonts w:asciiTheme="minorHAnsi" w:hAnsiTheme="minorHAnsi"/>
        </w:rPr>
        <w:t>e</w:t>
      </w:r>
      <w:r w:rsidR="00353086" w:rsidRPr="0098299D">
        <w:rPr>
          <w:rFonts w:asciiTheme="minorHAnsi" w:hAnsiTheme="minorHAnsi"/>
        </w:rPr>
        <w:t xml:space="preserve"> to the increase in energy expenditure </w:t>
      </w:r>
      <w:r w:rsidR="0016200A" w:rsidRPr="0098299D">
        <w:rPr>
          <w:rFonts w:asciiTheme="minorHAnsi" w:hAnsiTheme="minorHAnsi"/>
        </w:rPr>
        <w:t xml:space="preserve">and </w:t>
      </w:r>
      <w:r w:rsidR="00F226E3" w:rsidRPr="0098299D">
        <w:rPr>
          <w:rFonts w:asciiTheme="minorHAnsi" w:hAnsiTheme="minorHAnsi"/>
        </w:rPr>
        <w:lastRenderedPageBreak/>
        <w:t xml:space="preserve">subsequent </w:t>
      </w:r>
      <w:r w:rsidR="0016200A" w:rsidRPr="0098299D">
        <w:rPr>
          <w:rFonts w:asciiTheme="minorHAnsi" w:hAnsiTheme="minorHAnsi"/>
        </w:rPr>
        <w:t xml:space="preserve">lower body fat </w:t>
      </w:r>
      <w:r w:rsidR="00353086" w:rsidRPr="0098299D">
        <w:rPr>
          <w:rFonts w:asciiTheme="minorHAnsi" w:hAnsiTheme="minorHAnsi"/>
        </w:rPr>
        <w:t xml:space="preserve">we observe in muscle-specific </w:t>
      </w:r>
      <w:r w:rsidR="00353086" w:rsidRPr="0098299D">
        <w:rPr>
          <w:rFonts w:asciiTheme="minorHAnsi" w:hAnsiTheme="minorHAnsi"/>
          <w:i/>
        </w:rPr>
        <w:t>Tsc1</w:t>
      </w:r>
      <w:r w:rsidR="00353086" w:rsidRPr="0098299D">
        <w:rPr>
          <w:rFonts w:asciiTheme="minorHAnsi" w:hAnsiTheme="minorHAnsi"/>
        </w:rPr>
        <w:t>-knockout mice</w:t>
      </w:r>
      <w:r w:rsidR="008142F0" w:rsidRPr="0098299D">
        <w:rPr>
          <w:rFonts w:asciiTheme="minorHAnsi" w:hAnsiTheme="minorHAnsi"/>
        </w:rPr>
        <w:t>, a</w:t>
      </w:r>
      <w:r w:rsidR="00353CAF" w:rsidRPr="0098299D">
        <w:rPr>
          <w:rFonts w:asciiTheme="minorHAnsi" w:hAnsiTheme="minorHAnsi"/>
        </w:rPr>
        <w:t xml:space="preserve"> hypothesis consistent with </w:t>
      </w:r>
      <w:r w:rsidR="008142F0" w:rsidRPr="0098299D">
        <w:rPr>
          <w:rFonts w:asciiTheme="minorHAnsi" w:hAnsiTheme="minorHAnsi"/>
        </w:rPr>
        <w:t>reports</w:t>
      </w:r>
      <w:r w:rsidR="00ED7DEB" w:rsidRPr="0098299D">
        <w:rPr>
          <w:rFonts w:asciiTheme="minorHAnsi" w:hAnsiTheme="minorHAnsi"/>
        </w:rPr>
        <w:t xml:space="preserve"> that obesity is </w:t>
      </w:r>
      <w:r w:rsidR="00353CAF" w:rsidRPr="0098299D">
        <w:rPr>
          <w:rFonts w:asciiTheme="minorHAnsi" w:hAnsiTheme="minorHAnsi"/>
        </w:rPr>
        <w:t xml:space="preserve">exacerbated when </w:t>
      </w:r>
      <w:proofErr w:type="spellStart"/>
      <w:r w:rsidR="00353CAF" w:rsidRPr="0098299D">
        <w:rPr>
          <w:rFonts w:asciiTheme="minorHAnsi" w:hAnsiTheme="minorHAnsi"/>
          <w:i/>
        </w:rPr>
        <w:t>Sln</w:t>
      </w:r>
      <w:proofErr w:type="spellEnd"/>
      <w:r w:rsidR="00353CAF" w:rsidRPr="0098299D">
        <w:rPr>
          <w:rFonts w:asciiTheme="minorHAnsi" w:hAnsiTheme="minorHAnsi"/>
        </w:rPr>
        <w:t xml:space="preserve"> is ablated </w:t>
      </w:r>
      <w:r w:rsidR="00353CAF" w:rsidRPr="0098299D">
        <w:rPr>
          <w:rFonts w:asciiTheme="minorHAnsi" w:hAnsiTheme="minorHAnsi"/>
        </w:rPr>
        <w:fldChar w:fldCharType="begin" w:fldLock="1"/>
      </w:r>
      <w:r w:rsidR="00D72F59">
        <w:rPr>
          <w:rFonts w:asciiTheme="minorHAnsi" w:hAnsiTheme="minorHAnsi"/>
        </w:rPr>
        <w:instrText>ADDIN CSL_CITATION {"citationItems":[{"id":"ITEM-1","itemData":{"DOI":"10.1038/nm.2897","ISSN":"1546-170X","PMID":"22961106","abstract":"The role of skeletal muscle in nonshivering thermogenesis (NST) is not well understood. Here we show that sarcolipin (Sln), a newly identified regulator of the sarco/endoplasmic reticulum Ca(2+)-ATPase (Serca) pump, is necessary for muscle-based thermogenesis. When challenged to acute cold (4 °C), Sln(-/-) mice were not able to maintain their core body temperature (37 °C) and developed hypothermia. Surgical ablation of brown adipose tissue and functional knockdown of Ucp1 allowed us to highlight the role of muscle in NST. Overexpression of Sln in the Sln-null background fully restored muscle-based thermogenesis, suggesting that Sln is the basis for Serca-mediated heat production. We show that ryanodine receptor 1 (Ryr1)-mediated Ca(2+) leak is an important mechanism for Serca-activated heat generation. Here we present data to suggest that Sln can continue to interact with Serca in the presence of Ca(2+), which can promote uncoupling of the Serca pump and cause futile cycling. We further show that loss of Sln predisposes mice to diet-induced obesity, which suggests that Sln-mediated NST is recruited during metabolic overload. These data collectively suggest that SLN is an important mediator of muscle thermogenesis and whole-body energy metabolism.","author":[{"dropping-particle":"","family":"Bal","given":"Naresh Chandra","non-dropping-particle":"","parse-names":false,"suffix":""},{"dropping-particle":"","family":"Maurya","given":"Santosh K","non-dropping-particle":"","parse-names":false,"suffix":""},{"dropping-particle":"","family":"Sopariwala","given":"Danesh H","non-dropping-particle":"","parse-names":false,"suffix":""},{"dropping-particle":"","family":"Sahoo","given":"Sanjaya K","non-dropping-particle":"","parse-names":false,"suffix":""},{"dropping-particle":"","family":"Gupta","given":"Subash C.","non-dropping-particle":"","parse-names":false,"suffix":""},{"dropping-particle":"","family":"Shaikh","given":"Sana A","non-dropping-particle":"","parse-names":false,"suffix":""},{"dropping-particle":"","family":"Pant","given":"Meghna","non-dropping-particle":"","parse-names":false,"suffix":""},{"dropping-particle":"","family":"Rowland","given":"Leslie A","non-dropping-particle":"","parse-names":false,"suffix":""},{"dropping-particle":"","family":"Goonasekera","given":"Sanjeewa A","non-dropping-particle":"","parse-names":false,"suffix":""},{"dropping-particle":"","family":"Molkentin","given":"Jeffery D","non-dropping-particle":"","parse-names":false,"suffix":""},{"dropping-particle":"","family":"Periasamy","given":"Muthu","non-dropping-particle":"","parse-names":false,"suffix":""}],"container-title":"Nature medicine","id":"ITEM-1","issue":"10","issued":{"date-parts":[["2012","9","9"]]},"page":"1575-9","publisher":"Nature Publishing Group","title":"Sarcolipin is a newly identified regulator of muscle-based thermogenesis in mammals.","type":"article-journal","volume":"18"},"uris":["http://www.mendeley.com/documents/?uuid=f36c1370-eb1f-4fdf-8bd8-856c4867e261"]},{"id":"ITEM-2","itemData":{"DOI":"10.1096/fj.13-230631","ISBN":"1530-6860 (Electronic)\\r0892-6638 (Linking)","ISSN":"15306860","PMID":"23752204","abstract":"Sarcolipin (SLN) regulates muscle-based nonshivering thermogenesis and is up-regulated with high-fat feeding (HFF). To investigate whether other muscle-based thermogenic systems compensate for a lack of Sln and to firmly establish SLN as a mediator of diet-induced thermogenesis (DIT), we measured muscle and whole-body energy expenditure in chow- and high-fat-fed Sln(-/-) and wild-type (WT) mice. Following HFF, resting muscle metabolic rate (Vo2, μl/g/s) was increased similarly in WT (0.28±0.02 vs. 0.31±0.03) and Sln(-/-) (0.23±0.03 vs. 0.35±0.02) mice due to increased sympathetic nervous system activation in Sln(-/-) mice; however, whole-body metabolic rate (Vo2, ml/kg/h) was lower in Sln(-/-) compared with WT mice following HFF but only during periods when the mice were active in their cages (WT, 2894±87 vs. Sln(-/-), 2708±61). Treatment with the β-adrenergic receptor (β-AR) antagonist propranolol during HFF completely prevented muscle-based DIT in Sln(-/-) mice; however, it had no effect in WT mice, resulting in greater differences in whole-body metabolic rate and diet-induced weight gain. Our results suggest that β-AR signaling partially compensates for a lack of SLN to activate muscle-based DIT, but SLN is the primary and more effective mediator.-Bombardier, E., Smith, I. C., Gamu, D., Fajardo, V. A., Vigna, C., Sayer, R. A., Gupta, S. C., Bal, N. C., Periasamy, M., Tupling, A. R. Sarcolipin trumps β-adrenergic receptor signaling as the favored mechanism for muscle-based diet-induced thermogenesis.","author":[{"dropping-particle":"","family":"Bombardier","given":"Eric","non-dropping-particle":"","parse-names":false,"suffix":""},{"dropping-particle":"","family":"Smith","given":"Ian C.","non-dropping-particle":"","parse-names":false,"suffix":""},{"dropping-particle":"","family":"Gamu","given":"Daniel","non-dropping-particle":"","parse-names":false,"suffix":""},{"dropping-particle":"","family":"Fajardo","given":"Val A.","non-dropping-particle":"","parse-names":false,"suffix":""},{"dropping-particle":"","family":"Vigna","given":"Chris","non-dropping-particle":"","parse-names":false,"suffix":""},{"dropping-particle":"","family":"Sayer","given":"Ryan A.","non-dropping-particle":"","parse-names":false,"suffix":""},{"dropping-particle":"","family":"Gupta","given":"Subash C.","non-dropping-particle":"","parse-names":false,"suffix":""},{"dropping-particle":"","family":"Bal","given":"Naresh Chandra","non-dropping-particle":"","parse-names":false,"suffix":""},{"dropping-particle":"","family":"Periasamy","given":"Muthu","non-dropping-particle":"","parse-names":false,"suffix":""},{"dropping-particle":"","family":"Tupling","given":"A. Russell","non-dropping-particle":"","parse-names":false,"suffix":""}],"container-title":"FASEB Journal","id":"ITEM-2","issue":"9","issued":{"date-parts":[["2013"]]},"page":"3871-3878","title":"Sarcolipin trumps β-adrenergic receptor signaling as the favored mechanism for muscle-based diet-induced thermogenesis","type":"article-journal","volume":"27"},"uris":["http://www.mendeley.com/documents/?uuid=8c51dc30-6c2b-4e21-a6f8-8bc62717d7ef"]},{"id":"ITEM-3","itemData":{"DOI":"10.1002/oby.21542","ISSN":"19307381","author":[{"dropping-particle":"","family":"Rowland","given":"Leslie A.","non-dropping-particle":"","parse-names":false,"suffix":""},{"dropping-particle":"","family":"Maurya","given":"Santosh K.","non-dropping-particle":"","parse-names":false,"suffix":""},{"dropping-particle":"","family":"Bal","given":"Naresh Chandra","non-dropping-particle":"","parse-names":false,"suffix":""},{"dropping-particle":"","family":"Kozak","given":"Leslie","non-dropping-particle":"","parse-names":false,"suffix":""},{"dropping-particle":"","family":"Periasamy","given":"Muthu","non-dropping-particle":"","parse-names":false,"suffix":""}],"container-title":"Obesity","id":"ITEM-3","issue":"00","issued":{"date-parts":[["2016"]]},"page":"10-13","title":"Sarcolipin and uncoupling protein 1 play distinct roles in diet-induced thermogenesis and do not compensate for one another","type":"article-journal","volume":"00"},"uris":["http://www.mendeley.com/documents/?uuid=4b569f4b-80ba-4902-b284-74d3d551ce6f"]}],"mendeley":{"formattedCitation":"[53–55]","plainTextFormattedCitation":"[53–55]","previouslyFormattedCitation":"[52–54]"},"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[53–55]</w:t>
      </w:r>
      <w:r w:rsidR="00353CAF" w:rsidRPr="0098299D">
        <w:rPr>
          <w:rFonts w:asciiTheme="minorHAnsi" w:hAnsiTheme="minorHAnsi"/>
        </w:rPr>
        <w:fldChar w:fldCharType="end"/>
      </w:r>
      <w:r w:rsidR="00353CAF" w:rsidRPr="0098299D">
        <w:rPr>
          <w:rFonts w:asciiTheme="minorHAnsi" w:hAnsiTheme="minorHAnsi"/>
        </w:rPr>
        <w:t xml:space="preserve"> </w:t>
      </w:r>
      <w:r w:rsidR="00ED7DEB" w:rsidRPr="0098299D">
        <w:rPr>
          <w:rFonts w:asciiTheme="minorHAnsi" w:hAnsiTheme="minorHAnsi"/>
        </w:rPr>
        <w:t xml:space="preserve">or </w:t>
      </w:r>
      <w:r w:rsidR="00353CAF" w:rsidRPr="0098299D">
        <w:rPr>
          <w:rFonts w:asciiTheme="minorHAnsi" w:hAnsiTheme="minorHAnsi"/>
        </w:rPr>
        <w:t>prevent</w:t>
      </w:r>
      <w:r w:rsidR="00ED7DEB" w:rsidRPr="0098299D">
        <w:rPr>
          <w:rFonts w:asciiTheme="minorHAnsi" w:hAnsiTheme="minorHAnsi"/>
        </w:rPr>
        <w:t>ed</w:t>
      </w:r>
      <w:r w:rsidR="00353CAF" w:rsidRPr="0098299D">
        <w:rPr>
          <w:rFonts w:asciiTheme="minorHAnsi" w:hAnsiTheme="minorHAnsi"/>
        </w:rPr>
        <w:t xml:space="preserve"> when it is </w:t>
      </w:r>
      <w:proofErr w:type="spellStart"/>
      <w:r w:rsidR="00ED7DEB" w:rsidRPr="0098299D">
        <w:rPr>
          <w:rFonts w:asciiTheme="minorHAnsi" w:hAnsiTheme="minorHAnsi"/>
          <w:i/>
        </w:rPr>
        <w:t>Sln</w:t>
      </w:r>
      <w:proofErr w:type="spellEnd"/>
      <w:r w:rsidR="00ED7DEB" w:rsidRPr="0098299D">
        <w:rPr>
          <w:rFonts w:asciiTheme="minorHAnsi" w:hAnsiTheme="minorHAnsi"/>
        </w:rPr>
        <w:t xml:space="preserve"> is </w:t>
      </w:r>
      <w:r w:rsidR="00353CAF" w:rsidRPr="0098299D">
        <w:rPr>
          <w:rFonts w:asciiTheme="minorHAnsi" w:hAnsiTheme="minorHAnsi"/>
        </w:rPr>
        <w:t xml:space="preserve">overexpressed </w:t>
      </w:r>
      <w:r w:rsidR="00353CAF" w:rsidRPr="0098299D">
        <w:rPr>
          <w:rFonts w:asciiTheme="minorHAnsi" w:hAnsiTheme="minorHAnsi"/>
        </w:rPr>
        <w:fldChar w:fldCharType="begin" w:fldLock="1"/>
      </w:r>
      <w:r w:rsidR="00D72F59">
        <w:rPr>
          <w:rFonts w:asciiTheme="minorHAnsi" w:hAnsiTheme="minorHAnsi"/>
        </w:rPr>
        <w:instrText xml:space="preserve">ADDIN CSL_CITATION {"citationItems":[{"id":"ITEM-1","itemData":{"DOI":"10.1016/j.phrs.2015.10.020","ISSN":"1096-1186","PMID":"26521759","abstract":"Obesity is increasing at an alarming rate, both in adults and adolescents, across the globe due to increased consumption of caloric rich diet. Obesity and its associated complications appear to be major contributing factors not only to diabetes/heart disease but also to cancer, and neurological diseases causing a huge burden on the health care system. To date, there are no effective treatments to reduce weight gain, other than caloric restriction and exercise which are often difficult to enforce. There are very few drugs available for treating obesity and those that are available only reduce obesity by </w:instrText>
      </w:r>
      <w:r w:rsidR="00D72F59">
        <w:rPr>
          <w:rFonts w:ascii="Cambria Math" w:hAnsi="Cambria Math" w:cs="Cambria Math"/>
        </w:rPr>
        <w:instrText>∼</w:instrText>
      </w:r>
      <w:r w:rsidR="00D72F59">
        <w:rPr>
          <w:rFonts w:asciiTheme="minorHAnsi" w:hAnsiTheme="minorHAnsi"/>
        </w:rPr>
        <w:instrText>10%. Identifying mechanisms to increase energy expenditure, on top of the increase elicited by exercise, would be more beneficial to control weight gain. The purpose of this review is to highlight the role of sarcolipin (SLN), a regulator of SERCA pump, in muscle thermogenesis and metabolism. We will further discuss if enhancing SLN activity could be an effective mechanism to increase energy expenditure and control weight gain. We will also discuss the merits of adaptive thermogenesis in muscle and brown fat as potential mechanisms to increase energy expenditure during caloric overload. That said, there is still a great need for further research into the mechanism of diet induced thermogenesis and its relevance to overall metabolism and obesity.","author":[{"dropping-particle":"","family":"Maurya","given":"Santosh Kumar","non-dropping-particle":"","parse-names":false,"suffix":""},{"dropping-particle":"","family":"Periasamy","given":"Muthu","non-dropping-particle":"","parse-names":false,"suffix":""}],"container-title":"Pharmacological research","id":"ITEM-1","issued":{"date-parts":[["2015","12"]]},"page":"270-5","title":"Sarcolipin is a novel regulator of muscle metabolism and obesity.","type":"article-journal","volume":"102"},"uris":["http://www.mendeley.com/documents/?uuid=dbecfda7-956f-4340-8ccc-055b2f9a16c5"]}],"mendeley":{"formattedCitation":"[56]","plainTextFormattedCitation":"[56]","previouslyFormattedCitation":"[55]"},"properties":{"noteIndex":0},"schema":"https://github.com/citation-style-language/schema/raw/master/csl-citation.json"}</w:instrText>
      </w:r>
      <w:r w:rsidR="00353CAF" w:rsidRPr="0098299D">
        <w:rPr>
          <w:rFonts w:asciiTheme="minorHAnsi" w:hAnsiTheme="minorHAnsi"/>
        </w:rPr>
        <w:fldChar w:fldCharType="separate"/>
      </w:r>
      <w:r w:rsidR="00D72F59" w:rsidRPr="00D72F59">
        <w:rPr>
          <w:rFonts w:asciiTheme="minorHAnsi" w:hAnsiTheme="minorHAnsi"/>
          <w:noProof/>
        </w:rPr>
        <w:t>[56]</w:t>
      </w:r>
      <w:r w:rsidR="00353CAF" w:rsidRPr="0098299D">
        <w:rPr>
          <w:rFonts w:asciiTheme="minorHAnsi" w:hAnsiTheme="minorHAnsi"/>
        </w:rPr>
        <w:fldChar w:fldCharType="end"/>
      </w:r>
      <w:r w:rsidR="00353CAF" w:rsidRPr="0098299D">
        <w:rPr>
          <w:rFonts w:asciiTheme="minorHAnsi" w:hAnsiTheme="minorHAnsi"/>
        </w:rPr>
        <w:t>.</w:t>
      </w:r>
      <w:r w:rsidR="00542C29" w:rsidRPr="0098299D">
        <w:rPr>
          <w:rFonts w:asciiTheme="minorHAnsi" w:hAnsiTheme="minorHAnsi"/>
        </w:rPr>
        <w:t xml:space="preserve"> </w:t>
      </w:r>
      <w:r w:rsidR="00353CAF" w:rsidRPr="0098299D">
        <w:rPr>
          <w:rFonts w:asciiTheme="minorHAnsi" w:hAnsiTheme="minorHAnsi"/>
        </w:rPr>
        <w:t xml:space="preserve"> </w:t>
      </w:r>
      <w:r w:rsidR="002134DF" w:rsidRPr="0098299D">
        <w:rPr>
          <w:rFonts w:asciiTheme="minorHAnsi" w:hAnsiTheme="minorHAnsi"/>
        </w:rPr>
        <w:t xml:space="preserve"> </w:t>
      </w:r>
      <w:r w:rsidR="00A3201B" w:rsidRPr="0098299D">
        <w:rPr>
          <w:rFonts w:asciiTheme="minorHAnsi" w:hAnsiTheme="minorHAnsi"/>
        </w:rPr>
        <w:t xml:space="preserve">  </w:t>
      </w:r>
    </w:p>
    <w:p w14:paraId="5DD37F96" w14:textId="75A17165" w:rsidR="00A3201B" w:rsidRPr="00B21BBD" w:rsidRDefault="00A3201B" w:rsidP="00475EC8">
      <w:pPr>
        <w:rPr>
          <w:rFonts w:asciiTheme="minorHAnsi" w:hAnsiTheme="minorHAnsi"/>
        </w:rPr>
      </w:pPr>
    </w:p>
    <w:p w14:paraId="3A6525E8" w14:textId="346D1DF9" w:rsidR="00542C29" w:rsidRPr="00B21BBD" w:rsidRDefault="00C53CF6" w:rsidP="00D8246A">
      <w:pPr>
        <w:rPr>
          <w:rFonts w:asciiTheme="minorHAnsi" w:hAnsiTheme="minorHAnsi"/>
        </w:rPr>
      </w:pPr>
      <w:r>
        <w:rPr>
          <w:rFonts w:asciiTheme="minorHAnsi" w:hAnsiTheme="minorHAnsi"/>
        </w:rPr>
        <w:t xml:space="preserve">In addition to </w:t>
      </w:r>
      <w:r w:rsidR="007C7E37">
        <w:rPr>
          <w:rFonts w:asciiTheme="minorHAnsi" w:hAnsiTheme="minorHAnsi"/>
        </w:rPr>
        <w:t xml:space="preserve">the changes </w:t>
      </w:r>
      <w:r w:rsidR="00AE2E4F">
        <w:rPr>
          <w:rFonts w:asciiTheme="minorHAnsi" w:hAnsiTheme="minorHAnsi"/>
        </w:rPr>
        <w:t xml:space="preserve">in </w:t>
      </w:r>
      <w:r>
        <w:rPr>
          <w:rFonts w:asciiTheme="minorHAnsi" w:hAnsiTheme="minorHAnsi"/>
        </w:rPr>
        <w:t>Ca</w:t>
      </w:r>
      <w:r w:rsidRPr="00AE2E4F">
        <w:rPr>
          <w:rFonts w:asciiTheme="minorHAnsi" w:hAnsiTheme="minorHAnsi"/>
          <w:vertAlign w:val="superscript"/>
        </w:rPr>
        <w:t>2+</w:t>
      </w:r>
      <w:r>
        <w:rPr>
          <w:rFonts w:asciiTheme="minorHAnsi" w:hAnsiTheme="minorHAnsi"/>
        </w:rPr>
        <w:t xml:space="preserve"> </w:t>
      </w:r>
      <w:r w:rsidR="00AE2E4F">
        <w:rPr>
          <w:rFonts w:asciiTheme="minorHAnsi" w:hAnsiTheme="minorHAnsi"/>
        </w:rPr>
        <w:t>related transcripts, w</w:t>
      </w:r>
      <w:r w:rsidR="00F618A8" w:rsidRPr="00B21BBD">
        <w:rPr>
          <w:rFonts w:asciiTheme="minorHAnsi" w:hAnsiTheme="minorHAnsi"/>
        </w:rPr>
        <w:t xml:space="preserve">e and others have observed that skeletal muscle-specific activation of mTORC1 via deletion of </w:t>
      </w:r>
      <w:r w:rsidR="00F618A8" w:rsidRPr="00B21BBD">
        <w:rPr>
          <w:rFonts w:asciiTheme="minorHAnsi" w:hAnsiTheme="minorHAnsi"/>
          <w:i/>
        </w:rPr>
        <w:t>Tsc1</w:t>
      </w:r>
      <w:r w:rsidR="00F618A8" w:rsidRPr="00B21BBD">
        <w:rPr>
          <w:rFonts w:asciiTheme="minorHAnsi" w:hAnsiTheme="minorHAnsi"/>
        </w:rPr>
        <w:t xml:space="preserve"> results in an increase in the oxidative profile of the skeletal muscle</w:t>
      </w:r>
      <w:r w:rsidR="000F72FA">
        <w:rPr>
          <w:rFonts w:asciiTheme="minorHAnsi" w:hAnsiTheme="minorHAnsi"/>
        </w:rPr>
        <w:t xml:space="preserve"> </w:t>
      </w:r>
      <w:r w:rsidR="000F72FA">
        <w:rPr>
          <w:rFonts w:asciiTheme="minorHAnsi" w:hAnsiTheme="minorHAnsi"/>
        </w:rPr>
        <w:fldChar w:fldCharType="begin" w:fldLock="1"/>
      </w:r>
      <w:r w:rsidR="000F72FA">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mendeley":{"formattedCitation":"[20]","plainTextFormattedCitation":"[20]","previouslyFormattedCitation":"[20]"},"properties":{"noteIndex":0},"schema":"https://github.com/citation-style-language/schema/raw/master/csl-citation.json"}</w:instrText>
      </w:r>
      <w:r w:rsidR="000F72FA">
        <w:rPr>
          <w:rFonts w:asciiTheme="minorHAnsi" w:hAnsiTheme="minorHAnsi"/>
        </w:rPr>
        <w:fldChar w:fldCharType="separate"/>
      </w:r>
      <w:r w:rsidR="000F72FA" w:rsidRPr="000F72FA">
        <w:rPr>
          <w:rFonts w:asciiTheme="minorHAnsi" w:hAnsiTheme="minorHAnsi"/>
          <w:noProof/>
        </w:rPr>
        <w:t>[20]</w:t>
      </w:r>
      <w:r w:rsidR="000F72FA">
        <w:rPr>
          <w:rFonts w:asciiTheme="minorHAnsi" w:hAnsiTheme="minorHAnsi"/>
        </w:rPr>
        <w:fldChar w:fldCharType="end"/>
      </w:r>
      <w:r w:rsidR="000F72FA">
        <w:rPr>
          <w:rFonts w:asciiTheme="minorHAnsi" w:hAnsiTheme="minorHAnsi"/>
        </w:rPr>
        <w:t xml:space="preserve">.  </w:t>
      </w:r>
      <w:r w:rsidR="00E328A4" w:rsidRPr="00B21BBD">
        <w:rPr>
          <w:rFonts w:asciiTheme="minorHAnsi" w:hAnsiTheme="minorHAnsi"/>
        </w:rPr>
        <w:t xml:space="preserve">Furthermore, </w:t>
      </w:r>
      <w:r w:rsidR="0059067D" w:rsidRPr="00B21BBD">
        <w:rPr>
          <w:rFonts w:asciiTheme="minorHAnsi" w:hAnsiTheme="minorHAnsi"/>
        </w:rPr>
        <w:t>non-</w:t>
      </w:r>
      <w:r w:rsidR="0059067D" w:rsidRPr="00B21BBD">
        <w:rPr>
          <w:rFonts w:asciiTheme="minorHAnsi" w:hAnsiTheme="minorHAnsi"/>
          <w:i/>
        </w:rPr>
        <w:t>Tsc1</w:t>
      </w:r>
      <w:r w:rsidR="0059067D" w:rsidRPr="00B21BBD">
        <w:rPr>
          <w:rFonts w:asciiTheme="minorHAnsi" w:hAnsiTheme="minorHAnsi"/>
        </w:rPr>
        <w:t>-driven</w:t>
      </w:r>
      <w:r w:rsidR="00E328A4" w:rsidRPr="00B21BBD">
        <w:rPr>
          <w:rFonts w:asciiTheme="minorHAnsi" w:hAnsiTheme="minorHAnsi"/>
        </w:rPr>
        <w:t xml:space="preserve"> models of muscle-specific mTORC1 activation</w:t>
      </w:r>
      <w:r w:rsidR="0059067D" w:rsidRPr="00B21BBD">
        <w:rPr>
          <w:rFonts w:asciiTheme="minorHAnsi" w:hAnsiTheme="minorHAnsi"/>
        </w:rPr>
        <w:t xml:space="preserve">, such as </w:t>
      </w:r>
      <w:r w:rsidR="006B31B0" w:rsidRPr="00B21BBD">
        <w:rPr>
          <w:rFonts w:asciiTheme="minorHAnsi" w:hAnsiTheme="minorHAnsi"/>
        </w:rPr>
        <w:t xml:space="preserve">those involving </w:t>
      </w:r>
      <w:r w:rsidR="0059067D" w:rsidRPr="00B21BBD">
        <w:rPr>
          <w:rFonts w:asciiTheme="minorHAnsi" w:hAnsiTheme="minorHAnsi"/>
        </w:rPr>
        <w:t>knockout of individual components of</w:t>
      </w:r>
      <w:r w:rsidR="00E328A4" w:rsidRPr="00B21BBD">
        <w:rPr>
          <w:rFonts w:asciiTheme="minorHAnsi" w:hAnsiTheme="minorHAnsi"/>
        </w:rPr>
        <w:t xml:space="preserve"> the GATOR1 complex</w:t>
      </w:r>
      <w:r w:rsidR="0059067D" w:rsidRPr="00B21BBD">
        <w:rPr>
          <w:rFonts w:asciiTheme="minorHAnsi" w:hAnsiTheme="minorHAnsi"/>
        </w:rPr>
        <w:t>,</w:t>
      </w:r>
      <w:r w:rsidR="00E328A4" w:rsidRPr="00B21BBD">
        <w:rPr>
          <w:rFonts w:asciiTheme="minorHAnsi" w:hAnsiTheme="minorHAnsi"/>
        </w:rPr>
        <w:t xml:space="preserve"> result in </w:t>
      </w:r>
      <w:r w:rsidR="003A571F" w:rsidRPr="00B21BBD">
        <w:rPr>
          <w:rFonts w:asciiTheme="minorHAnsi" w:hAnsiTheme="minorHAnsi"/>
        </w:rPr>
        <w:t xml:space="preserve">increased expression of mitochondrial </w:t>
      </w:r>
      <w:r w:rsidR="00B16E04" w:rsidRPr="00B21BBD">
        <w:rPr>
          <w:rFonts w:asciiTheme="minorHAnsi" w:hAnsiTheme="minorHAnsi"/>
        </w:rPr>
        <w:t>components</w:t>
      </w:r>
      <w:r w:rsidR="005E77FE">
        <w:rPr>
          <w:rFonts w:asciiTheme="minorHAnsi" w:hAnsiTheme="minorHAnsi"/>
        </w:rPr>
        <w:t>, including TCA cycle intermediates</w:t>
      </w:r>
      <w:r w:rsidR="00B21BBD">
        <w:rPr>
          <w:rFonts w:asciiTheme="minorHAnsi" w:hAnsiTheme="minorHAnsi"/>
        </w:rPr>
        <w:t xml:space="preserve"> </w:t>
      </w:r>
      <w:r w:rsidR="00F72BF3">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F72BF3">
        <w:rPr>
          <w:rFonts w:asciiTheme="minorHAnsi" w:hAnsiTheme="minorHAnsi"/>
        </w:rPr>
        <w:fldChar w:fldCharType="separate"/>
      </w:r>
      <w:r w:rsidR="00D72F59" w:rsidRPr="00D72F59">
        <w:rPr>
          <w:rFonts w:asciiTheme="minorHAnsi" w:hAnsiTheme="minorHAnsi"/>
          <w:noProof/>
        </w:rPr>
        <w:t>[64]</w:t>
      </w:r>
      <w:r w:rsidR="00F72BF3">
        <w:rPr>
          <w:rFonts w:asciiTheme="minorHAnsi" w:hAnsiTheme="minorHAnsi"/>
        </w:rPr>
        <w:fldChar w:fldCharType="end"/>
      </w:r>
      <w:r w:rsidR="00F72BF3">
        <w:rPr>
          <w:rFonts w:asciiTheme="minorHAnsi" w:hAnsiTheme="minorHAnsi"/>
        </w:rPr>
        <w:t>,</w:t>
      </w:r>
      <w:r w:rsidR="00460955">
        <w:rPr>
          <w:rFonts w:asciiTheme="minorHAnsi" w:hAnsiTheme="minorHAnsi"/>
        </w:rPr>
        <w:t xml:space="preserve"> </w:t>
      </w:r>
      <w:r w:rsidR="008A3CCB" w:rsidRPr="00711814">
        <w:rPr>
          <w:rFonts w:asciiTheme="minorHAnsi" w:hAnsiTheme="minorHAnsi"/>
        </w:rPr>
        <w:t>and increase</w:t>
      </w:r>
      <w:r w:rsidR="00711814">
        <w:rPr>
          <w:rFonts w:asciiTheme="minorHAnsi" w:hAnsiTheme="minorHAnsi"/>
        </w:rPr>
        <w:t>d</w:t>
      </w:r>
      <w:r w:rsidR="00B16E04" w:rsidRPr="00B21BBD">
        <w:rPr>
          <w:rFonts w:asciiTheme="minorHAnsi" w:hAnsiTheme="minorHAnsi"/>
        </w:rPr>
        <w:t xml:space="preserve"> mitochondrial respiration</w:t>
      </w:r>
      <w:r w:rsidR="00F72BF3">
        <w:rPr>
          <w:rFonts w:asciiTheme="minorHAnsi" w:hAnsiTheme="minorHAnsi"/>
        </w:rPr>
        <w:t xml:space="preserve"> </w:t>
      </w:r>
      <w:r w:rsidR="000F72FA">
        <w:rPr>
          <w:rFonts w:asciiTheme="minorHAnsi" w:hAnsiTheme="minorHAnsi"/>
        </w:rPr>
        <w:fldChar w:fldCharType="begin" w:fldLock="1"/>
      </w:r>
      <w:r w:rsidR="00D72F59">
        <w:rPr>
          <w:rFonts w:asciiTheme="minorHAnsi" w:hAnsiTheme="minorHAnsi"/>
        </w:rPr>
        <w:instrText>ADDIN CSL_CITATION {"citationItems":[{"id":"ITEM-1","itemData":{"DOI":"10.1074/jbc.RA118.005970","ISSN":"0021-9258","abstract":"mTORC1 regulates protein synthesis, and in turn is regulated by growth factors, energy status, and amino acid availability. In kidney cell (HEK293-T) culture, the GAP activity towards RAG (GATOR1) protein complex suppresses activation of the RAG A/B-RAG C/D heterodimer when amino acids are insufficient. During amino acid sufficiency, the RAG heterodimer recruits mTORC1 to the lysosomal membrane where its interaction with Ras homolog enriched in brain (Rheb) stimulates mTORC1's kinase activity. The DEP-like domain containing 5 (DEPDC5) protein, a GATOR1 subunit, causes familial focal epilepsy when mutated, and global knockout of the Depdc5 gene is embryonic lethal. To study the function of DEPDC5 in skeletal muscle, we generated a muscle-specific inducible Depdc5 knockout mouse, hypothesizing that knocking out Depdc5 in muscle would make mTORC1 constitutively active, causing hypertrophy and improving muscle function. Examining mTORC1 signaling, morphology, mitochondrial respiratory capacity, contractile function, and applied physical function (e.g. rotarod, treadmill, grip test, and wheel running), we observed that mTORC1 activity was significantly higher in knockout (KO) mice, indicated by the increased phosphorylation of mTOR and its downstream effectors (by 118% for p-mTOR/mTOR, 114% for p-S6K1/S6K1, and 35% for p-4E-BP1/4E-BP1). The KO animals also exhibited soleus muscle cell hypertrophy and a 2.5-fold increase in mitochondrial respiratory capacity. However, contrary to our hypothesis, neither physical nor contractile function improved. In conclusion, DEPDC5 depletion in adult skeletal muscle removes GATOR1 inhibition of mTORC1, resulting in muscle hypertrophy and increased mitochondrial respiration, but does not improve overall muscle quality and function.","author":[{"dropping-particle":"","family":"Graber","given":"Ted G.","non-dropping-particle":"","parse-names":false,"suffix":""},{"dropping-particle":"","family":"Fry","given":"Christopher S.","non-dropping-particle":"","parse-names":false,"suffix":""},{"dropping-particle":"","family":"Brightwell","given":"Camille R.","non-dropping-particle":"","parse-names":false,"suffix":""},{"dropping-particle":"","family":"Moro","given":"Tatiana","non-dropping-particle":"","parse-names":false,"suffix":""},{"dropping-particle":"","family":"Maroto","given":"Rosario","non-dropping-particle":"","parse-names":false,"suffix":""},{"dropping-particle":"","family":"Bhattari","given":"Nisha","non-dropping-particle":"","parse-names":false,"suffix":""},{"dropping-particle":"","family":"Porter","given":"Craig","non-dropping-particle":"","parse-names":false,"suffix":""},{"dropping-particle":"","family":"Wakamiya","given":"Maki","non-dropping-particle":"","parse-names":false,"suffix":""},{"dropping-particle":"","family":"Rasmussen","given":"Blake B.","non-dropping-particle":"","parse-names":false,"suffix":""}],"container-title":"Journal of Biological Chemistry","id":"ITEM-1","issued":{"date-parts":[["2019"]]},"page":"4091-4102","title":"Skeletal Muscle Specific Knockout of DEP-like domain-containing 5 Increases mTORC1 Signaling, Muscle Cell Hypertrophy, and Mitochondrial Respiration.","type":"article-journal","volume":"294"},"uris":["http://www.mendeley.com/documents/?uuid=a0617606-bfaf-4161-a786-5c8df69604cb"]}],"mendeley":{"formattedCitation":"[65]","plainTextFormattedCitation":"[65]","previouslyFormattedCitation":"[64]"},"properties":{"noteIndex":0},"schema":"https://github.com/citation-style-language/schema/raw/master/csl-citation.json"}</w:instrText>
      </w:r>
      <w:r w:rsidR="000F72FA">
        <w:rPr>
          <w:rFonts w:asciiTheme="minorHAnsi" w:hAnsiTheme="minorHAnsi"/>
        </w:rPr>
        <w:fldChar w:fldCharType="separate"/>
      </w:r>
      <w:r w:rsidR="00D72F59" w:rsidRPr="00D72F59">
        <w:rPr>
          <w:rFonts w:asciiTheme="minorHAnsi" w:hAnsiTheme="minorHAnsi"/>
          <w:noProof/>
        </w:rPr>
        <w:t>[65]</w:t>
      </w:r>
      <w:r w:rsidR="000F72FA">
        <w:rPr>
          <w:rFonts w:asciiTheme="minorHAnsi" w:hAnsiTheme="minorHAnsi"/>
        </w:rPr>
        <w:fldChar w:fldCharType="end"/>
      </w:r>
      <w:r w:rsidR="000F72FA">
        <w:rPr>
          <w:rFonts w:asciiTheme="minorHAnsi" w:hAnsiTheme="minorHAnsi"/>
        </w:rPr>
        <w:t xml:space="preserve">.  </w:t>
      </w:r>
      <w:r w:rsidR="00805A2E" w:rsidRPr="00B21BBD">
        <w:rPr>
          <w:rFonts w:asciiTheme="minorHAnsi" w:hAnsiTheme="minorHAnsi"/>
        </w:rPr>
        <w:t xml:space="preserve">Conversely, </w:t>
      </w:r>
      <w:r w:rsidR="00711814">
        <w:rPr>
          <w:rFonts w:asciiTheme="minorHAnsi" w:hAnsiTheme="minorHAnsi"/>
        </w:rPr>
        <w:t xml:space="preserve">abolishing skeletal muscle mTORC1 activity via </w:t>
      </w:r>
      <w:r w:rsidR="00805A2E" w:rsidRPr="00B21BBD">
        <w:rPr>
          <w:rFonts w:asciiTheme="minorHAnsi" w:hAnsiTheme="minorHAnsi"/>
        </w:rPr>
        <w:t>Raptor knockout increases mitochondrial coupling efficiency</w:t>
      </w:r>
      <w:r w:rsidR="00AF646F">
        <w:rPr>
          <w:rFonts w:asciiTheme="minorHAnsi" w:hAnsiTheme="minorHAnsi"/>
        </w:rPr>
        <w:t xml:space="preserve"> </w:t>
      </w:r>
      <w:r w:rsidR="003E6DE6">
        <w:rPr>
          <w:rFonts w:asciiTheme="minorHAnsi" w:hAnsiTheme="minorHAnsi"/>
        </w:rPr>
        <w:t>but</w:t>
      </w:r>
      <w:r w:rsidR="007141D0">
        <w:rPr>
          <w:rFonts w:asciiTheme="minorHAnsi" w:hAnsiTheme="minorHAnsi"/>
        </w:rPr>
        <w:t xml:space="preserve"> lowers</w:t>
      </w:r>
      <w:r w:rsidR="00896A8F">
        <w:rPr>
          <w:rFonts w:asciiTheme="minorHAnsi" w:hAnsiTheme="minorHAnsi"/>
        </w:rPr>
        <w:t xml:space="preserve"> </w:t>
      </w:r>
      <w:r w:rsidR="00116C5F">
        <w:rPr>
          <w:rFonts w:asciiTheme="minorHAnsi" w:hAnsiTheme="minorHAnsi"/>
        </w:rPr>
        <w:t xml:space="preserve">mitochondrial </w:t>
      </w:r>
      <w:r w:rsidR="00896A8F">
        <w:rPr>
          <w:rFonts w:asciiTheme="minorHAnsi" w:hAnsiTheme="minorHAnsi"/>
        </w:rPr>
        <w:t xml:space="preserve">respiration and </w:t>
      </w:r>
      <w:r w:rsidR="007141D0">
        <w:rPr>
          <w:rFonts w:asciiTheme="minorHAnsi" w:hAnsiTheme="minorHAnsi"/>
        </w:rPr>
        <w:t xml:space="preserve">reduces </w:t>
      </w:r>
      <w:r w:rsidR="00896A8F">
        <w:rPr>
          <w:rFonts w:asciiTheme="minorHAnsi" w:hAnsiTheme="minorHAnsi"/>
        </w:rPr>
        <w:t xml:space="preserve">the abundance and activities of </w:t>
      </w:r>
      <w:r w:rsidR="00AF646F">
        <w:rPr>
          <w:rFonts w:asciiTheme="minorHAnsi" w:hAnsiTheme="minorHAnsi"/>
        </w:rPr>
        <w:t>mitochondrial enzyme</w:t>
      </w:r>
      <w:r w:rsidR="00896A8F">
        <w:rPr>
          <w:rFonts w:asciiTheme="minorHAnsi" w:hAnsiTheme="minorHAnsi"/>
        </w:rPr>
        <w:t>s</w:t>
      </w:r>
      <w:r w:rsidR="00542C29" w:rsidRPr="00B21BBD">
        <w:rPr>
          <w:rFonts w:asciiTheme="minorHAnsi" w:hAnsiTheme="minorHAnsi"/>
        </w:rPr>
        <w:t xml:space="preserve"> </w:t>
      </w:r>
      <w:r w:rsidR="00F012B2">
        <w:rPr>
          <w:rFonts w:asciiTheme="minorHAnsi" w:hAnsiTheme="minorHAnsi"/>
        </w:rPr>
        <w:fldChar w:fldCharType="begin" w:fldLock="1"/>
      </w:r>
      <w:r w:rsidR="00D72F59">
        <w:rPr>
          <w:rFonts w:asciiTheme="minorHAnsi" w:hAnsiTheme="minorHAnsi"/>
        </w:rPr>
        <w:instrText>ADDIN CSL_CITATION {"citationItems":[{"id":"ITEM-1","itemData":{"DOI":"10.1083/jcb.200903131","ISSN":"1540-8140","PMID":"20008564","abstract":"Mammalian target of rapamycin (mTOR) is a key regulator of cell growth that associates with raptor and rictor to form the mTOR complex 1 (mTORC1) and mTORC2, respectively. Raptor is required for oxidative muscle integrity, whereas rictor is dispensable. In this study, we show that muscle-specific inactivation of mTOR leads to severe myopathy, resulting in premature death. mTOR-deficient muscles display metabolic changes similar to those observed in muscles lacking raptor, including impaired oxidative metabolism, altered mitochondrial regulation, and glycogen accumulation associated with protein kinase B/Akt hyperactivation. In addition, mTOR-deficient muscles exhibit increased basal glucose uptake, whereas whole body glucose homeostasis is essentially maintained. Importantly, loss of mTOR exacerbates the myopathic features in both slow oxidative and fast glycolytic muscles. Moreover, mTOR but not raptor and rictor deficiency leads to reduced muscle dystrophin content. We provide evidence that mTOR controls dystrophin transcription in a cell-autonomous, rapamycin-resistant, and kinase-independent manner. Collectively, our results demonstrate that mTOR acts mainly via mTORC1, whereas regulation of dystrophin is raptor and rictor independent.","author":[{"dropping-particle":"","family":"Risson","given":"Valérie","non-dropping-particle":"","parse-names":false,"suffix":""},{"dropping-particle":"","family":"Mazelin","given":"Laetitia","non-dropping-particle":"","parse-names":false,"suffix":""},{"dropping-particle":"","family":"Roceri","given":"Mila","non-dropping-particle":"","parse-names":false,"suffix":""},{"dropping-particle":"","family":"Sanchez","given":"Hervé","non-dropping-particle":"","parse-names":false,"suffix":""},{"dropping-particle":"","family":"Moncollin","given":"Vincent","non-dropping-particle":"","parse-names":false,"suffix":""},{"dropping-particle":"","family":"Corneloup","given":"Claudine","non-dropping-particle":"","parse-names":false,"suffix":""},{"dropping-particle":"","family":"Richard-Bulteau","given":"Hélène","non-dropping-particle":"","parse-names":false,"suffix":""},{"dropping-particle":"","family":"Vignaud","given":"Alban","non-dropping-particle":"","parse-names":false,"suffix":""},{"dropping-particle":"","family":"Baas","given":"Dominique","non-dropping-particle":"","parse-names":false,"suffix":""},{"dropping-particle":"","family":"Defour","given":"Aurélia","non-dropping-particle":"","parse-names":false,"suffix":""},{"dropping-particle":"","family":"Freyssenet","given":"Damien","non-dropping-particle":"","parse-names":false,"suffix":""},{"dropping-particle":"","family":"Tanti","given":"Jean-François","non-dropping-particle":"","parse-names":false,"suffix":""},{"dropping-particle":"","family":"Le-Marchand-Brustel","given":"Yannick","non-dropping-particle":"","parse-names":false,"suffix":""},{"dropping-particle":"","family":"Ferrier","given":"Bernard","non-dropping-particle":"","parse-names":false,"suffix":""},{"dropping-particle":"","family":"Conjard-Duplany","given":"Agnès","non-dropping-particle":"","parse-names":false,"suffix":""},{"dropping-particle":"","family":"Romanino","given":"Klaas","non-dropping-particle":"","parse-names":false,"suffix":""},{"dropping-particle":"","family":"Bauché","given":"Stéphanie","non-dropping-particle":"","parse-names":false,"suffix":""},{"dropping-particle":"","family":"Hantaï","given":"Daniel","non-dropping-particle":"","parse-names":false,"suffix":""},{"dropping-particle":"","family":"Mueller","given":"Matthias","non-dropping-particle":"","parse-names":false,"suffix":""},{"dropping-particle":"","family":"Kozma","given":"Sara C","non-dropping-particle":"","parse-names":false,"suffix":""},{"dropping-particle":"","family":"Thomas","given":"George","non-dropping-particle":"","parse-names":false,"suffix":""},{"dropping-particle":"","family":"Rüegg","given":"Markus A.","non-dropping-particle":"","parse-names":false,"suffix":""},{"dropping-particle":"","family":"Ferry","given":"Arnaud","non-dropping-particle":"","parse-names":false,"suffix":""},{"dropping-particle":"","family":"Pende","given":"Mario","non-dropping-particle":"","parse-names":false,"suffix":""},{"dropping-particle":"","family":"Bigard","given":"Xavier","non-dropping-particle":"","parse-names":false,"suffix":""},{"dropping-particle":"","family":"Koulmann","given":"Nathalie","non-dropping-particle":"","parse-names":false,"suffix":""},{"dropping-particle":"","family":"Schaeffer","given":"Laurent","non-dropping-particle":"","parse-names":false,"suffix":""},{"dropping-particle":"","family":"Gangloff","given":"Yann-Gaël","non-dropping-particle":"","parse-names":false,"suffix":""}],"container-title":"The Journal of cell biology","id":"ITEM-1","issue":"6","issued":{"date-parts":[["2009","12","14"]]},"page":"859-74","title":"Muscle inactivation of mTOR causes metabolic and dystrophin defects leading to severe myopathy.","type":"article-journal","volume":"187"},"uris":["http://www.mendeley.com/documents/?uuid=05411eed-773d-4e24-9bbd-d25acedebaed"]}],"mendeley":{"formattedCitation":"[66]","plainTextFormattedCitation":"[66]","previouslyFormattedCitation":"[65]"},"properties":{"noteIndex":0},"schema":"https://github.com/citation-style-language/schema/raw/master/csl-citation.json"}</w:instrText>
      </w:r>
      <w:r w:rsidR="00F012B2">
        <w:rPr>
          <w:rFonts w:asciiTheme="minorHAnsi" w:hAnsiTheme="minorHAnsi"/>
        </w:rPr>
        <w:fldChar w:fldCharType="separate"/>
      </w:r>
      <w:r w:rsidR="00D72F59" w:rsidRPr="00D72F59">
        <w:rPr>
          <w:rFonts w:asciiTheme="minorHAnsi" w:hAnsiTheme="minorHAnsi"/>
          <w:noProof/>
        </w:rPr>
        <w:t>[66]</w:t>
      </w:r>
      <w:r w:rsidR="00F012B2">
        <w:rPr>
          <w:rFonts w:asciiTheme="minorHAnsi" w:hAnsiTheme="minorHAnsi"/>
        </w:rPr>
        <w:fldChar w:fldCharType="end"/>
      </w:r>
      <w:r w:rsidR="00F012B2">
        <w:rPr>
          <w:rFonts w:asciiTheme="minorHAnsi" w:hAnsiTheme="minorHAnsi"/>
        </w:rPr>
        <w:t xml:space="preserve">. </w:t>
      </w:r>
      <w:r w:rsidR="00805A2E" w:rsidRPr="00B21BBD">
        <w:rPr>
          <w:rFonts w:asciiTheme="minorHAnsi" w:hAnsiTheme="minorHAnsi"/>
        </w:rPr>
        <w:t xml:space="preserve">Taken together, these </w:t>
      </w:r>
      <w:r w:rsidR="00984D0B">
        <w:rPr>
          <w:rFonts w:asciiTheme="minorHAnsi" w:hAnsiTheme="minorHAnsi"/>
        </w:rPr>
        <w:t>report</w:t>
      </w:r>
      <w:r w:rsidR="00805A2E" w:rsidRPr="00B21BBD">
        <w:rPr>
          <w:rFonts w:asciiTheme="minorHAnsi" w:hAnsiTheme="minorHAnsi"/>
        </w:rPr>
        <w:t>s</w:t>
      </w:r>
      <w:r w:rsidR="00542C29" w:rsidRPr="00B21BBD">
        <w:rPr>
          <w:rFonts w:asciiTheme="minorHAnsi" w:hAnsiTheme="minorHAnsi"/>
        </w:rPr>
        <w:t xml:space="preserve"> suggest that mTORC1 influences </w:t>
      </w:r>
      <w:r w:rsidR="00116C5F">
        <w:rPr>
          <w:rFonts w:asciiTheme="minorHAnsi" w:hAnsiTheme="minorHAnsi"/>
        </w:rPr>
        <w:t>mitochondrial metabolism both through</w:t>
      </w:r>
      <w:r w:rsidR="008135A7">
        <w:rPr>
          <w:rFonts w:asciiTheme="minorHAnsi" w:hAnsiTheme="minorHAnsi"/>
        </w:rPr>
        <w:t xml:space="preserve"> determining</w:t>
      </w:r>
      <w:r w:rsidR="00116C5F">
        <w:rPr>
          <w:rFonts w:asciiTheme="minorHAnsi" w:hAnsiTheme="minorHAnsi"/>
        </w:rPr>
        <w:t xml:space="preserve"> mitochondrial </w:t>
      </w:r>
      <w:r w:rsidR="008135A7">
        <w:rPr>
          <w:rFonts w:asciiTheme="minorHAnsi" w:hAnsiTheme="minorHAnsi"/>
        </w:rPr>
        <w:t xml:space="preserve">enzyme </w:t>
      </w:r>
      <w:r w:rsidR="00116C5F">
        <w:rPr>
          <w:rFonts w:asciiTheme="minorHAnsi" w:hAnsiTheme="minorHAnsi"/>
        </w:rPr>
        <w:t xml:space="preserve">content and </w:t>
      </w:r>
      <w:r w:rsidR="00542C29" w:rsidRPr="00B21BBD">
        <w:rPr>
          <w:rFonts w:asciiTheme="minorHAnsi" w:hAnsiTheme="minorHAnsi"/>
        </w:rPr>
        <w:t>the coupling of oxidative phosphorylation to ATP production</w:t>
      </w:r>
      <w:r w:rsidR="00DD4746">
        <w:rPr>
          <w:rFonts w:asciiTheme="minorHAnsi" w:hAnsiTheme="minorHAnsi"/>
        </w:rPr>
        <w:t>, mechanisms that wo</w:t>
      </w:r>
      <w:r w:rsidR="008135A7">
        <w:rPr>
          <w:rFonts w:asciiTheme="minorHAnsi" w:hAnsiTheme="minorHAnsi"/>
        </w:rPr>
        <w:t xml:space="preserve">uld </w:t>
      </w:r>
      <w:r w:rsidR="00EC659A">
        <w:rPr>
          <w:rFonts w:asciiTheme="minorHAnsi" w:hAnsiTheme="minorHAnsi"/>
        </w:rPr>
        <w:t xml:space="preserve">also </w:t>
      </w:r>
      <w:r w:rsidR="008135A7">
        <w:rPr>
          <w:rFonts w:asciiTheme="minorHAnsi" w:hAnsiTheme="minorHAnsi"/>
        </w:rPr>
        <w:t xml:space="preserve">influence energy expenditure </w:t>
      </w:r>
      <w:r w:rsidR="00F63ED9">
        <w:rPr>
          <w:rFonts w:asciiTheme="minorHAnsi" w:hAnsiTheme="minorHAnsi"/>
        </w:rPr>
        <w:t>at</w:t>
      </w:r>
      <w:r w:rsidR="008135A7">
        <w:rPr>
          <w:rFonts w:asciiTheme="minorHAnsi" w:hAnsiTheme="minorHAnsi"/>
        </w:rPr>
        <w:t xml:space="preserve"> the whole-body level.</w:t>
      </w:r>
      <w:r w:rsidR="00DD4746">
        <w:rPr>
          <w:rFonts w:asciiTheme="minorHAnsi" w:hAnsiTheme="minorHAnsi"/>
        </w:rPr>
        <w:t xml:space="preserve"> </w:t>
      </w:r>
    </w:p>
    <w:p w14:paraId="5E5F5873" w14:textId="77777777" w:rsidR="00784FFD" w:rsidRDefault="00784FFD" w:rsidP="00D8246A">
      <w:pPr>
        <w:rPr>
          <w:rFonts w:asciiTheme="minorHAnsi" w:hAnsiTheme="minorHAnsi"/>
        </w:rPr>
      </w:pPr>
    </w:p>
    <w:p w14:paraId="0BCB8A8C" w14:textId="446C5A26" w:rsidR="00542C29" w:rsidRDefault="0034371F" w:rsidP="00D8246A">
      <w:pPr>
        <w:rPr>
          <w:rFonts w:asciiTheme="minorHAnsi" w:hAnsiTheme="minorHAnsi"/>
        </w:rPr>
      </w:pPr>
      <w:r w:rsidRPr="00B21BBD">
        <w:rPr>
          <w:rFonts w:asciiTheme="minorHAnsi" w:hAnsiTheme="minorHAnsi"/>
        </w:rPr>
        <w:t xml:space="preserve">Other mechanisms linking muscle mTORC1 activity to elevated energy dissipation may be indirect, such as increased energy expenditure associated with elevations in muscle-derived FGF21 </w:t>
      </w:r>
      <w:r w:rsidRPr="00B21BBD">
        <w:rPr>
          <w:rFonts w:asciiTheme="minorHAnsi" w:hAnsiTheme="minorHAnsi"/>
        </w:rPr>
        <w:fldChar w:fldCharType="begin" w:fldLock="1"/>
      </w:r>
      <w:r w:rsidR="00D72F59">
        <w:rPr>
          <w:rFonts w:asciiTheme="minorHAnsi" w:hAnsiTheme="minorHAnsi"/>
        </w:rPr>
        <w:instrText>ADDIN CSL_CITATION {"citationItems":[{"id":"ITEM-1","itemData":{"DOI":"10.1126/scisignal.aab3715","ISBN":"1937-9145 (Electronic)","ISSN":"1937-9145","PMID":"26554817","abstract":"Skeletal muscle alters whole-body metabolism through the release of hormones into the bloodstream called myokines. Guridi et al. found that skeletal muscle released a hormone called FGF21 in mice with skeletal muscle–specific activation of mTORC1, a protein complex that links nutrient availability to cell growth. Compared to control mice, these mice weighed less, likely because of increased fatty acid oxidation and increased energy expenditure, and had lower plasma concentrations of glucose and insulin. Systemic administration of antibodies directed against FGF21 reversed these metabolic changes. Thus, FGF21 released from skeletal muscle can mediate changes in whole-body metabolism.Skeletal muscle is the largest organ, comprising 40% of the total body lean mass, and affects whole-body metabolism in multiple ways. We investigated the signaling pathways involved in this process using TSCmKO mice, which have a skeletal muscle–specific depletion of TSC1 (tuberous sclerosis complex 1). This deficiency results in the constitutive activation of mammalian target of rapamycin complex 1 (mTORC1), which enhances cell growth by promoting protein synthesis. TSCmKO mice were lean, with increased insulin sensitivity, as well as changes in white and brown adipose tissue and liver indicative of increased fatty acid oxidation. These differences were due to increased plasma concentrations of fibroblast growth factor 21 (FGF21), a hormone that stimulates glucose uptake and fatty acid oxidation. The skeletal muscle of TSCmKO mice released FGF21 because of mTORC1-triggered endoplasmic reticulum (ER) stress and activation of a pathway involving PERK (protein kinase RNA-like ER kinase), eIF2α (eukaryotic translation initiation factor 2α), and ATF4 (activating transcription factor 4). Treatment of TSCmKO mice with a chemical chaperone that alleviates ER stress reduced FGF21 production in muscle and increased body weight. Moreover, injection of function-blocking antibodies directed against FGF21 largely normalized the metabolic phenotype of the mice. Thus, sustained activation of mTORC1 signaling in skeletal muscle regulated whole-body metabolism through the induction of FGF21, which, over the long term, caused severe lipodystrophy.","author":[{"dropping-particle":"","family":"Guridi","given":"Maitea","non-dropping-particle":"","parse-names":false,"suffix":""},{"dropping-particle":"","family":"Tintignac","given":"Lionel A","non-dropping-particle":"","parse-names":false,"suffix":""},{"dropping-particle":"","family":"Lin","given":"Shuo","non-dropping-particle":"","parse-names":false,"suffix":""},{"dropping-particle":"","family":"Kupr","given":"Barbara","non-dropping-particle":"","parse-names":false,"suffix":""},{"dropping-particle":"","family":"Castets","given":"Perrine","non-dropping-particle":"","parse-names":false,"suffix":""},{"dropping-particle":"","family":"Rüegg","given":"Markus A.","non-dropping-particle":"","parse-names":false,"suffix":""}],"container-title":"Science Signaling","id":"ITEM-1","issue":"402","issued":{"date-parts":[["2015"]]},"page":"ra113-ra113","title":"Activation of mTORC1 in skeletal muscle regulates whole-body metabolism through FGF21","type":"article-journal","volume":"8"},"uris":["http://www.mendeley.com/documents/?uuid=657c7b73-0513-4458-8465-cfaef5a488ef"]},{"id":"ITEM-2","itemData":{"DOI":"10.1172/JCI77361","ISSN":"1558-8238","PMID":"26121750","abstract":"Eukaryotic translation initiation factor 4E-binding protein 1 (4E-BP1) is a key downstream effector of mTOR complex 1 (mTORC1) that represses cap-dependent mRNA translation initiation by sequestering the translation initiation factor eIF4E. Reduced mTORC1 signaling is associated with life span extension and improved metabolic homeostasis, yet the downstream targets that mediate these benefits are unclear. Here, we demonstrated that enhanced 4E-BP1 activity in mouse skeletal muscle protects against age- and diet-induced insulin resistance and metabolic rate decline. Transgenic animals displayed increased energy expenditure; altered adipose tissue distribution, including reduced white adipose accumulation and preserved brown adipose mass; and were protected from hepatic steatosis. Skeletal muscle-specific 4E-BP1 mediated metabolic protection directly through increased translation of peroxisome proliferator-activated receptor γ coactivator-1α (PGC-1α) and enhanced respiratory function. Non-cell autonomous protection was through preservation of brown adipose tissue metabolism, which was increased in 4E-BP1 transgenic animals during normal aging and in a response to diet-induced type 2 diabetes. Adipose phenotypes may derive from enhanced skeletal muscle expression and secretion of the known myokine FGF21. Unlike skeletal muscle, enhanced adipose-specific 4E-BP1 activity was not protective but instead was deleterious in response to the same challenges. These findings indicate that regulation of 4E-BP1 in skeletal muscle may serve as an important conduit through which mTORC1 controls metabolism.","author":[{"dropping-particle":"","family":"Tsai","given":"Shihyin","non-dropping-particle":"","parse-names":false,"suffix":""},{"dropping-particle":"","family":"Sitzmann","given":"Joanna M","non-dropping-particle":"","parse-names":false,"suffix":""},{"dropping-particle":"","family":"Dastidar","given":"Somasish G","non-dropping-particle":"","parse-names":false,"suffix":""},{"dropping-particle":"","family":"Rodriguez","given":"Ariana a","non-dropping-particle":"","parse-names":false,"suffix":""},{"dropping-particle":"","family":"Vu","given":"Stephanie L","non-dropping-particle":"","parse-names":false,"suffix":""},{"dropping-particle":"","family":"McDonald","given":"Circe E.","non-dropping-particle":"","parse-names":false,"suffix":""},{"dropping-particle":"","family":"Academia","given":"Emmeline C.","non-dropping-particle":"","parse-names":false,"suffix":""},{"dropping-particle":"","family":"O'Leary","given":"Monique N","non-dropping-particle":"","parse-names":false,"suffix":""},{"dropping-particle":"","family":"Ashe","given":"Travis D","non-dropping-particle":"","parse-names":false,"suffix":""},{"dropping-particle":"","family":"Spada","given":"Albert R.","non-dropping-particle":"La","parse-names":false,"suffix":""},{"dropping-particle":"","family":"Kennedy","given":"Brian K.","non-dropping-particle":"","parse-names":false,"suffix":""}],"container-title":"The Journal of clinical investigation","id":"ITEM-2","issue":"8","issued":{"date-parts":[["2015","8","3"]]},"page":"2952-64","title":"Muscle-specific 4E-BP1 signaling activation improves metabolic parameters during aging and obesity.","type":"article-journal","volume":"125"},"uris":["http://www.mendeley.com/documents/?uuid=23113948-169a-45a0-b5ae-23a7e0fc47a9"]},{"id":"ITEM-3","itemData":{"DOI":"10.1038/nm.3014","ISSN":"1546-170X","PMID":"23202295","abstract":"Despite growing interest and a recent surge in papers, the role of autophagy in glucose and lipid metabolism is unclear. We produced mice with skeletal muscle-specific deletion of Atg7 (encoding autophagy-related 7). Unexpectedly, these mice showed decreased fat mass and were protected from diet-induced obesity and insulin resistance; this phenotype was accompanied by increased fatty acid oxidation and browning of white adipose tissue (WAT) owing to induction of fibroblast growth factor 21 (Fgf21). Mitochondrial dysfunction induced by autophagy deficiency increased Fgf21 expression through induction of Atf4, a master regulator of the integrated stress response. Mitochondrial respiratory chain inhibitors also induced Fgf21 in an Atf4-dependent manner. We also observed induction of Fgf21, resistance to diet-induced obesity and amelioration of insulin resistance in mice with autophagy deficiency in the liver, another insulin target tissue. These findings suggest that autophagy deficiency and subsequent mitochondrial dysfunction promote Fgf21 expression, a hormone we consequently term a 'mitokine', and together these processes promote protection from diet-induced obesity and insulin resistance.","author":[{"dropping-particle":"","family":"Kim","given":"Kook Hwan","non-dropping-particle":"","parse-names":false,"suffix":""},{"dropping-particle":"","family":"Jeong","given":"Yeon Taek","non-dropping-particle":"","parse-names":false,"suffix":""},{"dropping-particle":"","family":"Oh","given":"Hyunhee","non-dropping-particle":"","parse-names":false,"suffix":""},{"dropping-particle":"","family":"Kim","given":"Seong Hun","non-dropping-particle":"","parse-names":false,"suffix":""},{"dropping-particle":"","family":"Cho","given":"Jae Min","non-dropping-particle":"","parse-names":false,"suffix":""},{"dropping-particle":"","family":"Kim","given":"Yo-Na","non-dropping-particle":"","parse-names":false,"suffix":""},{"dropping-particle":"","family":"Kim","given":"Su Sung","non-dropping-particle":"","parse-names":false,"suffix":""},{"dropping-particle":"","family":"Kim","given":"Do Hoon","non-dropping-particle":"","parse-names":false,"suffix":""},{"dropping-particle":"","family":"Hur","given":"Kyu Yeon","non-dropping-particle":"","parse-names":false,"suffix":""},{"dropping-particle":"","family":"Kim","given":"Hyoung Kyu","non-dropping-particle":"","parse-names":false,"suffix":""},{"dropping-particle":"","family":"Ko","given":"Taehee","non-dropping-particle":"","parse-names":false,"suffix":""},{"dropping-particle":"","family":"Han","given":"Jin","non-dropping-particle":"","parse-names":false,"suffix":""},{"dropping-particle":"","family":"Kim","given":"Hong Lim","non-dropping-particle":"","parse-names":false,"suffix":""},{"dropping-particle":"","family":"Kim","given":"Jin","non-dropping-particle":"","parse-names":false,"suffix":""},{"dropping-particle":"","family":"Back","given":"Sung Hoon","non-dropping-particle":"","parse-names":false,"suffix":""},{"dropping-particle":"","family":"Komatsu","given":"Masaaki","non-dropping-particle":"","parse-names":false,"suffix":""},{"dropping-particle":"","family":"Chen","given":"Hsiuchen","non-dropping-particle":"","parse-names":false,"suffix":""},{"dropping-particle":"","family":"Chan","given":"David C","non-dropping-particle":"","parse-names":false,"suffix":""},{"dropping-particle":"","family":"Konishi","given":"Morichika","non-dropping-particle":"","parse-names":false,"suffix":""},{"dropping-particle":"","family":"Itoh","given":"Nobuyuki","non-dropping-particle":"","parse-names":false,"suffix":""},{"dropping-particle":"","family":"Choi","given":"Cheol Soo","non-dropping-particle":"","parse-names":false,"suffix":""},{"dropping-particle":"","family":"Lee","given":"Myung-Shik","non-dropping-particle":"","parse-names":false,"suffix":""}],"container-title":"Nature medicine","id":"ITEM-3","issued":{"date-parts":[["2012","12","2"]]},"title":"Autophagy deficiency leads to protection from obesity and insulin resistance by inducing Fgf21 as a mitokine.","type":"article-journal"},"uris":["http://www.mendeley.com/documents/?uuid=49fb0fd7-7aad-49d2-aece-32d2d5fc5ee5"]}],"mendeley":{"formattedCitation":"[6,67,68]","plainTextFormattedCitation":"[6,67,68]","previouslyFormattedCitation":"[6,66,67]"},"properties":{"noteIndex":0},"schema":"https://github.com/citation-style-language/schema/raw/master/csl-citation.json"}</w:instrText>
      </w:r>
      <w:r w:rsidRPr="00B21BBD">
        <w:rPr>
          <w:rFonts w:asciiTheme="minorHAnsi" w:hAnsiTheme="minorHAnsi"/>
        </w:rPr>
        <w:fldChar w:fldCharType="separate"/>
      </w:r>
      <w:r w:rsidR="00D72F59" w:rsidRPr="00D72F59">
        <w:rPr>
          <w:rFonts w:asciiTheme="minorHAnsi" w:hAnsiTheme="minorHAnsi"/>
          <w:noProof/>
        </w:rPr>
        <w:t>[6,67,68]</w:t>
      </w:r>
      <w:r w:rsidRPr="00B21BBD">
        <w:rPr>
          <w:rFonts w:asciiTheme="minorHAnsi" w:hAnsiTheme="minorHAnsi"/>
        </w:rPr>
        <w:fldChar w:fldCharType="end"/>
      </w:r>
      <w:r w:rsidRPr="00B21BBD">
        <w:rPr>
          <w:rFonts w:asciiTheme="minorHAnsi" w:hAnsiTheme="minorHAnsi"/>
        </w:rPr>
        <w:t xml:space="preserve"> or other factors.</w:t>
      </w:r>
      <w:r w:rsidR="002A3922">
        <w:rPr>
          <w:rFonts w:asciiTheme="minorHAnsi" w:hAnsiTheme="minorHAnsi"/>
        </w:rPr>
        <w:t xml:space="preserve"> </w:t>
      </w:r>
      <w:r w:rsidR="002A3922" w:rsidRPr="006816CD">
        <w:rPr>
          <w:rFonts w:asciiTheme="minorHAnsi" w:hAnsiTheme="minorHAnsi"/>
        </w:rPr>
        <w:t xml:space="preserve">The pathways underlying </w:t>
      </w:r>
      <w:r w:rsidR="002A3922">
        <w:rPr>
          <w:rFonts w:asciiTheme="minorHAnsi" w:hAnsiTheme="minorHAnsi"/>
        </w:rPr>
        <w:t>how mTORC1</w:t>
      </w:r>
      <w:r w:rsidR="002A3922" w:rsidRPr="006816CD">
        <w:rPr>
          <w:rFonts w:asciiTheme="minorHAnsi" w:hAnsiTheme="minorHAnsi"/>
        </w:rPr>
        <w:t xml:space="preserve"> </w:t>
      </w:r>
      <w:r w:rsidR="002A3922">
        <w:rPr>
          <w:rFonts w:asciiTheme="minorHAnsi" w:hAnsiTheme="minorHAnsi"/>
        </w:rPr>
        <w:t xml:space="preserve">influences mitochondrial metabolism in skeletal muscle are </w:t>
      </w:r>
      <w:r w:rsidR="002A3922" w:rsidRPr="006816CD">
        <w:rPr>
          <w:rFonts w:asciiTheme="minorHAnsi" w:hAnsiTheme="minorHAnsi"/>
        </w:rPr>
        <w:t>unclear</w:t>
      </w:r>
      <w:r w:rsidR="002A3922">
        <w:rPr>
          <w:rFonts w:asciiTheme="minorHAnsi" w:hAnsiTheme="minorHAnsi"/>
        </w:rPr>
        <w:t>,</w:t>
      </w:r>
      <w:r w:rsidR="002A3922" w:rsidRPr="006816CD">
        <w:rPr>
          <w:rFonts w:asciiTheme="minorHAnsi" w:hAnsiTheme="minorHAnsi"/>
        </w:rPr>
        <w:t xml:space="preserve"> but since amino acids and fatty acids both re</w:t>
      </w:r>
      <w:r w:rsidR="002A3922">
        <w:rPr>
          <w:rFonts w:asciiTheme="minorHAnsi" w:hAnsiTheme="minorHAnsi"/>
        </w:rPr>
        <w:t>quire</w:t>
      </w:r>
      <w:r w:rsidR="002A3922" w:rsidRPr="006816CD">
        <w:rPr>
          <w:rFonts w:asciiTheme="minorHAnsi" w:hAnsiTheme="minorHAnsi"/>
        </w:rPr>
        <w:t xml:space="preserve"> mitochondria </w:t>
      </w:r>
      <w:r w:rsidR="002A3922">
        <w:rPr>
          <w:rFonts w:asciiTheme="minorHAnsi" w:hAnsiTheme="minorHAnsi"/>
        </w:rPr>
        <w:t>for their metabolism</w:t>
      </w:r>
      <w:r w:rsidR="002A3922" w:rsidRPr="006816CD">
        <w:rPr>
          <w:rFonts w:asciiTheme="minorHAnsi" w:hAnsiTheme="minorHAnsi"/>
        </w:rPr>
        <w:t>, it is possible that alternation</w:t>
      </w:r>
      <w:r w:rsidR="002A3922">
        <w:rPr>
          <w:rFonts w:asciiTheme="minorHAnsi" w:hAnsiTheme="minorHAnsi"/>
        </w:rPr>
        <w:t>s</w:t>
      </w:r>
      <w:r w:rsidR="002A3922" w:rsidRPr="006816CD">
        <w:rPr>
          <w:rFonts w:asciiTheme="minorHAnsi" w:hAnsiTheme="minorHAnsi"/>
        </w:rPr>
        <w:t xml:space="preserve"> in substrate flux could result </w:t>
      </w:r>
      <w:r w:rsidR="002A3922">
        <w:rPr>
          <w:rFonts w:asciiTheme="minorHAnsi" w:hAnsiTheme="minorHAnsi"/>
        </w:rPr>
        <w:t xml:space="preserve">in a transition toward </w:t>
      </w:r>
      <w:r w:rsidR="002A3922" w:rsidRPr="006816CD">
        <w:rPr>
          <w:rFonts w:asciiTheme="minorHAnsi" w:hAnsiTheme="minorHAnsi"/>
        </w:rPr>
        <w:t>more oxidative fibers</w:t>
      </w:r>
      <w:r w:rsidR="002A3922">
        <w:rPr>
          <w:rFonts w:asciiTheme="minorHAnsi" w:hAnsiTheme="minorHAnsi"/>
        </w:rPr>
        <w:t xml:space="preserve"> within the muscle in a muscle-autonomous way</w:t>
      </w:r>
      <w:r w:rsidR="002A3922" w:rsidRPr="006816CD">
        <w:rPr>
          <w:rFonts w:asciiTheme="minorHAnsi" w:hAnsiTheme="minorHAnsi"/>
        </w:rPr>
        <w:t xml:space="preserve">, </w:t>
      </w:r>
      <w:r w:rsidR="002A3922">
        <w:rPr>
          <w:rFonts w:asciiTheme="minorHAnsi" w:hAnsiTheme="minorHAnsi"/>
        </w:rPr>
        <w:t xml:space="preserve">depending on the tissues needs. For example, it has been suggested that skeletal muscle </w:t>
      </w:r>
      <w:r w:rsidR="002A3922" w:rsidRPr="006816CD">
        <w:rPr>
          <w:rFonts w:asciiTheme="minorHAnsi" w:hAnsiTheme="minorHAnsi"/>
          <w:i/>
        </w:rPr>
        <w:t>Nprl2</w:t>
      </w:r>
      <w:r w:rsidR="002A3922">
        <w:rPr>
          <w:rFonts w:asciiTheme="minorHAnsi" w:hAnsiTheme="minorHAnsi"/>
        </w:rPr>
        <w:t xml:space="preserve"> deletion increases aerobic glycolysis in order to provide more TCA cycle intermediates for non-essential amino acid synthesis </w:t>
      </w:r>
      <w:r w:rsidR="002A3922">
        <w:rPr>
          <w:rFonts w:asciiTheme="minorHAnsi" w:hAnsiTheme="minorHAnsi"/>
        </w:rPr>
        <w:fldChar w:fldCharType="begin" w:fldLock="1"/>
      </w:r>
      <w:r w:rsidR="00D72F59">
        <w:rPr>
          <w:rFonts w:asciiTheme="minorHAnsi" w:hAnsiTheme="minorHAnsi"/>
        </w:rPr>
        <w:instrText>ADDIN CSL_CITATION {"citationItems":[{"id":"ITEM-1","itemData":{"DOI":"10.1016/j.celrep.2018.04.058","ISBN":"0000000000000","ISSN":"22111247","PMID":"29768191","abstract":"The conserved GATOR1 complex consisting of NPRL2-NPRL3-DEPDC5 inhibits mammalian target of rapamycin complex 1 (mTORC1) in response to amino acid insufficiency. Here, we show that loss of NPRL2 and GATOR1 function in skeletal muscle causes constitutive activation of mTORC1 signaling in the fed and fasted states. Muscle fibers of NPRL2 knockout animals are significantly larger and show altered fiber-type composition, with more fast-twitch glycolytic and fewer slow-twitch oxidative fibers. NPRL2 muscle knockout mice also have altered running behavior and enhanced glucose tolerance. Furthermore, loss of NPRL2 induces aerobic glycolysis and suppresses glucose entry into the TCA cycle. Such chronic activation of mTORC1 leads to compensatory increases in anaplerotic pathways to replenish TCA intermediates that are consumed for biosynthetic purposes. These phenotypes reveal a fundamental role for the GATOR1 complex in the homeostatic regulation of mitochondrial functions (biosynthesis versus ATP) to mediate carbohydrate utilization in muscle. Dutchak et al. investigate how mTORC1 activation rewires cellular metabolism in skeletal muscle by analyzing the consequences of loss of NPRL2, a component of the GATOR1 complex that is a conserved negative regulator of mTORC1.","author":[{"dropping-particle":"","family":"Dutchak","given":"Paul A.","non-dropping-particle":"","parse-names":false,"suffix":""},{"dropping-particle":"","family":"Estill-Terpack","given":"Sandi J.","non-dropping-particle":"","parse-names":false,"suffix":""},{"dropping-particle":"","family":"Plec","given":"Abigail A.","non-dropping-particle":"","parse-names":false,"suffix":""},{"dropping-particle":"","family":"Zhao","given":"Xiaozheng","non-dropping-particle":"","parse-names":false,"suffix":""},{"dropping-particle":"","family":"Yang","given":"Chendong","non-dropping-particle":"","parse-names":false,"suffix":""},{"dropping-particle":"","family":"Chen","given":"Jun","non-dropping-particle":"","parse-names":false,"suffix":""},{"dropping-particle":"","family":"Ko","given":"Bookyung","non-dropping-particle":"","parse-names":false,"suffix":""},{"dropping-particle":"","family":"Deberardinis","given":"Ralph J.","non-dropping-particle":"","parse-names":false,"suffix":""},{"dropping-particle":"","family":"Yu","given":"Yonghao","non-dropping-particle":"","parse-names":false,"suffix":""},{"dropping-particle":"","family":"Tu","given":"Benjamin P.","non-dropping-particle":"","parse-names":false,"suffix":""}],"container-title":"Cell Reports","id":"ITEM-1","issue":"7","issued":{"date-parts":[["2018"]]},"page":"1907-1914","publisher":"ElsevierCompany.","title":"Loss of a Negative Regulator of mTORC1 Induces Aerobic Glycolysis and Altered Fiber Composition in Skeletal Muscle","type":"article-journal","volume":"23"},"uris":["http://www.mendeley.com/documents/?uuid=54689804-d53f-4b47-b23a-3f4552373c0a"]}],"mendeley":{"formattedCitation":"[64]","plainTextFormattedCitation":"[64]","previouslyFormattedCitation":"[63]"},"properties":{"noteIndex":0},"schema":"https://github.com/citation-style-language/schema/raw/master/csl-citation.json"}</w:instrText>
      </w:r>
      <w:r w:rsidR="002A3922">
        <w:rPr>
          <w:rFonts w:asciiTheme="minorHAnsi" w:hAnsiTheme="minorHAnsi"/>
        </w:rPr>
        <w:fldChar w:fldCharType="separate"/>
      </w:r>
      <w:r w:rsidR="00D72F59" w:rsidRPr="00D72F59">
        <w:rPr>
          <w:rFonts w:asciiTheme="minorHAnsi" w:hAnsiTheme="minorHAnsi"/>
          <w:noProof/>
        </w:rPr>
        <w:t>[64]</w:t>
      </w:r>
      <w:r w:rsidR="002A3922">
        <w:rPr>
          <w:rFonts w:asciiTheme="minorHAnsi" w:hAnsiTheme="minorHAnsi"/>
        </w:rPr>
        <w:fldChar w:fldCharType="end"/>
      </w:r>
      <w:r w:rsidR="002A3922">
        <w:rPr>
          <w:rFonts w:asciiTheme="minorHAnsi" w:hAnsiTheme="minorHAnsi"/>
        </w:rPr>
        <w:t>. Similarly, increased fatty acid uptake into the muscle might influence rates of</w:t>
      </w:r>
      <w:r w:rsidR="002A3922" w:rsidRPr="006816CD">
        <w:rPr>
          <w:rFonts w:asciiTheme="minorHAnsi" w:hAnsiTheme="minorHAnsi"/>
        </w:rPr>
        <w:t xml:space="preserve"> lipid oxidation and</w:t>
      </w:r>
      <w:r w:rsidR="002A3922">
        <w:rPr>
          <w:rFonts w:asciiTheme="minorHAnsi" w:hAnsiTheme="minorHAnsi"/>
        </w:rPr>
        <w:t>, consequently,</w:t>
      </w:r>
      <w:r w:rsidR="002A3922" w:rsidRPr="006816CD">
        <w:rPr>
          <w:rFonts w:asciiTheme="minorHAnsi" w:hAnsiTheme="minorHAnsi"/>
        </w:rPr>
        <w:t xml:space="preserve"> </w:t>
      </w:r>
      <w:r w:rsidR="002A3922">
        <w:rPr>
          <w:rFonts w:asciiTheme="minorHAnsi" w:hAnsiTheme="minorHAnsi"/>
        </w:rPr>
        <w:t>alter</w:t>
      </w:r>
      <w:r w:rsidR="002A3922" w:rsidRPr="006816CD">
        <w:rPr>
          <w:rFonts w:asciiTheme="minorHAnsi" w:hAnsiTheme="minorHAnsi"/>
        </w:rPr>
        <w:t xml:space="preserve"> adiposity.  This hypothesis is consistent with anti-obesogenic effects of muscle specific </w:t>
      </w:r>
      <w:r w:rsidR="002A3922" w:rsidRPr="006816CD">
        <w:rPr>
          <w:rFonts w:asciiTheme="minorHAnsi" w:hAnsiTheme="minorHAnsi"/>
          <w:i/>
        </w:rPr>
        <w:t>Cd36</w:t>
      </w:r>
      <w:r w:rsidR="002A3922" w:rsidRPr="006816CD">
        <w:rPr>
          <w:rFonts w:asciiTheme="minorHAnsi" w:hAnsiTheme="minorHAnsi"/>
        </w:rPr>
        <w:t xml:space="preserve"> overexpression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{"citationItems":[{"id":"ITEM-1","itemData":{"DOI":"10.1074/jbc.274.38.26761","ISBN":"0021-9258 (Print)\\r0021-9258 (Linking)","ISSN":"00219258","PMID":"10480880","abstract":"Increasing evidence has implicated the membrane protein CD36 (FAT) in binding and transport of long chain fatty acids (FA). To determine the physiological role of CD36, we examined effects of its overexpression in muscle, a tissue that depends on FA for its energy needs and is responsible for clearing a major fraction of circulating FA. Mice with CD36 overexpression in muscle were generated using the promoter of the muscle creatine kinase gene (MCK). Transgenic (MCK-CD36) mice had a slightly lower body weight than control litter mates. This reflected a leaner body mass with less overall adipose tissue, as evidenced by magnetic resonance spectroscopy. Soleus muscles from transgenic animals exhibited a greatly enhanced ability to oxidize fatty acids in response to stimulation/contraction. This increased oxidative ability was not associated with significant alterations in histological appearance of muscle fibers. Transgenic mice had lower blood levels of triglycerides and fatty acids and a reduced triglyceride content of very low density lipoproteins. Blood cholesterol levels were slightly lower, but no significant decrease in the cholesterol content of major lipoprotein fractions was measured. Blood glucose was significantly increased, while insulin levels were similar in the fed state and higher in the fasted state. However, glucose tolerance curves, determined at 20 weeks of age, were similar in control and transgenic mice. In summary, the study documented, in vivo, the role of CD36 to facilitate cellular FA uptake. It also illustrated importance of the uptake process in muscle to overall FA metabolism and glucose utilization.","author":[{"dropping-particle":"","family":"Ibrahimi","given":"Azeddine","non-dropping-particle":"","parse-names":false,"suffix":""},{"dropping-particle":"","family":"Bonen","given":"Arend","non-dropping-particle":"","parse-names":false,"suffix":""},{"dropping-particle":"","family":"Blinn","given":"W. Dennis","non-dropping-particle":"","parse-names":false,"suffix":""},{"dropping-particle":"","family":"Hajri","given":"Tahar","non-dropping-particle":"","parse-names":false,"suffix":""},{"dropping-particle":"","family":"Li","given":"Xin","non-dropping-particle":"","parse-names":false,"suffix":""},{"dropping-particle":"","family":"Zhong","given":"Kai","non-dropping-particle":"","parse-names":false,"suffix":""},{"dropping-particle":"","family":"Cameron","given":"Roger","non-dropping-particle":"","parse-names":false,"suffix":""},{"dropping-particle":"","family":"Abumrad","given":"Nada A.","non-dropping-particle":"","parse-names":false,"suffix":""}],"container-title":"Journal of Biological Chemistry","id":"ITEM-1","issue":"38","issued":{"date-parts":[["1999","9","17"]]},"page":"26761-26766","title":"Muscle-specific overexpression of FAT/CD36 enhances fatty acid oxidation by contracting muscle, reduces plasma triglycerides and fatty acids, and increases plasma glucose and insulin","type":"article-journal","volume":"274"},"uris":["http://www.mendeley.com/documents/?uuid=4d676029-d07c-44d3-8feb-c52623e85d4c"]}],"mendeley":{"formattedCitation":"[69]","plainTextFormattedCitation":"[69]","previouslyFormattedCitation":"[68]"},"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[69]</w:t>
      </w:r>
      <w:r w:rsidR="002A3922" w:rsidRPr="006816CD">
        <w:rPr>
          <w:rFonts w:asciiTheme="minorHAnsi" w:hAnsiTheme="minorHAnsi"/>
        </w:rPr>
        <w:fldChar w:fldCharType="end"/>
      </w:r>
      <w:r w:rsidR="002A3922" w:rsidRPr="006816CD">
        <w:rPr>
          <w:rFonts w:asciiTheme="minorHAnsi" w:hAnsiTheme="minorHAnsi"/>
        </w:rPr>
        <w:t xml:space="preserve"> and with the observation that elevated free fatty acids can promote mitochondrial biogenesis </w:t>
      </w:r>
      <w:r w:rsidR="002A3922" w:rsidRPr="006816CD">
        <w:rPr>
          <w:rFonts w:asciiTheme="minorHAnsi" w:hAnsiTheme="minorHAnsi"/>
        </w:rPr>
        <w:fldChar w:fldCharType="begin" w:fldLock="1"/>
      </w:r>
      <w:r w:rsidR="00D72F59">
        <w:rPr>
          <w:rFonts w:asciiTheme="minorHAnsi" w:hAnsiTheme="minorHAnsi"/>
        </w:rPr>
        <w:instrText>ADDIN CSL_CITATION {"citationItems":[{"id":"ITEM-1","itemData":{"DOI":"10.1073/pnas.0704024104","ISBN":"0027-8424 (Print)\\r0027-8424 (Linking)","ISSN":"0027-8424","PMID":"17548828","abstract":"A number of studies have reported that a high-fat diet induces increases in mitochondrial fatty acid oxidation enzymes in muscle. In contrast, in two recent studies raising plasma free fatty acids (FFA) resulted in a decrease in mitochondria. In this work, we reevaluated the effects of raising FFA on muscle mitochondrial biogenesis and capacity for fat oxidation. Rats were fed a high-fat diet and given daily injections of heparin to raise FFA. This treatment induced an increase in mitochondrial biogenesis in muscle, as evidenced by increases in mitochondrial enzymes of the fatty acid oxidation pathway, citrate cycle, and respiratory chain, with an increase in the capacity to oxidize fat, as well as an increase in mitochondrial DNA copy number. Raising FFA also resulted in an increase in binding of peroxisome proliferator-activated receptor (PPAR) delta to the PPAR response element on the carnitine palmitoyltransferase 1 promoter. We interpret our results as evidence that raising FFA induces an increase in mitochondrial biogenesis in muscle by activating PPARdelta.","author":[{"dropping-particle":"","family":"Garcia-Roves","given":"Pablo","non-dropping-particle":"","parse-names":false,"suffix":""},{"dropping-particle":"","family":"Huss","given":"Janice M","non-dropping-particle":"","parse-names":false,"suffix":""},{"dropping-particle":"","family":"Han","given":"Dong-Ho","non-dropping-particle":"","parse-names":false,"suffix":""},{"dropping-particle":"","family":"Hancock","given":"Chad R","non-dropping-particle":"","parse-names":false,"suffix":""},{"dropping-particle":"","family":"Iglesias-Gutierrez","given":"Eduardo","non-dropping-particle":"","parse-names":false,"suffix":""},{"dropping-particle":"","family":"Chen","given":"May","non-dropping-particle":"","parse-names":false,"suffix":""},{"dropping-particle":"","family":"Holloszy","given":"John O.","non-dropping-particle":"","parse-names":false,"suffix":""}],"container-title":"Proceedings of the National Academy of Sciences of the United States of America","id":"ITEM-1","issue":"25","issued":{"date-parts":[["2007"]]},"page":"10709-13","title":"Raising plasma fatty acid concentration induces increased biogenesis of mitochondria in skeletal muscle.","type":"article-journal","volume":"104"},"uris":["http://www.mendeley.com/documents/?uuid=8f054088-5a17-4e45-bec4-0313f2bbc2ef"]}],"mendeley":{"formattedCitation":"[70]","plainTextFormattedCitation":"[70]","previouslyFormattedCitation":"[69]"},"properties":{"noteIndex":0},"schema":"https://github.com/citation-style-language/schema/raw/master/csl-citation.json"}</w:instrText>
      </w:r>
      <w:r w:rsidR="002A3922" w:rsidRPr="006816CD">
        <w:rPr>
          <w:rFonts w:asciiTheme="minorHAnsi" w:hAnsiTheme="minorHAnsi"/>
        </w:rPr>
        <w:fldChar w:fldCharType="separate"/>
      </w:r>
      <w:r w:rsidR="00D72F59" w:rsidRPr="00D72F59">
        <w:rPr>
          <w:rFonts w:asciiTheme="minorHAnsi" w:hAnsiTheme="minorHAnsi"/>
          <w:noProof/>
        </w:rPr>
        <w:t>[70]</w:t>
      </w:r>
      <w:r w:rsidR="002A3922" w:rsidRPr="006816CD">
        <w:rPr>
          <w:rFonts w:asciiTheme="minorHAnsi" w:hAnsiTheme="minorHAnsi"/>
        </w:rPr>
        <w:fldChar w:fldCharType="end"/>
      </w:r>
      <w:r w:rsidR="002A3922" w:rsidRPr="006816CD">
        <w:rPr>
          <w:rFonts w:asciiTheme="minorHAnsi" w:hAnsiTheme="minorHAnsi"/>
        </w:rPr>
        <w:t xml:space="preserve">.  Increased nutrient uptake, coupled with elevated mitochondria </w:t>
      </w:r>
      <w:r w:rsidR="002A3922">
        <w:rPr>
          <w:rFonts w:asciiTheme="minorHAnsi" w:hAnsiTheme="minorHAnsi"/>
        </w:rPr>
        <w:t>could potentially</w:t>
      </w:r>
      <w:r w:rsidR="002A3922" w:rsidRPr="001D14AE">
        <w:rPr>
          <w:rFonts w:asciiTheme="minorHAnsi" w:hAnsiTheme="minorHAnsi"/>
        </w:rPr>
        <w:t xml:space="preserve"> </w:t>
      </w:r>
      <w:r w:rsidR="002A3922" w:rsidRPr="006816CD">
        <w:rPr>
          <w:rFonts w:asciiTheme="minorHAnsi" w:hAnsiTheme="minorHAnsi"/>
        </w:rPr>
        <w:t xml:space="preserve">produce more ATP in these cells. As such muscle </w:t>
      </w:r>
      <w:r w:rsidR="002A3922" w:rsidRPr="006816CD">
        <w:rPr>
          <w:rFonts w:asciiTheme="minorHAnsi" w:hAnsiTheme="minorHAnsi"/>
          <w:i/>
        </w:rPr>
        <w:t>Tsc1</w:t>
      </w:r>
      <w:r w:rsidR="002A3922" w:rsidRPr="006816CD">
        <w:rPr>
          <w:rFonts w:asciiTheme="minorHAnsi" w:hAnsiTheme="minorHAnsi"/>
        </w:rPr>
        <w:t xml:space="preserve"> knockout animals could be plausibly thermogenic due to </w:t>
      </w:r>
      <w:r w:rsidR="002A3922">
        <w:rPr>
          <w:rFonts w:asciiTheme="minorHAnsi" w:hAnsiTheme="minorHAnsi"/>
        </w:rPr>
        <w:t xml:space="preserve">the combined effects of </w:t>
      </w:r>
      <w:r w:rsidR="002A3922" w:rsidRPr="006816CD">
        <w:rPr>
          <w:rFonts w:asciiTheme="minorHAnsi" w:hAnsiTheme="minorHAnsi"/>
        </w:rPr>
        <w:t>multiple muscle-autonomous adaptations</w:t>
      </w:r>
      <w:r w:rsidR="002A3922">
        <w:rPr>
          <w:rFonts w:asciiTheme="minorHAnsi" w:hAnsiTheme="minorHAnsi"/>
        </w:rPr>
        <w:t>,</w:t>
      </w:r>
      <w:r w:rsidR="002A3922" w:rsidRPr="006816CD">
        <w:rPr>
          <w:rFonts w:asciiTheme="minorHAnsi" w:hAnsiTheme="minorHAnsi"/>
        </w:rPr>
        <w:t xml:space="preserve"> including </w:t>
      </w:r>
      <w:r w:rsidR="002A3922">
        <w:rPr>
          <w:rFonts w:asciiTheme="minorHAnsi" w:hAnsiTheme="minorHAnsi"/>
        </w:rPr>
        <w:t xml:space="preserve">(but not limited to) </w:t>
      </w:r>
      <w:r w:rsidR="002A3922" w:rsidRPr="006816CD">
        <w:rPr>
          <w:rFonts w:asciiTheme="minorHAnsi" w:hAnsiTheme="minorHAnsi"/>
        </w:rPr>
        <w:t xml:space="preserve">amino </w:t>
      </w:r>
      <w:r w:rsidR="002A3922">
        <w:rPr>
          <w:rFonts w:asciiTheme="minorHAnsi" w:hAnsiTheme="minorHAnsi"/>
        </w:rPr>
        <w:t xml:space="preserve">acid </w:t>
      </w:r>
      <w:r w:rsidR="002A3922" w:rsidRPr="006816CD">
        <w:rPr>
          <w:rFonts w:asciiTheme="minorHAnsi" w:hAnsiTheme="minorHAnsi"/>
        </w:rPr>
        <w:t>and fatty acid transport, mitochondrial activity and sarcolipin-mediated uncoupling</w:t>
      </w:r>
    </w:p>
    <w:p w14:paraId="142E868F" w14:textId="77777777" w:rsidR="002A3922" w:rsidRPr="00F54AD8" w:rsidRDefault="002A3922" w:rsidP="00D8246A">
      <w:pPr>
        <w:rPr>
          <w:rFonts w:asciiTheme="minorHAnsi" w:hAnsiTheme="minorHAnsi"/>
        </w:rPr>
      </w:pPr>
    </w:p>
    <w:p w14:paraId="31A7133E" w14:textId="5EA8726E" w:rsidR="00905D9A" w:rsidRPr="00C2256A" w:rsidRDefault="00905D9A" w:rsidP="00905D9A">
      <w:pPr>
        <w:rPr>
          <w:rFonts w:asciiTheme="minorHAnsi" w:hAnsiTheme="minorHAnsi"/>
        </w:rPr>
      </w:pPr>
      <w:r>
        <w:rPr>
          <w:rFonts w:asciiTheme="minorHAnsi" w:hAnsiTheme="minorHAnsi"/>
        </w:rPr>
        <w:t>An important factor worth taking into consideration when interpreting the data presented here (and elsewhere) is that dysregulation of autophagy has been previously reported in response to skeletal muscle mTORC1 activation</w:t>
      </w:r>
      <w:r w:rsidR="00F54AD8">
        <w:rPr>
          <w:rFonts w:asciiTheme="minorHAnsi" w:hAnsiTheme="minorHAnsi"/>
        </w:rPr>
        <w:t xml:space="preserve"> </w:t>
      </w:r>
      <w:r w:rsidR="00F54AD8">
        <w:rPr>
          <w:rFonts w:asciiTheme="minorHAnsi" w:hAnsiTheme="minorHAnsi"/>
        </w:rPr>
        <w:fldChar w:fldCharType="begin" w:fldLock="1"/>
      </w:r>
      <w:r w:rsidR="00316764">
        <w:rPr>
          <w:rFonts w:asciiTheme="minorHAnsi" w:hAnsiTheme="minorHAnsi"/>
        </w:rPr>
        <w:instrText>ADDIN CSL_CITATION {"citationItems":[{"id":"ITEM-1","itemData":{"DOI":"10.1016/j.cmet.2013.03.015","ISBN":"1932-7420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metabolism","id":"ITEM-1","issue":"5","issued":{"date-parts":[["2013","4","7"]]},"note":"From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[21]","plainTextFormattedCitation":"[21]","previouslyFormattedCitation":"[21]"},"properties":{"noteIndex":0},"schema":"https://github.com/citation-style-language/schema/raw/master/csl-citation.json"}</w:instrText>
      </w:r>
      <w:r w:rsidR="00F54AD8">
        <w:rPr>
          <w:rFonts w:asciiTheme="minorHAnsi" w:hAnsiTheme="minorHAnsi"/>
        </w:rPr>
        <w:fldChar w:fldCharType="separate"/>
      </w:r>
      <w:r w:rsidR="00F54AD8" w:rsidRPr="00F54AD8">
        <w:rPr>
          <w:rFonts w:asciiTheme="minorHAnsi" w:hAnsiTheme="minorHAnsi"/>
          <w:noProof/>
        </w:rPr>
        <w:t>[21]</w:t>
      </w:r>
      <w:r w:rsidR="00F54AD8">
        <w:rPr>
          <w:rFonts w:asciiTheme="minorHAnsi" w:hAnsiTheme="minorHAnsi"/>
        </w:rPr>
        <w:fldChar w:fldCharType="end"/>
      </w:r>
      <w:r w:rsidR="00F54AD8">
        <w:rPr>
          <w:rFonts w:asciiTheme="minorHAnsi" w:hAnsiTheme="minorHAnsi"/>
        </w:rPr>
        <w:t>.</w:t>
      </w:r>
      <w:r>
        <w:rPr>
          <w:rFonts w:asciiTheme="minorHAnsi" w:hAnsiTheme="minorHAnsi"/>
        </w:rPr>
        <w:t xml:space="preserve"> </w:t>
      </w:r>
      <w:commentRangeStart w:id="170"/>
      <w:commentRangeStart w:id="171"/>
      <w:r>
        <w:rPr>
          <w:rFonts w:asciiTheme="minorHAnsi" w:hAnsiTheme="minorHAnsi"/>
        </w:rPr>
        <w:t xml:space="preserve">The presence of vacuolated mitochondria and intracellular inclusions that contain mitochondrial enzymes in </w:t>
      </w:r>
      <w:r w:rsidRPr="00C2256A">
        <w:rPr>
          <w:rFonts w:asciiTheme="minorHAnsi" w:hAnsiTheme="minorHAnsi"/>
          <w:i/>
        </w:rPr>
        <w:t>Tcs1</w:t>
      </w:r>
      <w:r>
        <w:rPr>
          <w:rFonts w:asciiTheme="minorHAnsi" w:hAnsiTheme="minorHAnsi"/>
        </w:rPr>
        <w:t xml:space="preserve">-null skeletal muscle would suggest that the increase in oxidative markers reported in other studies </w:t>
      </w:r>
      <w:r w:rsidR="00316764">
        <w:rPr>
          <w:rFonts w:asciiTheme="minorHAnsi" w:hAnsiTheme="minorHAnsi"/>
        </w:rPr>
        <w:fldChar w:fldCharType="begin" w:fldLock="1"/>
      </w:r>
      <w:r w:rsidR="00D72F59">
        <w:rPr>
          <w:rFonts w:asciiTheme="minorHAnsi" w:hAnsiTheme="minorHAnsi"/>
        </w:rPr>
        <w:instrText>ADDIN CSL_CITATION {"citationItems":[{"id":"ITEM-1","itemData":{"DOI":"10.1186/2044-5040-3-6","ISSN":"2044-5040","PMID":"23497627","abstract":"BACKGROUND: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PGC-1α,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tha…","author":[{"dropping-particle":"","family":"Bentzinger","given":"C. Florian","non-dropping-particle":"","parse-names":false,"suffix":""},{"dropping-particle":"","family":"Lin","given":"Shuo","non-dropping-particle":"","parse-names":false,"suffix":""},{"dropping-particle":"","family":"Romanino","given":"Klaas","non-dropping-particle":"","parse-names":false,"suffix":""},{"dropping-particle":"","family":"Castets","given":"Perrine","non-dropping-particle":"","parse-names":false,"suffix":""},{"dropping-particle":"","family":"Guridi","given":"Maitea","non-dropping-particle":"","parse-names":false,"suffix":""},{"dropping-particle":"","family":"Summermatter","given":"Serge","non-dropping-particle":"","parse-names":false,"suffix":""},{"dropping-particle":"","family":"Handschin","given":"Christoph","non-dropping-particle":"","parse-names":false,"suffix":""},{"dropping-particle":"","family":"Tintignac","given":"Lionel A.","non-dropping-particle":"","parse-names":false,"suffix":""},{"dropping-particle":"","family":"Hall","given":"Michael N.","non-dropping-particle":"","parse-names":false,"suffix":""},{"dropping-particle":"","family":"Rüegg","given":"Markus A.","non-dropping-particle":"","parse-names":false,"suffix":""}],"container-title":"Skeletal muscle","id":"ITEM-1","issue":"1","issued":{"date-parts":[["2013","1"]]},"page":"6","title":"Differential response of skeletal muscles to mTORC1 signaling during atrophy and hypertrophy.","type":"article-journal","volume":"3"},"uris":["http://www.mendeley.com/documents/?uuid=0a749ec3-0f9f-470f-affa-fb5468a48dc2"]},{"id":"ITEM-2","itemData":{"DOI":"10.1016/j.cmet.2008.10.002","ISBN":"1550-4131","ISSN":"1932-7420","PMID":"19046572","abstract":"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life.","author":[{"dropping-particle":"","family":"Bentzinger","given":"C. Florian","non-dropping-particle":"","parse-names":false,"suffix":""},{"dropping-particle":"","family":"Romanino","given":"Klaas","non-dropping-particle":"","parse-names":false,"suffix":""},{"dropping-particle":"","family":"Cloëtta","given":"Dimitri","non-dropping-particle":"","parse-names":false,"suffix":""},{"dropping-particle":"","family":"Lin","given":"Shuo","non-dropping-particle":"","parse-names":false,"suffix":""},{"dropping-particle":"","family":"Mascarenhas","given":"Joseph B.","non-dropping-particle":"","parse-names":false,"suffix":""},{"dropping-particle":"","family":"Oliveri","given":"Filippo","non-dropping-particle":"","parse-names":false,"suffix":""},{"dropping-particle":"","family":"Xia","given":"Jinyu","non-dropping-particle":"","parse-names":false,"suffix":""},{"dropping-particle":"","family":"Casanova","given":"Emilio","non-dropping-particle":"","parse-names":false,"suffix":""},{"dropping-particle":"","family":"Costa","given":"Céline F.","non-dropping-particle":"","parse-names":false,"suffix":""},{"dropping-particle":"","family":"Brink","given":"Marijke","non-dropping-particle":"","parse-names":false,"suffix":""},{"dropping-particle":"","family":"Zorzato","given":"Francesco","non-dropping-particle":"","parse-names":false,"suffix":""},{"dropping-particle":"","family":"Hall","given":"Michael N.","non-dropping-particle":"","parse-names":false,"suffix":""},{"dropping-particle":"","family":"Rüegg","given":"Markus A.","non-dropping-particle":"","parse-names":false,"suffix":""}],"container-title":"Cell metabolism","id":"ITEM-2","issue":"5","issued":{"date-parts":[["2008","11"]]},"page":"411-24","title":"Skeletal muscle-specific ablation of raptor, but not of rictor, causes metabolic changes and results in muscle dystrophy.","type":"article-journal","volume":"8"},"uris":["http://www.mendeley.com/documents/?uuid=5aefb0e4-b913-4672-97b1-4683153bbf3a"]},{"id":"ITEM-3","itemData":{"DOI":"10.1016/j.cmet.2013.03.015","ISBN":"1932-7420 (Electronic)\\r1550-4131 (Linking)","ISSN":"15504131","PMID":"23602450","abstract":"Autophagy is a catabolic process that ensures homeostatic cell clearance and is deregulated in a growing number of myopathological conditions. Although FoxO3 was shown to promote the expression of autophagy-related genes in skeletal muscle, the mechanisms triggering autophagy are unclear. We show that TSC1-deficient mice (TSCmKO), characterized by sustained activation of mTORC1, develop a late-onset myopathy related to impaired autophagy. In young TSCmKO mice, constitutive and starvation-induced autophagy is blocked at the induction steps via mTORC1-mediated inhibition of Ulk1, despite FoxO3 activation. Rapamycin is sufficient to restore autophagy in TSCmKO mice and improves the muscle phenotype of old mutant mice. Inversely, abrogation of mTORC1 signaling by depletion of raptor induces autophagy regardless of FoxO inhibition. Thus, mTORC1 is the dominant regulator of autophagy induction in skeletal muscle and ensures a tight coordination of metabolic pathways. These findings may open interesting avenues for therapeutic strategies directed toward autophagy-related muscle diseases.","author":[{"dropping-particle":"","family":"Castets","given":"Perrine","non-dropping-particle":"","parse-names":false,"suffix":""},{"dropping-particle":"","family":"Lin","given":"Shuo","non-dropping-particle":"","parse-names":false,"suffix":""},{"dropping-particle":"","family":"Rion","given":"Nathalie","non-dropping-particle":"","parse-names":false,"suffix":""},{"dropping-particle":"","family":"Fulvio","given":"Sabrina","non-dropping-particle":"Di","parse-names":false,"suffix":""},{"dropping-particle":"","family":"Romanino","given":"Klaas","non-dropping-particle":"","parse-names":false,"suffix":""},{"dropping-particle":"","family":"Guridi","given":"Maitea","non-dropping-particle":"","parse-names":false,"suffix":""},{"dropping-particle":"","family":"Frank","given":"Stephan","non-dropping-particle":"","parse-names":false,"suffix":""},{"dropping-particle":"","family":"Tintignac","given":"Lionel A. A.","non-dropping-particle":"","parse-names":false,"suffix":""},{"dropping-particle":"","family":"Sinnreich","given":"Michael","non-dropping-particle":"","parse-names":false,"suffix":""},{"dropping-particle":"","family":"Rüegg","given":"Markus A.","non-dropping-particle":"","parse-names":false,"suffix":""},{"dropping-particle":"","family":"Di Fulvio","given":"Sabrina","non-dropping-particle":"","parse-names":false,"suffix":""},{"dropping-particle":"","family":"R??egg","given":"Markus A.","non-dropping-particle":"","parse-names":false,"suffix":""}],"container-title":"Cell metabolism","id":"ITEM-3","issue":"5","issued":{"date-parts":[["2013","4","7"]]},"note":"From Duplicate 2 (Sustained activation of mTORC1 in skeletal muscle inhibits constitutive and starvation-induced autophagy and causes a severe, late-onset myopathy. - Castets, Perrine; Lin, Shuo; Rion, Nathalie; Di Fulvio, Sabrina; Romanino, Klaas; Guridi, Maitea; Frank, Stephan; Tintignac, Lionel A. a; Sinnreich, Michael; Rüegg, Markus A.; Di Fulvio, Sabrina)\n\nFrom Duplicate 1 ( Sustained Activation of mTORC1 in Skeletal Muscle Inhibits Constitutive and Starvation-Induced Autophagy and Causes a Severe, Late-Onset Myopathy - Castets, Perrine; Lin, Shuo; Rion, Nathalie; Di Fulvio, Sabrina; Romanino, Klaas; Guridi, Maitea; Frank, Stephan; Tintignac, Lionel A.; Sinnreich, Michael; Rüegg, Markus A. )\n","page":"731-44","title":"Sustained activation of mTORC1 in skeletal muscle inhibits constitutive and starvation-induced autophagy and causes a severe, late-onset myopathy.","type":"article-journal","volume":"17"},"uris":["http://www.mendeley.com/documents/?uuid=d6bd3ee3-7d0c-41bb-b9bc-8951aa8e9090"]}],"mendeley":{"formattedCitation":"[20,21,52]","plainTextFormattedCitation":"[20,21,52]","previouslyFormattedCitation":"[20,21,51]"},"properties":{"noteIndex":0},"schema":"https://github.com/citation-style-language/schema/raw/master/csl-citation.json"}</w:instrText>
      </w:r>
      <w:r w:rsidR="00316764">
        <w:rPr>
          <w:rFonts w:asciiTheme="minorHAnsi" w:hAnsiTheme="minorHAnsi"/>
        </w:rPr>
        <w:fldChar w:fldCharType="separate"/>
      </w:r>
      <w:r w:rsidR="00D72F59" w:rsidRPr="00D72F59">
        <w:rPr>
          <w:rFonts w:asciiTheme="minorHAnsi" w:hAnsiTheme="minorHAnsi"/>
          <w:noProof/>
        </w:rPr>
        <w:t>[20,21,52]</w:t>
      </w:r>
      <w:r w:rsidR="00316764">
        <w:rPr>
          <w:rFonts w:asciiTheme="minorHAnsi" w:hAnsiTheme="minorHAnsi"/>
        </w:rPr>
        <w:fldChar w:fldCharType="end"/>
      </w:r>
      <w:r w:rsidR="00316764">
        <w:rPr>
          <w:rFonts w:asciiTheme="minorHAnsi" w:hAnsiTheme="minorHAnsi"/>
        </w:rPr>
        <w:t xml:space="preserve"> </w:t>
      </w:r>
      <w:r>
        <w:rPr>
          <w:rFonts w:asciiTheme="minorHAnsi" w:hAnsiTheme="minorHAnsi"/>
        </w:rPr>
        <w:t xml:space="preserve">and our own might be the result of impaired mitophagy/autophagy and the accumulation of damaged and dysfunctional mitochondrial structures. This </w:t>
      </w:r>
      <w:del w:id="172" w:author="Dave Bridges" w:date="2019-05-17T18:14:00Z">
        <w:r w:rsidDel="001D06A0">
          <w:rPr>
            <w:rFonts w:asciiTheme="minorHAnsi" w:hAnsiTheme="minorHAnsi"/>
          </w:rPr>
          <w:delText xml:space="preserve">would </w:delText>
        </w:r>
      </w:del>
      <w:ins w:id="173" w:author="Dave Bridges" w:date="2019-05-17T18:14:00Z">
        <w:r w:rsidR="001D06A0">
          <w:rPr>
            <w:rFonts w:asciiTheme="minorHAnsi" w:hAnsiTheme="minorHAnsi"/>
          </w:rPr>
          <w:t>could</w:t>
        </w:r>
        <w:r w:rsidR="001D06A0">
          <w:rPr>
            <w:rFonts w:asciiTheme="minorHAnsi" w:hAnsiTheme="minorHAnsi"/>
          </w:rPr>
          <w:t xml:space="preserve"> </w:t>
        </w:r>
      </w:ins>
      <w:r>
        <w:rPr>
          <w:rFonts w:asciiTheme="minorHAnsi" w:hAnsiTheme="minorHAnsi"/>
        </w:rPr>
        <w:t>explain the apparent oxidative fiber-type shift without a change in other markers of improved mitochondrial function. If mTORC1 active muscle is limited by its ability to dissipate excess energy via mitochondrial mechanisms, it is possible the increase in sarcolipin and our proposed mechanism of futile Ca</w:t>
      </w:r>
      <w:r w:rsidRPr="00C2256A">
        <w:rPr>
          <w:rFonts w:asciiTheme="minorHAnsi" w:hAnsiTheme="minorHAnsi"/>
          <w:vertAlign w:val="superscript"/>
        </w:rPr>
        <w:t>2+</w:t>
      </w:r>
      <w:r>
        <w:rPr>
          <w:rFonts w:asciiTheme="minorHAnsi" w:hAnsiTheme="minorHAnsi"/>
        </w:rPr>
        <w:t xml:space="preserve"> cycling is a compensatory response to this deficit, rather than an mTORC1-specific adaptation. </w:t>
      </w:r>
      <w:commentRangeEnd w:id="170"/>
      <w:r w:rsidR="00113599">
        <w:rPr>
          <w:rStyle w:val="CommentReference"/>
          <w:rFonts w:asciiTheme="minorHAnsi" w:hAnsiTheme="minorHAnsi" w:cstheme="minorBidi"/>
        </w:rPr>
        <w:commentReference w:id="170"/>
      </w:r>
      <w:commentRangeEnd w:id="171"/>
      <w:r w:rsidR="007F4ED5">
        <w:rPr>
          <w:rStyle w:val="CommentReference"/>
          <w:rFonts w:asciiTheme="minorHAnsi" w:hAnsiTheme="minorHAnsi" w:cstheme="minorBidi"/>
        </w:rPr>
        <w:commentReference w:id="171"/>
      </w:r>
    </w:p>
    <w:p w14:paraId="2E90E7BE" w14:textId="323B7AAC" w:rsidR="00F63ED9" w:rsidRPr="006816CD" w:rsidDel="001D06A0" w:rsidRDefault="00F63ED9" w:rsidP="00475EC8">
      <w:pPr>
        <w:rPr>
          <w:del w:id="174" w:author="Dave Bridges" w:date="2019-05-17T18:17:00Z"/>
          <w:rFonts w:asciiTheme="minorHAnsi" w:hAnsiTheme="minorHAnsi"/>
        </w:rPr>
      </w:pPr>
    </w:p>
    <w:p w14:paraId="5DBD9610" w14:textId="6E777F7E" w:rsidR="00556422" w:rsidRPr="00160141" w:rsidDel="001D06A0" w:rsidRDefault="00556422" w:rsidP="00556422">
      <w:pPr>
        <w:rPr>
          <w:del w:id="175" w:author="Dave Bridges" w:date="2019-05-17T18:19:00Z"/>
          <w:rFonts w:asciiTheme="minorHAnsi" w:hAnsiTheme="minorHAnsi"/>
        </w:rPr>
      </w:pPr>
    </w:p>
    <w:p w14:paraId="7EB87ED1" w14:textId="73AC887A" w:rsidR="007D1A22" w:rsidRPr="00160141" w:rsidDel="001D06A0" w:rsidRDefault="006E24D9" w:rsidP="007D1A22">
      <w:pPr>
        <w:rPr>
          <w:moveFrom w:id="176" w:author="Dave Bridges" w:date="2019-05-17T18:15:00Z"/>
          <w:rFonts w:asciiTheme="minorHAnsi" w:hAnsiTheme="minorHAnsi"/>
        </w:rPr>
      </w:pPr>
      <w:moveFromRangeStart w:id="177" w:author="Dave Bridges" w:date="2019-05-17T18:15:00Z" w:name="move9009313"/>
      <w:moveFrom w:id="178" w:author="Dave Bridges" w:date="2019-05-17T18:15:00Z">
        <w:r w:rsidDel="001D06A0">
          <w:rPr>
            <w:rFonts w:asciiTheme="minorHAnsi" w:hAnsiTheme="minorHAnsi"/>
          </w:rPr>
          <w:t>Another consideration</w:t>
        </w:r>
        <w:commentRangeStart w:id="179"/>
        <w:commentRangeStart w:id="180"/>
        <w:r w:rsidR="00582F0B" w:rsidDel="001D06A0">
          <w:rPr>
            <w:rFonts w:asciiTheme="minorHAnsi" w:hAnsiTheme="minorHAnsi"/>
          </w:rPr>
          <w:t xml:space="preserve"> that</w:t>
        </w:r>
        <w:r w:rsidDel="001D06A0">
          <w:rPr>
            <w:rFonts w:asciiTheme="minorHAnsi" w:hAnsiTheme="minorHAnsi"/>
          </w:rPr>
          <w:t xml:space="preserve"> must be made is that</w:t>
        </w:r>
        <w:r w:rsidR="00582F0B" w:rsidDel="001D06A0">
          <w:rPr>
            <w:rFonts w:asciiTheme="minorHAnsi" w:hAnsiTheme="minorHAnsi"/>
          </w:rPr>
          <w:t xml:space="preserve"> t</w:t>
        </w:r>
        <w:r w:rsidR="00BC2B30" w:rsidRPr="00160141" w:rsidDel="001D06A0">
          <w:rPr>
            <w:rFonts w:asciiTheme="minorHAnsi" w:hAnsiTheme="minorHAnsi"/>
          </w:rPr>
          <w:t>he rapamycin experiments presented here do not speak to tissue specificity</w:t>
        </w:r>
        <w:r w:rsidR="00582F0B" w:rsidDel="001D06A0">
          <w:rPr>
            <w:rFonts w:asciiTheme="minorHAnsi" w:hAnsiTheme="minorHAnsi"/>
          </w:rPr>
          <w:t xml:space="preserve">, as </w:t>
        </w:r>
        <w:r w:rsidR="00BC2B30" w:rsidRPr="00160141" w:rsidDel="001D06A0">
          <w:rPr>
            <w:rFonts w:asciiTheme="minorHAnsi" w:hAnsiTheme="minorHAnsi"/>
          </w:rPr>
          <w:t xml:space="preserve">they are consistent with previous reports demonstrating rapamycin sensitivity in cold-induced thermogenesis </w:t>
        </w:r>
        <w:r w:rsidR="00BC2B30" w:rsidRPr="00160141" w:rsidDel="001D06A0">
          <w:rPr>
            <w:rFonts w:asciiTheme="minorHAnsi" w:hAnsiTheme="minorHAnsi"/>
          </w:rPr>
          <w:fldChar w:fldCharType="begin" w:fldLock="1"/>
        </w:r>
        <w:r w:rsidR="00256914" w:rsidRPr="001D06A0" w:rsidDel="001D06A0">
          <w:rPr>
            <w:rFonts w:asciiTheme="minorHAnsi" w:hAnsiTheme="minorHAnsi"/>
          </w:rPr>
          <w:instrText>ADDIN CSL_CITATION {"citationItems":[{"id":"ITEM-1","itemData":{"DOI":"10.1172/JCI83532","ISBN":"0021-9738","ISSN":"0021-9738","PMID":"27018708","abstract":"A classic metabolic concept posits that insulin promotes energy storage and adipose expansion, while catecholamines stimulate release of adipose energy stores by hydrolysis of triglycerides through β-adrenergic receptor (βARs) and protein kinase A (PKA) signaling. Here, we have shown that a key hub in the insulin signaling pathway, activation of p70 ribosomal S6 kinase (S6K1) through mTORC1, is also triggered by PKA activation in both mouse and human adipocytes. Mice with mTORC1 impairment, either through adipocyte-specific deletion of Raptor or pharmacologic rapamycin treatment, were refractory to the well-known βAR-dependent increase of uncoupling protein UCP1 expression and expansion of beige/brite adipocytes (so-called browning) in white adipose tissue (WAT). Mechanistically, PKA directly phosphorylated mTOR and RAPTOR on unique serine residues, an effect that was independent of insulin/AKT signaling. Abrogation of the PKA site within RAPTOR disrupted βAR/mTORC1 activation of S6K1 without affecting mTORC1 activation by insulin. Conversely, a phosphomimetic RAPTOR augmented S6K1 activity. Together, these studies reveal a signaling pathway from βARs and PKA through mTORC1 that is required for adipose browning by catecholamines and provides potential therapeutic strategies to enhance energy expenditure and combat metabolic disease.","author":[{"dropping-particle":"","family":"Liu","given":"Dianxin","non-dropping-particle":"","parse-names":false,"suffix":""},{"dropping-particle":"","family":"Bordicchia","given":"Marica","non-dropping-particle":"","parse-names":false,"suffix":""},{"dropping-particle":"","family":"Zhang","given":"Chaoying","non-dropping-particle":"","parse-names":false,"suffix":""},{"dropping-particle":"","family":"Fang","given":"Huafeng","non-dropping-particle":"","parse-names":false,"suffix":""},{"dropping-particle":"","family":"Wei","given":"Wan","non-dropping-particle":"","parse-names":false,"suffix":""},{"dropping-particle":"","family":"Li","given":"Jian-Liang Liang","non-dropping-particle":"","parse-names":false,"suffix":""},{"dropping-particle":"","family":"Guilherme","given":"Adilson","non-dropping-particle":"","parse-names":false,"suffix":""},{"dropping-particle":"","family":"Guntur","given":"Kalyani","non-dropping-particle":"","parse-names":false,"suffix":""},{"dropping-particle":"","family":"Czech","given":"Michael P.","non-dropping-particle":"","parse-names":false,"suffix":""},{"dropping-particle":"","family":"Collins","given":"Sheila","non-dropping-particle":"","parse-names":false,"suffix":""}],"container-title":"Journal of Clinical Investigation","id":"ITEM-1","issue":"5","issued":{"date-parts":[["2016","3","28"]]},"page":"1-13","title":"Activation of mTORC1 is essential for β-adrenergic stimulation of adipose browning","type":"article-journal","volume":"1"},"uris":["http://www.mendeley.com/documents/?uuid=54eebe34-208d-422b-9a7a-d867a3ab55d4"]},{"id":"</w:instrText>
        </w:r>
        <w:r w:rsidR="00256914" w:rsidRPr="00DE46E7" w:rsidDel="001D06A0">
          <w:rPr>
            <w:rFonts w:asciiTheme="minorHAnsi" w:hAnsiTheme="minorHAnsi"/>
          </w:rPr>
          <w:instrText>ITEM-2","itemData":{"DOI":"10.2337/db15-0502","ISBN":"6177133460","ISSN":"0012-1797","PMID":"26858361","abstract":"Rapamycin extends lifespan in mice, yet paradoxically causes lipid dysregulation and glucose intolerance through mechanisms that remain incompletely understood. Whole body energy balance can be influenced by beige/brite adipocytes, which are inducible by cold and other stimuli via beta-adrenergic signaling in white adipose depots. Induction of beige adipocytes is considered a promising strategy to combat obesity because of their ability to metabolize glucose and lipids, dissipating the resulting energy as heat through uncoupling protein 1 (UCP1). Here, we report that rapamycin blocks the ability of beta-adrenergic signaling to induce beige adipocytes and expression of thermogenic genes in white adipose depots. Rapamycin enhanced transcriptional negative feedback on the beta3-adrenergic receptor. However, thermogenic gene expression remained impaired even when the receptor was bypassed with a cell-permeable cAMP analogue, revealing the existence of a second inhibitory mechanism. Accordingly, rapamycin-treated mice are cold-intolerant, failing to maintain body temperature and weight when shifted to 4 degrees : C. Adipocyte-specific deletion of the mTORC1 subunit Raptor recapitulated the block in beta-adrenergic signaling. Our findings demonstrate a positive role for mTORC1 in the recruitment of beige adipocytes and suggest that inhibition of beta-adrenergic signaling by rapamycin may contribute to its physiological effects.","author":[{"dropping-particle":"","family":"Tran","given":"Cassie M.","non-dropping-particle":"","parse-names":false,"suffix":""},{"dropping-particle":"","family":"Mukherjee","given":"Saemistha","non-dropping-particle":"","parse-names":false,"suffix":""},{"dropping-particle":"","family":"Ye","given":"Lan","non-dropping-particle":"","parse-names":false,"suffix":""},{"dropping-particle":"","family":"Frederick","given":"David W.","non-dropping-particle":"","parse-names":false,"suffix":""},{"dropping-particle":"","family":"Kissig","given":"Megan","non-dropping-particle":"","parse-names":false,"suffix":""},{"dropping-particle":"","family":"Davis","given":"James G.","non-dropping-particle":"","parse-names":false,"suffix":""},{"dropping-particle":"","family":"Lamming","given":"Dudley W.","non-dropping-particle":"","parse-names":false,"suffix":""},{"dropping-particle":"","family":"Seale","given":"Patrick","non-dropping-particle":"","parse-names":false,"suffix":""},{"dropping-particle":"","family":"Baur","given":"Joseph A.","non-dropping-particle":"","parse-names":false,"suffix":""}],"container-title":"Diabetes","id":"ITEM-2","issue":"April 2015","issued":{"date-parts":[["2016"]]},"page":"1-35","title":"Rapamycin blocks induction of the thermogenic program in white adipose tissue","type":"article-journal","volume":"65"},"uris":["http://www.mendeley.com/documents/?uuid=a55649eb-ffab-4386-89e0-66ac8b91b1f0"]}],"mendeley":{"formattedCitation":"[7,8]","plainTextFormattedCitation":"[7,8]","previouslyFormattedCitation":"[7,8]"},"properties":{"noteIndex":0},"schema":"https://github.com/citation-style-language/schema/raw/master/csl-citation.json"}</w:instrText>
        </w:r>
        <w:r w:rsidR="00BC2B30" w:rsidRPr="00160141" w:rsidDel="001D06A0">
          <w:rPr>
            <w:rFonts w:asciiTheme="minorHAnsi" w:hAnsiTheme="minorHAnsi"/>
          </w:rPr>
          <w:fldChar w:fldCharType="separate"/>
        </w:r>
        <w:r w:rsidR="00256914" w:rsidRPr="001D06A0" w:rsidDel="001D06A0">
          <w:rPr>
            <w:rFonts w:asciiTheme="minorHAnsi" w:hAnsiTheme="minorHAnsi"/>
            <w:noProof/>
          </w:rPr>
          <w:t>[7,8]</w:t>
        </w:r>
        <w:r w:rsidR="00BC2B30" w:rsidRPr="00160141" w:rsidDel="001D06A0">
          <w:rPr>
            <w:rFonts w:asciiTheme="minorHAnsi" w:hAnsiTheme="minorHAnsi"/>
          </w:rPr>
          <w:fldChar w:fldCharType="end"/>
        </w:r>
        <w:r w:rsidR="00BC2B30" w:rsidRPr="00160141" w:rsidDel="001D06A0">
          <w:rPr>
            <w:rFonts w:asciiTheme="minorHAnsi" w:hAnsiTheme="minorHAnsi"/>
          </w:rPr>
          <w:t xml:space="preserve">.  While the focus of those studies </w:t>
        </w:r>
        <w:r w:rsidR="00D75095" w:rsidRPr="00160141" w:rsidDel="001D06A0">
          <w:rPr>
            <w:rFonts w:asciiTheme="minorHAnsi" w:hAnsiTheme="minorHAnsi"/>
          </w:rPr>
          <w:t>has</w:t>
        </w:r>
        <w:r w:rsidR="00BC2B30" w:rsidRPr="00160141" w:rsidDel="001D06A0">
          <w:rPr>
            <w:rFonts w:asciiTheme="minorHAnsi" w:hAnsiTheme="minorHAnsi"/>
          </w:rPr>
          <w:t xml:space="preserve"> been on the important roles of mTORC1 in BAT function, they may also speak to the role of mTORC1 in muscle or other tissues.  Future studies, with temporal and tissue specific loss of function of mTORC1 at thermoneutrality will be key to understanding the relative importance of muscle and BAT in both diet and cold-induced thermogenesis.</w:t>
        </w:r>
        <w:r w:rsidR="009162BF" w:rsidRPr="00160141" w:rsidDel="001D06A0">
          <w:rPr>
            <w:rFonts w:asciiTheme="minorHAnsi" w:hAnsiTheme="minorHAnsi"/>
          </w:rPr>
          <w:t xml:space="preserve">  Furthermore</w:t>
        </w:r>
        <w:r w:rsidR="004D5084" w:rsidRPr="00160141" w:rsidDel="001D06A0">
          <w:rPr>
            <w:rFonts w:asciiTheme="minorHAnsi" w:hAnsiTheme="minorHAnsi"/>
          </w:rPr>
          <w:t>,</w:t>
        </w:r>
        <w:r w:rsidR="009162BF" w:rsidRPr="00160141" w:rsidDel="001D06A0">
          <w:rPr>
            <w:rFonts w:asciiTheme="minorHAnsi" w:hAnsiTheme="minorHAnsi"/>
          </w:rPr>
          <w:t xml:space="preserve"> findings that mTORC1 is important for thermogenesis in both BAT and </w:t>
        </w:r>
        <w:r w:rsidR="00582F0B" w:rsidDel="001D06A0">
          <w:rPr>
            <w:rFonts w:asciiTheme="minorHAnsi" w:hAnsiTheme="minorHAnsi"/>
          </w:rPr>
          <w:t xml:space="preserve">skeletal </w:t>
        </w:r>
        <w:r w:rsidR="009162BF" w:rsidRPr="00160141" w:rsidDel="001D06A0">
          <w:rPr>
            <w:rFonts w:asciiTheme="minorHAnsi" w:hAnsiTheme="minorHAnsi"/>
          </w:rPr>
          <w:t xml:space="preserve">muscle may indicate a broader role of mTORC1 in nutrient homeostasis.  One response to nutrient overload is to promote anabolism, consistent with mTORC1-dependent activation of protein synthesis, lipogenesis, and </w:t>
        </w:r>
        <w:r w:rsidR="00CE7860" w:rsidRPr="00160141" w:rsidDel="001D06A0">
          <w:rPr>
            <w:rFonts w:asciiTheme="minorHAnsi" w:hAnsiTheme="minorHAnsi"/>
          </w:rPr>
          <w:t>glycogenesis</w:t>
        </w:r>
        <w:r w:rsidR="00867669" w:rsidRPr="00160141" w:rsidDel="001D06A0">
          <w:rPr>
            <w:rFonts w:asciiTheme="minorHAnsi" w:hAnsiTheme="minorHAnsi"/>
          </w:rPr>
          <w:t xml:space="preserve"> </w:t>
        </w:r>
        <w:r w:rsidR="00CE7860" w:rsidRPr="00160141"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10.1073/pnas.1000323107","ISSN":"1091-6490","PMID":"20167806","author":[{"dropping-particle":"","family":"Laplante","given":"Mathieu","non-dropping-particle":"","parse-names":false,"suffix":""},{"dropping-particle":"","family":"Sabatini","given":"David M.","non-dropping-particle":"","parse-names":false,"suffix":""}],"container-title":"Proceedings of the National Academy of Sciences of the United States of America","id":"ITEM-1","issue":"8","issued":{"date-parts":[["2010","2"]]},"page":"3281-2","title":"mTORC1 activates SREBP-1c and uncouples lipogenesis from gluconeogenesis.","type":"article-journal","volume":"107"},"uris":["http://www.mendeley.com/documents/?uuid=2e898fef-e65a-4ede-9156-f326ec9ee236"]},{"id":"ITEM-2","itemData":{"DOI":"10.1042/BST20110682","ISBN":"03005127","ISSN":"0300-5127","PMID":"22260684","abstract":"mTORC1 (mammalian target of rapamycin complex 1) is controlled by diverse signals (e.g. hormones, growth factors, nutrients and cellular energy status) and regulates a range of processes including anabolic metabolism, cell growth and cell division. We have studied the impact of inhibiting mTOR on protein synthesis in human cells. Partial inhibition of mTORC1 by rapamycin has only a limited impact on protein synthesis, but inhibiting mTOR kinase activity causes much greater inhibition of protein synthesis. Using a pulsed stable-isotope-labelling technique, we show that the rapamycin and mTOR (mammalian target of rapamycin) kinase inhibitors have differential effects on the synthesis of specific proteins. In particular, the synthesis of proteins encoded by mRNAs that have a 5'-terminal pyrimidine tract is strongly inhibited by mTOR kinase inhibitors. Many of these mRNAs encode ribosomal proteins. mTORC1 also promotes the synthesis of rRNA, although the mechanisms involved remain to be clarified. We found that mTORC1 also regulates the processing of the precursors of rRNA. mTORC1 thus co-ordinates several steps in ribosome biogenesis.","author":[{"dropping-particle":"","family":"Iadevaia","given":"Valentina","non-dropping-particle":"","parse-names":false,"suffix":""},{"dropping-particle":"","family":"Huo","given":"Yilin","non-dropping-particle":"","parse-names":false,"suffix":""},{"dropping-particle":"","family":"Zhang","given":"Ze","non-dropping-particle":"","parse-names":false,"suffix":""},{"dropping-particle":"","family":"Foster","given":"Leonard J.","non-dropping-particle":"","parse-names":false,"suffix":""},{"dropping-particle":"","family":"Proud","given":"Christopher G.","non-dropping-particle":"","parse-names":false,"suffix":""}],"container-title":"Biochemical Society Transactions","id":"ITEM-2","issue":"1","issued":{"date-parts":[["2012"]]},"page":"168-172","title":"Roles of the mammalian target of rapamycin, mTOR, in controlling ribosome biogenesis and protein synthesis: Figure 1","type":"article-journal","volume":"40"},"uris":["http://www.mendeley.com/documents/?uuid=ae1e7da2-7b8d-4a7c-86ff-fce8d56ebabc"]},{"id":"ITEM-3","itemData":{"DOI":"10.2337/db13-1531","ISBN":"1939-327X (Electronic)\\r0012-1797 (Linking)","ISSN":"1939-327X","PMID":"24722244","abstract":"Glycogen and lipid are major storage forms of energy that are tightly regulated by hormones and metabolic signals. Here, we demonstrate that feeding mice a high fat diet (HFD) increased hepatic glycogen, due to increased expression of the glycogenic scaffolding protein PTG/R5. PTG promoter activity was increased and glycogen levels were augmented in mice and cells after activation of mechanistic target of rapamycin complex 1 (mTORC1) and its downstream target sterol regulatory element binding protein 1 (SREBP1). Deletion of the PTG gene in mice prevented HFD-induced hepatic glycogen accumulation. Surprisingly, PTG deletion also blocked hepatic steatosis in HFD-fed mice, and reduced the expression of numerous lipogenic genes. Additionally, PTG deletion reduced fasting glucose and insulin levels in obese mice, while improving insulin sensitivity, a result of reduced hepatic glucose output. This metabolic crosstalk was due to decreased mTORC1 and SREBP activity in PTG knockout mice or knockdown cells, suggesting a positive feedback loop in which once accumulated, glycogen stimulates the mTORC1/SREBP1 pathway to shift energy storage to lipogenesis. Together, these data reveal a previously unappreciated broad role for glycogen in the control of energy homeostasis.","author":[{"dropping-particle":"","family":"Lu","given":"Binbin","non-dropping-particle":"","parse-names":false,"suffix":""},{"dropping-particle":"","family":"Bridges","given":"Dave","non-dropping-particle":"","parse-names":false,"suffix":""},{"dropping-particle":"","family":"Yang","given":"Yemen","non-dropping-particle":"","parse-names":false,"suffix":""},{"dropping-particle":"","family":"Fisher","given":"Kaleigh","non-dropping-particle":"","parse-names":false,"suffix":""},{"dropping-particle":"","family":"Cheng","given":"Alan","non-dropping-particle":"","parse-names":false,"suffix":""},{"dropping-particle":"","family":"Chang","given":"Louise","non-dropping-particle":"","parse-names":false,"suffix":""},{"dropping-particle":"","family":"Meng","given":"Zhuoxian","non-dropping-particle":"","parse-names":false,"suffix":""},{"dropping-particle":"","family":"Lin","given":"Jiandie D.","non-dropping-particle":"","parse-names":false,"suffix":""},{"dropping-particle":"","family":"Downes","given":"Michael","non-dropping-particle":"","parse-names":false,"suffix":""},{"dropping-particle":"","family":"Yu","given":"R.T. Ruth T.","non-dropping-particle":"","parse-names":false,"suffix":""},{"dropping-particle":"","family":"Liddle","given":"Christopher","non-dropping-particle":"","parse-names":false,"suffix":""},{"dropping-particle":"","family":"Evans","given":"Ronald M.","non-dropping-particle":"","parse-names":false,"suffix":""},{"dropping-particle":"","family":"Saltiel","given":"Alan R.","non-dropping-particle":"","parse-names":false,"suffix":""}],"container-title":"Diabetes","id":"ITEM-3","issue":"9","issued":{"date-parts":[["2014","9","10"]]},"page":"2935-48","title":"Metabolic crosstalk: molecular links between glycogen and lipid metabolism in obesity.","type":"article-journal","volume":"63"},"uris":["http://www.mendeley.com/documents/?uuid=ff28b5f3-9390-49b0-aec1-19458f1319df"]}],"mendeley":{"formattedCitation":"[35,71,72]","plainTextFormattedCitation":"[35,71,72]","previouslyFormattedCitation":"[35,70,71]"},"properties":{"noteIndex":0},"schema":"https://github.com/citation-style-language/schema/raw/master/csl-citation.json"}</w:instrText>
        </w:r>
        <w:r w:rsidR="00CE7860" w:rsidRPr="00160141" w:rsidDel="001D06A0">
          <w:rPr>
            <w:rFonts w:asciiTheme="minorHAnsi" w:hAnsiTheme="minorHAnsi"/>
          </w:rPr>
          <w:fldChar w:fldCharType="separate"/>
        </w:r>
        <w:r w:rsidR="00D72F59" w:rsidRPr="00D72F59" w:rsidDel="001D06A0">
          <w:rPr>
            <w:rFonts w:asciiTheme="minorHAnsi" w:hAnsiTheme="minorHAnsi"/>
            <w:noProof/>
          </w:rPr>
          <w:t>[35,71,72]</w:t>
        </w:r>
        <w:r w:rsidR="00CE7860" w:rsidRPr="00160141" w:rsidDel="001D06A0">
          <w:rPr>
            <w:rFonts w:asciiTheme="minorHAnsi" w:hAnsiTheme="minorHAnsi"/>
          </w:rPr>
          <w:fldChar w:fldCharType="end"/>
        </w:r>
        <w:r w:rsidR="009162BF" w:rsidRPr="00160141" w:rsidDel="001D06A0">
          <w:rPr>
            <w:rFonts w:asciiTheme="minorHAnsi" w:hAnsiTheme="minorHAnsi"/>
          </w:rPr>
          <w:t xml:space="preserve">.  </w:t>
        </w:r>
        <w:r w:rsidR="00582F0B" w:rsidDel="001D06A0">
          <w:rPr>
            <w:rFonts w:asciiTheme="minorHAnsi" w:hAnsiTheme="minorHAnsi"/>
          </w:rPr>
          <w:t xml:space="preserve">Thus, it is reasonable to </w:t>
        </w:r>
        <w:r w:rsidR="009162BF" w:rsidRPr="00160141" w:rsidDel="001D06A0">
          <w:rPr>
            <w:rFonts w:asciiTheme="minorHAnsi" w:hAnsiTheme="minorHAnsi"/>
          </w:rPr>
          <w:t xml:space="preserve">propose that nutrient overload may </w:t>
        </w:r>
        <w:r w:rsidR="004024BF" w:rsidDel="001D06A0">
          <w:rPr>
            <w:rFonts w:asciiTheme="minorHAnsi" w:hAnsiTheme="minorHAnsi"/>
          </w:rPr>
          <w:t>p</w:t>
        </w:r>
        <w:r w:rsidR="009162BF" w:rsidRPr="00160141" w:rsidDel="001D06A0">
          <w:rPr>
            <w:rFonts w:asciiTheme="minorHAnsi" w:hAnsiTheme="minorHAnsi"/>
          </w:rPr>
          <w:t xml:space="preserve">romote ineffective catabolism </w:t>
        </w:r>
        <w:r w:rsidR="004024BF" w:rsidDel="001D06A0">
          <w:rPr>
            <w:rFonts w:asciiTheme="minorHAnsi" w:hAnsiTheme="minorHAnsi"/>
          </w:rPr>
          <w:t>as a way of reducing</w:t>
        </w:r>
        <w:r w:rsidR="009162BF" w:rsidRPr="00160141" w:rsidDel="001D06A0">
          <w:rPr>
            <w:rFonts w:asciiTheme="minorHAnsi" w:hAnsiTheme="minorHAnsi"/>
          </w:rPr>
          <w:t xml:space="preserve"> </w:t>
        </w:r>
        <w:r w:rsidR="00884D8B" w:rsidDel="001D06A0">
          <w:rPr>
            <w:rFonts w:asciiTheme="minorHAnsi" w:hAnsiTheme="minorHAnsi"/>
          </w:rPr>
          <w:t xml:space="preserve">systemic </w:t>
        </w:r>
        <w:r w:rsidR="009162BF" w:rsidRPr="00160141" w:rsidDel="001D06A0">
          <w:rPr>
            <w:rFonts w:asciiTheme="minorHAnsi" w:hAnsiTheme="minorHAnsi"/>
          </w:rPr>
          <w:t>nutrient stress.</w:t>
        </w:r>
      </w:moveFrom>
    </w:p>
    <w:moveFromRangeEnd w:id="177"/>
    <w:commentRangeEnd w:id="179"/>
    <w:p w14:paraId="20FE2733" w14:textId="77777777" w:rsidR="003F5FAC" w:rsidRPr="000D7DED" w:rsidDel="001D06A0" w:rsidRDefault="006864F3" w:rsidP="007D1A22">
      <w:pPr>
        <w:rPr>
          <w:del w:id="181" w:author="Dave Bridges" w:date="2019-05-17T18:17:00Z"/>
          <w:rFonts w:asciiTheme="minorHAnsi" w:hAnsiTheme="minorHAnsi"/>
        </w:rPr>
      </w:pPr>
      <w:r>
        <w:rPr>
          <w:rStyle w:val="CommentReference"/>
          <w:rFonts w:asciiTheme="minorHAnsi" w:hAnsiTheme="minorHAnsi" w:cstheme="minorBidi"/>
        </w:rPr>
        <w:commentReference w:id="179"/>
      </w:r>
      <w:commentRangeEnd w:id="180"/>
      <w:r w:rsidR="00160141">
        <w:rPr>
          <w:rStyle w:val="CommentReference"/>
          <w:rFonts w:asciiTheme="minorHAnsi" w:hAnsiTheme="minorHAnsi" w:cstheme="minorBidi"/>
        </w:rPr>
        <w:commentReference w:id="180"/>
      </w:r>
    </w:p>
    <w:p w14:paraId="47F98F7E" w14:textId="2AB77AC9" w:rsidR="006E24D9" w:rsidRPr="00C2256A" w:rsidDel="001D06A0" w:rsidRDefault="006E24D9" w:rsidP="006E24D9">
      <w:pPr>
        <w:rPr>
          <w:moveFrom w:id="182" w:author="Dave Bridges" w:date="2019-05-17T18:18:00Z"/>
          <w:rFonts w:asciiTheme="minorHAnsi" w:hAnsiTheme="minorHAnsi"/>
        </w:rPr>
      </w:pPr>
      <w:moveFromRangeStart w:id="183" w:author="Dave Bridges" w:date="2019-05-17T18:18:00Z" w:name="move9009534"/>
      <w:moveFrom w:id="184" w:author="Dave Bridges" w:date="2019-05-17T18:18:00Z">
        <w:r w:rsidRPr="00C2256A" w:rsidDel="001D06A0">
          <w:rPr>
            <w:rFonts w:asciiTheme="minorHAnsi" w:hAnsiTheme="minorHAnsi"/>
          </w:rPr>
          <w:t>Transcriptional profiling across species has identified downregulation of mitochondrial genes in skeletal muscle as a common aging signature</w:t>
        </w:r>
        <w:r w:rsidR="00F7080E" w:rsidDel="001D06A0">
          <w:rPr>
            <w:rFonts w:asciiTheme="minorHAnsi" w:hAnsiTheme="minorHAnsi"/>
          </w:rPr>
          <w:t xml:space="preserve"> </w:t>
        </w:r>
        <w:r w:rsidR="00F7080E" w:rsidDel="001D06A0">
          <w:rPr>
            <w:rFonts w:asciiTheme="minorHAnsi" w:hAnsiTheme="minorHAnsi"/>
          </w:rPr>
          <w:fldChar w:fldCharType="begin" w:fldLock="1"/>
        </w:r>
        <w:r w:rsidR="00D72F59" w:rsidDel="001D06A0">
          <w:rPr>
            <w:rFonts w:asciiTheme="minorHAnsi" w:hAnsiTheme="minorHAnsi"/>
          </w:rPr>
          <w:instrText xml:space="preserve">ADDIN CSL_CITATION {"citationItems":[{"id":"ITEM-1","itemData":{"DOI":"10.1371/journal.pgen.0020115","ISBN":"1553-7404 (Electronic)","ISSN":"15537390","PMID":"16789832","abstract":"We analyzed expression of 81 normal muscle samples from humans of varying ages, and have identified a molecular profile for aging consisting of 250 age-regulated genes. This molecular profile correlates not only with chronological age but also with a measure of physiological age. We compared the transcriptional profile of muscle aging to previous transcriptional profiles of aging in the kidney and the brain, and found a common signature for aging in these diverse human tissues. The common aging signature consists of six genetic pathways; four pathways increase expression with age (genes in the extracellular matrix, genes involved in cell growth, genes encoding factors involved in complement activation, and genes encoding components of the cytosolic ribosome), while two pathways decrease expression with age (genes involved in chloride transport and genes encoding subunits of the mitochondrial electron transport chain). We also compared transcriptional profiles of aging in humans to those of the mouse and fly, and found that the electron transport chain pathway decreases expression with age in all three organisms, suggesting that this may be a public marker for aging across species.","author":[{"dropping-particle":"","family":"Zahn","given":"Jacob M.","non-dropping-particle":"","parse-names":false,"suffix":""},{"dropping-particle":"","family":"Sonu","given":"Rebecca","non-dropping-particle":"","parse-names":false,"suffix":""},{"dropping-particle":"","family":"Vogel","given":"Hannes","non-dropping-particle":"","parse-names":false,"suffix":""},{"dropping-particle":"","family":"Crane","given":"Emily","non-dropping-particle":"","parse-names":false,"suffix":""},{"dropping-particle":"","family":"Mazan-Mamczarz","given":"Krystyna","non-dropping-particle":"","parse-names":false,"suffix":""},{"dropping-particle":"","family":"Rabkin","given":"Ralph","non-dropping-particle":"","parse-names":false,"suffix":""},{"dropping-particle":"","family":"Davis","given":"Ronald W.","non-dropping-particle":"","parse-names":false,"suffix":""},{"dropping-particle":"","family":"Becker","given":"Kevin G.","non-dropping-particle":"","parse-names":false,"suffix":""},{"dropping-particle":"","family":"Owen","given":"Art B.","non-dropping-particle":"","parse-names":false,"suffix":""},{"dropping-particle":"","family":"Kim","given":"Stuart K.","non-dropping-particle":"","parse-names":false,"suffix":""}],"container-title":"PLoS Genetics","id":"ITEM-1","issue":"7","issued":{"date-parts":[["2006"]]},"page":"1058-1069","title":"Transcriptional profiling of aging in human muscle reveals a common aging signature","type":"article-journal","volume":"2"},"uris":["http://www.mendeley.com/documents/?uuid=de5d374d-6210-4f18-a4f4-e116564357e6"]},{"id":"ITEM-2","itemData":{"DOI":"10.1371/journal.pgen.1003389","ISBN":"1553-7404 (Electronic)\r1553-7390 (Linking)","ISSN":"15537390","PMID":"23555298","abstract":"Physical activity and molecular ageing presumably interact to precipitate musculoskeletal decline in humans with age. Herein, we have delineated molecular networks for these two major components of sarcopenic risk using multiple independent clinical cohorts. We generated genome-wide transcript profiles from individuals (n = 44) who then undertook 20 weeks of supervised resistance-exercise training (RET). Expectedly, our subjects exhibited a marked range of hypertrophic responses (3% to +28%), and when applying Ingenuity Pathway Analysis (IPA) up-stream analysis to </w:instrText>
        </w:r>
        <w:r w:rsidR="00D72F59" w:rsidDel="001D06A0">
          <w:rPr>
            <w:rFonts w:ascii="Cambria Math" w:hAnsi="Cambria Math" w:cs="Cambria Math"/>
          </w:rPr>
          <w:instrText>∼</w:instrText>
        </w:r>
        <w:r w:rsidR="00D72F59" w:rsidDel="001D06A0">
          <w:rPr>
            <w:rFonts w:asciiTheme="minorHAnsi" w:hAnsiTheme="minorHAnsi"/>
          </w:rPr>
          <w:instrText xml:space="preserve">580 genes that co-varied with gain in lean mass, we identified rapamycin (mTOR) signaling associating with growth (P = 1.4×10−30). Paradoxically, those displaying most hypertrophy exhibited an inhibited mTOR activation signature, including the striking down-regulation of 70 rRNAs. Differential analysis found networks mimicking developmental processes (activated all-trans-retinoic acid (ATRA, Z-score = 4.5; P = 6×10−13) and inhibited aryl-hydrocarbon receptor signaling (AhR, Z-score = −2.3; P = 3×10−7)) with RET. Intriguingly, as ATRA and AhR gene-sets were also a feature of endurance exercise training (EET), they appear to represent “generic” physical activity responsive gene-networks. For age, we found that differential gene-expression methods do not produce consistent molecular differences between young versus old individuals. Instead, utilizing two independent cohorts (n = 45 and n = 52), with a continuum of subject ages (18–78 y), the first reproducible set of age-related transcripts in human muscle was identified. This analysis identified </w:instrText>
        </w:r>
        <w:r w:rsidR="00D72F59" w:rsidDel="001D06A0">
          <w:rPr>
            <w:rFonts w:ascii="Cambria Math" w:hAnsi="Cambria Math" w:cs="Cambria Math"/>
          </w:rPr>
          <w:instrText>∼</w:instrText>
        </w:r>
        <w:r w:rsidR="00D72F59" w:rsidDel="001D06A0">
          <w:rPr>
            <w:rFonts w:asciiTheme="minorHAnsi" w:hAnsiTheme="minorHAnsi"/>
          </w:rPr>
          <w:instrText>500 genes highly enriched in post-transcriptional processes (P = 1×10−6) and with negligible links to the aforementioned generic exercise regulated gene-sets and some overlap with ribosomal genes. The RNA signatures from multiple compounds all targeting serotonin, DNA topoisomerase antagonism, and RXR activation were significantly related to the muscle age-related genes. Finally, a number of specific chromosomal loci, including 1q12 and 13q21, contributed by more than chance to the age-related gene list (P = 0.01–0.005), implying possible epigenetic events. We conclude that human muscle age-related molecular processes appear distinct from the processes regulated by those of physical activity. Author Summary A fundamental challenge for modern medicine is to generate new strategies to cope with the rising proportion of older people within society, as una…","author":[{"dropping-particle":"","family":"Phillips","given":"Bethan E.","non-dropping-particle":"","parse-names":false,"suffix":""},{"dropping-particle":"","family":"Williams","given":"John P.","non-dropping-particle":"","parse-names":false,"suffix":""},{"dropping-particle":"","family":"Gustafsson","given":"Thomas","non-dropping-particle":"","parse-names":false,"suffix":""},{"dropping-particle":"","family":"Bouchard","given":"Claude","non-dropping-particle":"","parse-names":false,"suffix":""},{"dropping-particle":"","family":"Rankinen","given":"Tuomo","non-dropping-particle":"","parse-names":false,"suffix":""},{"dropping-particle":"","family":"Knudsen","given":"Steen","non-dropping-particle":"","parse-names":false,"suffix":""},{"dropping-particle":"","family":"Smith","given":"Kenneth","non-dropping-particle":"","parse-names":false,"suffix":""},{"dropping-particle":"","family":"Timmons","given":"James A.","non-dropping-particle":"","parse-names":false,"suffix":""},{"dropping-particle":"","family":"Atherton","given":"Philip J.","non-dropping-particle":"","parse-names":false,"suffix":""}],"container-title":"PLoS Genetics","id":"ITEM-2","issue":"3","issued":{"date-parts":[["2013"]]},"title":"Molecular Networks of Human Muscle Adaptation to Exercise and Age","type":"article-journal","volume":"9"},"uris":["http://www.mendeley.com/documents/?uuid=fd916497-9bcd-4a0c-aafd-a959c7763d9a"]}],"mendeley":{"formattedCitation":"[73,74]","plainTextFormattedCitation":"[73,74]","previouslyFormattedCitation":"[72,73]"},"properties":{"noteIndex":0},"schema":"https://github.com/citation-style-language/schema/raw/master/csl-citation.json"}</w:instrText>
        </w:r>
        <w:r w:rsidR="00F7080E" w:rsidDel="001D06A0">
          <w:rPr>
            <w:rFonts w:asciiTheme="minorHAnsi" w:hAnsiTheme="minorHAnsi"/>
          </w:rPr>
          <w:fldChar w:fldCharType="separate"/>
        </w:r>
        <w:r w:rsidR="00D72F59" w:rsidRPr="00D72F59" w:rsidDel="001D06A0">
          <w:rPr>
            <w:rFonts w:asciiTheme="minorHAnsi" w:hAnsiTheme="minorHAnsi"/>
            <w:noProof/>
          </w:rPr>
          <w:t>[73,74]</w:t>
        </w:r>
        <w:r w:rsidR="00F7080E" w:rsidDel="001D06A0">
          <w:rPr>
            <w:rFonts w:asciiTheme="minorHAnsi" w:hAnsiTheme="minorHAnsi"/>
          </w:rPr>
          <w:fldChar w:fldCharType="end"/>
        </w:r>
        <w:r w:rsidRPr="00C2256A" w:rsidDel="001D06A0">
          <w:rPr>
            <w:rFonts w:asciiTheme="minorHAnsi" w:hAnsiTheme="minorHAnsi"/>
          </w:rPr>
          <w:t xml:space="preserve">, whereas loss of skeletal muscle mitochondrial function is associated with age-related sarcopenia in </w:t>
        </w:r>
        <w:r w:rsidRPr="00F7080E" w:rsidDel="001D06A0">
          <w:rPr>
            <w:rFonts w:asciiTheme="minorHAnsi" w:hAnsiTheme="minorHAnsi"/>
            <w:i/>
          </w:rPr>
          <w:t>C. elegans</w:t>
        </w:r>
        <w:r w:rsidRPr="00C2256A" w:rsidDel="001D06A0">
          <w:rPr>
            <w:rFonts w:asciiTheme="minorHAnsi" w:hAnsiTheme="minorHAnsi"/>
          </w:rPr>
          <w:t xml:space="preserve"> </w:t>
        </w:r>
        <w:r w:rsidR="00F7080E"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{"citationItems":[{"id":"ITEM-1","itemData":{"DOI":"10.18632/aging.101654","ISSN":"19454589","author":[{"dropping-particle":"","family":"Gaffney","given":"Christopher J.","non-dropping-particle":"","parse-names":false,"suffix":""},{"dropping-particle":"","family":"Pollard","given":"Amelia","non-dropping-particle":"","parse-names":false,"suffix":""},{"dropping-particle":"","family":"Barratt","given":"Thomas F.","non-dropping-particle":"","parse-names":false,"suffix":""},{"dropping-particle":"","family":"Constantin-Teodosiu","given":"Dumitru","non-dropping-particle":"","parse-names":false,"suffix":""},{"dropping-particle":"","family":"Greenhaff","given":"Paul L.","non-dropping-particle":"","parse-names":false,"suffix":""},{"dropping-particle":"","family":"Szewczyk","given":"Nathaniel J.","non-dropping-particle":"","parse-names":false,"suffix":""}],"container-title":"Aging","id":"ITEM-1","issue":"11","issued":{"date-parts":[["2018"]]},"page":"3382-3396","title":"Greater loss of mitochondrial function with ageing is associated with earlier onset of sarcopenia in C. elegans","type":"article-journal","volume":"10"},"uris":["http://www.mendeley.com/documents/?uuid=ce8db16c-7389-48db-b084-c57597bbeca1"]}],"mendeley":{"formattedCitation":"[75]","plainTextFormattedCitation":"[75]","previouslyFormattedCitation":"[74]"},"properties":{"noteIndex":0},"schema":"https://github.com/citation-style-language/schema/raw/master/csl-citation.json"}</w:instrText>
        </w:r>
        <w:r w:rsidR="00F7080E" w:rsidDel="001D06A0">
          <w:rPr>
            <w:rFonts w:asciiTheme="minorHAnsi" w:hAnsiTheme="minorHAnsi"/>
          </w:rPr>
          <w:fldChar w:fldCharType="separate"/>
        </w:r>
        <w:r w:rsidR="00D72F59" w:rsidRPr="00D72F59" w:rsidDel="001D06A0">
          <w:rPr>
            <w:rFonts w:asciiTheme="minorHAnsi" w:hAnsiTheme="minorHAnsi"/>
            <w:noProof/>
          </w:rPr>
          <w:t>[75]</w:t>
        </w:r>
        <w:r w:rsidR="00F7080E" w:rsidDel="001D06A0">
          <w:rPr>
            <w:rFonts w:asciiTheme="minorHAnsi" w:hAnsiTheme="minorHAnsi"/>
          </w:rPr>
          <w:fldChar w:fldCharType="end"/>
        </w:r>
        <w:r w:rsidR="00F7080E" w:rsidDel="001D06A0">
          <w:rPr>
            <w:rFonts w:asciiTheme="minorHAnsi" w:hAnsiTheme="minorHAnsi"/>
          </w:rPr>
          <w:t xml:space="preserve">. </w:t>
        </w:r>
        <w:r w:rsidRPr="00C2256A" w:rsidDel="001D06A0">
          <w:rPr>
            <w:rFonts w:asciiTheme="minorHAnsi" w:hAnsiTheme="minorHAnsi"/>
          </w:rPr>
          <w:t xml:space="preserve">Candidate gene studies on aging have implicated genes with important roles in skeletal muscle metabolism, including </w:t>
        </w:r>
        <w:r w:rsidRPr="00C2256A" w:rsidDel="001D06A0">
          <w:rPr>
            <w:rFonts w:asciiTheme="minorHAnsi" w:hAnsiTheme="minorHAnsi"/>
            <w:i/>
          </w:rPr>
          <w:t>IGF1R</w:t>
        </w:r>
        <w:r w:rsidRPr="00C2256A" w:rsidDel="001D06A0">
          <w:rPr>
            <w:rFonts w:asciiTheme="minorHAnsi" w:hAnsiTheme="minorHAnsi"/>
          </w:rPr>
          <w:t xml:space="preserve">, </w:t>
        </w:r>
        <w:r w:rsidRPr="00C2256A" w:rsidDel="001D06A0">
          <w:rPr>
            <w:rFonts w:asciiTheme="minorHAnsi" w:hAnsiTheme="minorHAnsi"/>
            <w:i/>
          </w:rPr>
          <w:t>AKT1</w:t>
        </w:r>
        <w:r w:rsidRPr="00C2256A" w:rsidDel="001D06A0">
          <w:rPr>
            <w:rFonts w:asciiTheme="minorHAnsi" w:hAnsiTheme="minorHAnsi"/>
          </w:rPr>
          <w:t xml:space="preserve"> and </w:t>
        </w:r>
        <w:r w:rsidRPr="00C2256A" w:rsidDel="001D06A0">
          <w:rPr>
            <w:rFonts w:asciiTheme="minorHAnsi" w:hAnsiTheme="minorHAnsi"/>
            <w:i/>
          </w:rPr>
          <w:t xml:space="preserve">FOXO3A </w:t>
        </w:r>
        <w:r w:rsidRPr="00C2256A"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{"citationItems":[{"id":"ITEM-1","itemData":{"DOI":"10.1073/pnas.0705467105","ISBN":"1091-6490 (Electronic)\\n0027-8424 (Linking)","ISSN":"1091-6490","PMID":"18316725","abstract":"Rather than being a passive, haphazard process of wear and tear, lifespan can be modulated actively by components of the insulin/insulin-like growth factor I (IGFI) pathway in laboratory animals. Complete or partial loss-of-function mutations in genes encoding components of the insulin/IGFI pathway result in extension of life span in yeasts, worms, flies, and mice. This remarkable conservation throughout evolution suggests that altered signaling in this pathway may also influence human lifespan. On the other hand, evolutionary tradeoffs predict that the laboratory findings may not be relevant to human populations, because of the high fitness cost during early life. Here, we studied the biochemical, phenotypic, and genetic variations in a cohort of Ashkenazi Jewish centenarians, their offspring, and offspring-matched controls and demonstrated a gender-specific increase in serum IGFI associated with a smaller stature in female offspring of centenarians. Sequence analysis of the IGF1 and IGF1 receptor (IGF1R) genes of female centenarians showed overrepresentation of heterozygous mutations in the IGF1R gene among centenarians relative to controls that are associated with high serum IGFI levels and reduced activity of the IGFIR as measured in transformed lymphocytes. Thus, genetic alterations in the human IGF1R that result in altered IGF signaling pathway confer an increase in susceptibility to human longevity, suggesting a role of this pathway in modulation of human lifespan.","author":[{"dropping-particle":"","family":"Suh","given":"Yousin","non-dropping-particle":"","parse-names":false,"suffix":""},{"dropping-particle":"","family":"Atzmon","given":"Gil","non-dropping-particle":"","parse-names":false,"suffix":""},{"dropping-particle":"","family":"Cho","given":"Mi-Ook","non-dropping-particle":"","parse-names":false,"suffix":""},{"dropping-particle":"","family":"Hwang","given":"David","non-dropping-particle":"","parse-names":false,"suffix":""},{"dropping-particle":"","family":"Liu","given":"Bingrong","non-dropping-particle":"","parse-names":false,"suffix":""},{"dropping-particle":"","family":"Leahy","given":"Daniel J","non-dropping-particle":"","parse-names":false,"suffix":""},{"dropping-particle":"","family":"Barzilai","given":"Nir","non-dropping-particle":"","parse-names":false,"suffix":""},{"dropping-particle":"","family":"Cohen","given":"Pinchas","non-dropping-particle":"","parse-names":false,"suffix":""}],"container-title":"Proceedings of the National Academy of Sciences of the United States of America","id":"ITEM-1","issue":"9","issued":{"date-parts":[["2008"]]},"page":"3438-42","title":"Functionally significant insulin-like growth factor I receptor mutations in centenarians.","type":"article-journal","volume":"105"},"uris":["http://www.mendeley.com/documents/?uuid=4f3ad7f4-797e-4b6e-b600-e90edba6bbc9"]},{"id":"ITEM-2","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cell","id":"ITEM-2","issue":"4","issued":{"date-parts":[["2009","8"]]},"page":"460-72","title":"Association of common genetic variation in the insulin/IGF1 signaling pathway with human longevity.","type":"article-journal","volume":"8"},"uris":["http://www.mendeley.com/documents/?uuid=88af1fe8-b5cd-4f05-826c-57fef13471d9"]}],"mendeley":{"formattedCitation":"[76,77]","plainTextFormattedCitation":"[76,77]","previouslyFormattedCitation":"[75,76]"},"properties":{"noteIndex":0},"schema":"https://github.com/citation-style-language/schema/raw/master/csl-citation.json"}</w:instrText>
        </w:r>
        <w:r w:rsidRPr="00C2256A" w:rsidDel="001D06A0">
          <w:rPr>
            <w:rFonts w:asciiTheme="minorHAnsi" w:hAnsiTheme="minorHAnsi"/>
          </w:rPr>
          <w:fldChar w:fldCharType="separate"/>
        </w:r>
        <w:r w:rsidR="00D72F59" w:rsidRPr="00D72F59" w:rsidDel="001D06A0">
          <w:rPr>
            <w:rFonts w:asciiTheme="minorHAnsi" w:hAnsiTheme="minorHAnsi"/>
            <w:noProof/>
          </w:rPr>
          <w:t>[76,77]</w:t>
        </w:r>
        <w:r w:rsidRPr="00C2256A" w:rsidDel="001D06A0">
          <w:rPr>
            <w:rFonts w:asciiTheme="minorHAnsi" w:hAnsiTheme="minorHAnsi"/>
          </w:rPr>
          <w:fldChar w:fldCharType="end"/>
        </w:r>
        <w:r w:rsidRPr="00C2256A" w:rsidDel="001D06A0">
          <w:rPr>
            <w:rFonts w:asciiTheme="minorHAnsi" w:hAnsiTheme="minorHAnsi"/>
          </w:rPr>
          <w:t xml:space="preserve">, genes that are also linked to mTORC1 signaling. In humans, polymorphisms in </w:t>
        </w:r>
        <w:r w:rsidRPr="00C2256A" w:rsidDel="001D06A0">
          <w:rPr>
            <w:rFonts w:asciiTheme="minorHAnsi" w:hAnsiTheme="minorHAnsi"/>
            <w:i/>
          </w:rPr>
          <w:t>FOXO3A</w:t>
        </w:r>
        <w:r w:rsidRPr="00C2256A" w:rsidDel="001D06A0">
          <w:rPr>
            <w:rFonts w:asciiTheme="minorHAnsi" w:hAnsiTheme="minorHAnsi"/>
          </w:rPr>
          <w:t xml:space="preserve"> have been associated with lengthened lifespan</w:t>
        </w:r>
        <w:r w:rsidR="00611FDB" w:rsidDel="001D06A0">
          <w:rPr>
            <w:rFonts w:asciiTheme="minorHAnsi" w:hAnsiTheme="minorHAnsi"/>
          </w:rPr>
          <w:t xml:space="preserve"> </w:t>
        </w:r>
        <w:r w:rsidRPr="00C2256A"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{"citationItems":[{"id":"ITEM-1","itemData":{"DOI":"10.1073/pnas.0801030105","ISBN":"00278424","ISSN":"1091-6490","PMID":"18765803","abstract":"Human longevity is a complex phenotype with a significant familial component, yet little is known about its genetic antecedents. Increasing evidence from animal models suggests that the insulin/IGF-1 signaling (IIS) pathway is an important, evolutionarily conserved biological pathway that influences aging and longevity. However, to date human data have been scarce. Studies have been hampered by small sample sizes, lack of precise phenotyping, and population stratification, among other challenges. Therefore, to more precisely assess potential genetic contributions to human longevity from genes linked to IIS signaling, we chose a large, homogeneous, long-lived population of men well-characterized for aging phenotypes, and we performed a nested-case control study of 5 candidate longevity genes. Genetic variation within the FOXO3A gene was strongly associated with human longevity. The OR for homozygous minor vs. homozygous major alleles between the cases and controls was 2.75 (P = 0.00009; adjusted P = 0.00135). Long-lived men also presented several additional phenotypes linked to healthy aging, including lower prevalence of cancer and cardiovascular disease, better self-reported health, and high physical and cognitive function, despite significantly older ages than controls. Several of these aging phenotypes were associated with FOXO3A genotype. Long-lived men also exhibited several biological markers indicative of greater insulin sensitivity and this was associated with homozygosity for the FOXO3A GG genotype. Further exploration of the FOXO3A gene, human longevity and other aging phenotypes is warranted in other populations.","author":[{"dropping-particle":"","family":"Willcox","given":"Bradley J","non-dropping-particle":"","parse-names":false,"suffix":""},{"dropping-particle":"","family":"Donlon","given":"Timothy a","non-dropping-particle":"","parse-names":false,"suffix":""},{"dropping-particle":"","family":"He","given":"Qimei","non-dropping-particle":"","parse-names":false,"suffix":""},{"dropping-particle":"","family":"Chen","given":"Randi","non-dropping-particle":"","parse-names":false,"suffix":""},{"dropping-particle":"","family":"Grove","given":"John S","non-dropping-particle":"","parse-names":false,"suffix":""},{"dropping-particle":"","family":"Yano","given":"Katsuhiko","non-dropping-particle":"","parse-names":false,"suffix":""},{"dropping-particle":"","family":"Masaki","given":"Kamal H","non-dropping-particle":"","parse-names":false,"suffix":""},{"dropping-particle":"","family":"Willcox","given":"D Craig","non-dropping-particle":"","parse-names":false,"suffix":""},{"dropping-particle":"","family":"Rodriguez","given":"Beatriz","non-dropping-particle":"","parse-names":false,"suffix":""},{"dropping-particle":"","family":"Curb","given":"J David","non-dropping-particle":"","parse-names":false,"suffix":""}],"container-title":"Proceedings of the National Academy of Sciences of the United States of America","id":"ITEM-1","issue":"37","issued":{"date-parts":[["2008"]]},"page":"13987-13992","title":"FOXO3A genotype is strongly associated with human longevity.","type":"article-journal","volume":"105"},"uris":["http://www.mendeley.com/documents/?uuid=2530519d-47c0-4a94-ae90-6fa8b17718b8"]},{"id":"ITEM-2","itemData":{"DOI":"10.4103/1008-682X.123673","ISSN":"1745-7262","PMID":"24589462","abstract":"Numerous studies have shown associations between the FOXO3A gene, encoding the forkhead box O3 transcription factor, and human or specifically male longevity. However, the associations of specific FOXO3A polymorphisms with longevity remain inconclusive. We performed a meta-analysis of existing studies to clarify these potential associations. A comprehensive search was conducted to identify studies of FOXO3A gene polymorphisms and longevity. Pooled odds ratios (ORs) and 95% confidence intervals (CIs) were calculated by comparing the minor and major alleles. A total of seven articles reporting associations of FOXO3A polymorphisms with longevity were identified and included in this meta-analysis. These comprised 11 independent studies with 5241 cases and 5724 controls from different ethnic groups. rs2802292, rs2764264, rs13217795, rs1935949 and rs2802288 polymorphisms were associated with human longevity (OR = 1.36, 95% CI = 1.10-1.69, P= 0.005; OR = 1.20, 95% CI = 1.04-1.37, P= 0.01; OR = 1.27, 95% CI = 1.10-1.46, P= 0.001; OR = 1.14, 95% CI = 1.01-1.27 and OR = 1.24, 95% CI = 1.07-1.43, P= 0.003, respectively). Analysis stratified by gender indicated significant associations between rs2802292, rs2764264 and rs13217795 and male longevity (OR = 1.54, 95% CI = 1.33-1.79, P &lt; 0.001; OR = 1.38, 95% CI = 1.15-1.66, P= 0.001; and OR = 1.39, 95% CI = 1.15-1.67, P= 0.001), but rs2802292, rs2764264 and rs1935949 were not linked to female longevity. Moreover, our study showed no association between rs2153960, rs7762395 or rs13220810 polymorphisms and longevity. In conclusion, this meta-analysis indicates a significant association of five FOXO3A gene polymorphisms with longevity, with the effects of rs2802292 and rs2764264 being male-specific. Further investigations are required to confirm these findings.","author":[{"dropping-particle":"","family":"Bao","given":"Ji-Ming","non-dropping-particle":"","parse-names":false,"suffix":""},{"dropping-particle":"","family":"Song","given":"Xian-Lu","non-dropping-particle":"","parse-names":false,"suffix":""},{"dropping-particle":"","family":"Hong","given":"Ying-Qia","non-dropping-particle":"","parse-names":false,"suffix":""},{"dropping-particle":"","family":"Zhu","given":"Hai-Li","non-dropping-particle":"","parse-names":false,"suffix":""},{"dropping-particle":"","family":"Li","given":"Cui","non-dropping-particle":"","parse-names":false,"suffix":""},{"dropping-particle":"","family":"Zhang","given":"Tao","non-dropping-particle":"","parse-names":false,"suffix":""},{"dropping-particle":"","family":"Chen","given":"Wei","non-dropping-particle":"","parse-names":false,"suffix":""},{"dropping-particle":"","family":"Zhao","given":"Shan-Chao","non-dropping-particle":"","parse-names":false,"suffix":""},{"dropping-particle":"","family":"Chen","given":"Qing","non-dropping-particle":"","parse-names":false,"suffix":""}],"container-title":"Asian journal of andrology","id":"ITEM-2","issue":"3","issued":{"date-parts":[["2014"]]},"page":"446-52","title":"Association between FOXO3A gene polymorphisms and human longevity: a meta-analysis.","type":"article-journal","volume":"16"},"uris":["http://www.mendeley.com/documents/?uuid=bddc8628-8f08-406b-b66a-43a16736831c"]},{"id":"ITEM-3","itemData":{"DOI":"10.1089/rej.2008.0827","ISBN":"1549-1684","ISSN":"1549-1684","PMID":"19415983","abstract":"A number of potential candidate genes in a variety of biological pathways have been associated with longevity in model organisms. Many of these genes have human homologs and thus have the potential to provide insights into human longevity. Recently, several studies suggested that FOXO3A functions as a key bridge for various signaling pathways that influence aging and longevity. Interestingly, Willcox and colleagues identified several variants that displayed significant genotype-gender interaction in male human longevity. In particular, a nested case-control study was performed in an ethnic Japanese population in Hawaii, and five candidate longevity genes were chosen based on links to the insulin-insulin-like growth factor-1 (IGF-1) signaling pathway. In the Willcox study, the investigated genetic variations (rs2802292, rs2764264, and rs13217795) within the FOXO3A gene were significantly associated with longevity in male centenarians. We validated the association of FOXO3A polymorphisms with extreme longevity in males from the Southern Italian Centenarian Study. Particularly, rs2802288, a proxy of rs2802292, showed the best allelic association--minor allele frequency (MAF) = 0.49; p = 0.003; odds ratio (OR) = 1.51; 95% confidence interval (CI), 1.15-1.98). Furthermore, we undertook a meta-analysis to explore the significance of rs2802292 association with longevity by combining the association results of the current study and the findings coming from the Willcox et al. investigation. Our data point to a key role of FOXO3A in human longevity and confirm the feasibility of the identification of such genes with centenarian-controls studies. Moreover, we hypothesize the susceptibility to the longevity phenotype may well be the result of complex interactions involving genes and environmental factors but also gender.","author":[{"dropping-particle":"","family":"Anselmi","given":"Chiara Viviani","non-dropping-particle":"","parse-names":false,"suffix":""},{"dropping-particle":"","family":"Malovini","given":"Alberto","non-dropping-particle":"","parse-names":false,"suffix":""},{"dropping-particle":"","family":"Roncarati","given":"Roberta","non-dropping-particle":"","parse-names":false,"suffix":""},{"dropping-particle":"","family":"Novelli","given":"Valeria","non-dropping-particle":"","parse-names":false,"suffix":""},{"dropping-particle":"","family":"Villa","given":"Francesco","non-dropping-particle":"","parse-names":false,"suffix":""},{"dropping-particle":"","family":"Condorelli","given":"Gianluigi","non-dropping-particle":"","parse-names":false,"suffix":""},{"dropping-particle":"","family":"Bellazzi","given":"Riccardo","non-dropping-particle":"","parse-names":false,"suffix":""},{"dropping-particle":"","family":"Puca","given":"Annibale Alessandro","non-dropping-particle":"","parse-names":false,"suffix":""}],"container-title":"Rejuvenation research","id":"ITEM-3","issue":"2","issued":{"date-parts":[["2009"]]},"page":"95-104","title":"Association of the FOXO3A locus with extreme longevity in a southern Italian centenarian study.","type":"article-journal","volume":"12"},"uris":["http://www.mendeley.com/documents/?uuid=fcf19dc4-f991-4278-91f7-2d05e2d8ae93"]},{"id":"ITEM-4","itemData":{"DOI":"10.1073/pnas.0809594106","ISBN":"1091-6490 (Electronic)\\r0027-8424 (Linking)","ISSN":"0027-8424","PMID":"19196970","abstract":"The human forkhead box O3A gene (FOXO3A) encodes an evolutionarily conserved key regulator of the insulin-IGF1 signaling pathway that is known to influence metabolism and lifespan in model organisms. A recent study described 3 SNPs in the FOXO3A gene that were statistically significantly associated with longevity in a discovery sample of long-lived men of Japanese ancestry [Willcox et al. (2008) Proc Natl Acad Sci USA 105:13987-13992]. However, this finding required replication in an independent population. Here, we have investigated 16 known FOXO3A SNPs in an extensive collection of 1,762 German centenarians/nonagenarians and younger controls and provide evidence that polymorphisms in this gene were indeed associated with the ability to attain exceptional old age. The FOXO3A association was considerably stronger in centenarians than in nonagenarians, highlighting the importance of centenarians for genetic longevity research. Our study extended the initial finding observed in Japanese men to women and indicates that both genders were likely to be equally affected by variation in FOXO3A. Replication in a French centenarian sample generated a trend that supported the previous results. Our findings confirmed the initial discovery in the Japanese sample and indicate FOXO3A as a susceptibility gene for prolonged survival in humans.","author":[{"dropping-particle":"","family":"Flachsbart","given":"Friederike","non-dropping-particle":"","parse-names":false,"suffix":""},{"dropping-particle":"","family":"Caliebe","given":"Amke","non-dropping-particle":"","parse-names":false,"suffix":""},{"dropping-particle":"","family":"Kleindorp","given":"Rabea","non-dropping-particle":"","parse-names":false,"suffix":""},{"dropping-particle":"","family":"Blanché","given":"Hélène","non-dropping-particle":"","parse-names":false,"suffix":""},{"dropping-particle":"","family":"Eller-Eberstein","given":"Huberta","non-dropping-particle":"von","parse-names":false,"suffix":""},{"dropping-particle":"","family":"Nikolaus","given":"Susanna","non-dropping-particle":"","parse-names":false,"suffix":""},{"dropping-particle":"","family":"Schreiber","given":"Stefan","non-dropping-particle":"","parse-names":false,"suffix":""},{"dropping-particle":"","family":"Nebel","given":"Almut","non-dropping-particle":"","parse-names":false,"suffix":""}],"container-title":"Proceedings of the National Academy of Sciences of the United States of America","id":"ITEM-4","issue":"8","issued":{"date-parts":[["2009"]]},"page":"2700-2705","title":"Association of FOXO3A variation with human longevity confirmed in German centenarians.","type":"article-journal","volume":"106"},"uris":["http://www.mendeley.com/documents/?uuid=95f42ab8-f6e3-4a93-91fe-76b58d1b5369"]},{"id":"ITEM-5","itemData":{"DOI":"10.1093/hmg/ddp459","ISBN":"1460-2083 (Electronic)\\r0964-6906 (Linking)","ISSN":"09646906","PMID":"19793722","abstract":"FOXO1A and FOXO3A are two members of the FoxO family. FOXO3A has recently been linked to human longevity in Japanese, German and Italian populations. Here we tested the genetic contribution of FOXO1A and FOXO3A to the longevity phenotype in Han Chinese population. Six tagging SNPs from FOXO1A and FOXO3A were selected and genotyped in 1817 centenarians and younger individuals. Two SNPs of FOXO1A were found to be associated with longevity in women (P = 0.01-0.005), whereas all three SNPs of FOXO3A were associated with longevity in both genders (P = 0.005-0.001). One SNP from FOXO1A was found not to be associated with longevity. In haplotype association tests, the OR (95% CI) for haplotypes TTG and CCG of FOXO1A in association with female longevity were 0.72 (0.58-0.90) and 1.38 (1.08-1.76), P = 0.0033 and 0.0063, respectively. The haplotypes of FOXO3A were associated with longevity in men [GTC: OR (95% CI) = 0.67 (0.51-0.86), P = 0.0014; CGT: OR (95% CI) = 1.48 (1.12-1.94), P = 0.0035] and in women [GTC: OR (95% CI) = 0.75 (0.60-0.94), P = 0.0094; CGT: OR (95% CI) = 1.47 (1.16-1.86), P = 0.0009]. The haplotype association tests were validated by permutation analysis. The association of FOXO1A with female longevity was replicated in 700 centenarians and younger individuals that were sampled geographically different from the original population. Thus, we demonstrate that, unlike FOXO3A, FOXO1A is more closely associated with human female longevity, suggesting that the genetic contribution to longevity trait may be affected by genders.","author":[{"dropping-particle":"","family":"Li","given":"Yang","non-dropping-particle":"","parse-names":false,"suffix":""},{"dropping-particle":"","family":"Wang","given":"Wen Jing","non-dropping-particle":"","parse-names":false,"suffix":""},{"dropping-particle":"","family":"Cao","given":"Huiqing","non-dropping-particle":"","parse-names":false,"suffix":""},{"dropping-particle":"","family":"Lu","given":"Jiehua","non-dropping-particle":"","parse-names":false,"suffix":""},{"dropping-particle":"","family":"Wu","given":"Chong","non-dropping-particle":"","parse-names":false,"suffix":""},{"dropping-particle":"","family":"Hu","given":"Fang Yuan","non-dropping-particle":"","parse-names":false,"suffix":""},{"dropping-particle":"","family":"Guo","given":"Jian","non-dropping-particle":"","parse-names":false,"suffix":""},{"dropping-particle":"","family":"Zhao","given":"Ling","non-dropping-particle":"","parse-names":false,"suffix":""},{"dropping-particle":"","family":"Yang","given":"Fan","non-dropping-particle":"","parse-names":false,"suffix":""},{"dropping-particle":"","family":"Zhang","given":"Yi Xin","non-dropping-particle":"","parse-names":false,"suffix":""},{"dropping-particle":"","family":"Li","given":"Wei","non-dropping-particle":"","parse-names":false,"suffix":""},{"dropping-particle":"","family":"Zheng","given":"Gu Yan","non-dropping-particle":"","parse-names":false,"suffix":""},{"dropping-particle":"","family":"Cui","given":"Hanbin","non-dropping-particle":"","parse-names":false,"suffix":""},{"dropping-particle":"","family":"Chen","given":"Xiaomin","non-dropping-particle":"","parse-names":false,"suffix":""},{"dropping-particle":"","family":"Zhu","given":"Zhiming","non-dropping-particle":"","parse-names":false,"suffix":""},{"dropping-particle":"","family":"He","given":"Hongbo","non-dropping-particle":"","parse-names":false,"suffix":""},{"dropping-particle":"","family":"Dong","given":"Birong","non-dropping-particle":"","parse-names":false,"suffix":""},{"dropping-particle":"","family":"Mo","given":"Xianming","non-dropping-particle":"","parse-names":false,"suffix":""},{"dropping-particle":"","family":"Zeng","given":"Yi","non-dropping-particle":"","parse-names":false,"suffix":""},{"dropping-particle":"","family":"Tian","given":"Xiao Li","non-dropping-particle":"","parse-names":false,"suffix":""}],"container-title":"Human Molecular Genetics","id":"ITEM-5","issue":"24","issued":{"date-parts":[["2009"]]},"page":"4897-4904","title":"Genetic association of FOXO1A and FOXO3A with longevity trait in Han Chinese populations","type":"article-journal","volume":"18"},"uris":["http://www.mendeley.com/documents/?uuid=75cd92d1-b4d5-4c3a-bb15-9a78076703ed"]},{"id":"ITEM-6","itemData":{"DOI":"10.1111/j.1474-9726.2009.00493.x","ISBN":"1474-9726","ISSN":"1474-9726","PMID":"19489743","abstract":"The insulin/IGF1 signaling pathways affect lifespan in several model organisms, including worms, flies and mice. To investigate whether common genetic variation in this pathway influences lifespan in humans, we genotyped 291 common variants in 30 genes encoding proteins in the insulin/IGF1 signaling pathway in a cohort of elderly Caucasian women selected from the Study of Osteoporotic Fractures (SOF). The cohort included 293 long-lived cases (lifespan &gt; or = 92 years (y), mean +/- standard deviation (SD) = 95.3 +/- 2.2y) and 603 average-lifespan controls (lifespan &lt; or = 79y, mean = 75.7 +/- 2.6y). Variants were selected for genotyping using a haplotype-tagging approach. We found a modest excess of variants nominally associated with longevity. Nominally significant variants were then replicated in two additional Caucasian cohorts including both males and females: the Cardiovascular Health Study and Ashkenazi Jewish Centenarians. An intronic single nucleotide polymorphism in AKT1, rs3803304, was significantly associated with lifespan in a meta-analysis across the three cohorts (OR = 0.78 95%CI = 0.68-0.89, adjusted P = 0.043); two intronic single nucleotide polymorphisms in FOXO3A demonstrated a significant lifespan association among women only (rs1935949, OR = 1.35, 95%CI = 1.15-1.57, adjusted P = 0.0093). These results demonstrate that common variants in several genes in the insulin/IGF1 pathway are associated with human lifespan.","author":[{"dropping-particle":"","family":"Pawlikowska","given":"Ludmila","non-dropping-particle":"","parse-names":false,"suffix":""},{"dropping-particle":"","family":"Hu","given":"Donglei","non-dropping-particle":"","parse-names":false,"suffix":""},{"dropping-particle":"","family":"Huntsman","given":"Scott","non-dropping-particle":"","parse-names":false,"suffix":""},{"dropping-particle":"","family":"Sung","given":"Andrew","non-dropping-particle":"","parse-names":false,"suffix":""},{"dropping-particle":"","family":"Chu","given":"Catherine","non-dropping-particle":"","parse-names":false,"suffix":""},{"dropping-particle":"","family":"Chen","given":"Justin","non-dropping-particle":"","parse-names":false,"suffix":""},{"dropping-particle":"","family":"Joyner","given":"Alexander H.","non-dropping-particle":"","parse-names":false,"suffix":""},{"dropping-particle":"","family":"Schork","given":"Nicholas J.","non-dropping-particle":"","parse-names":false,"suffix":""},{"dropping-particle":"","family":"Hsueh","given":"Wen-Chi Chi","non-dropping-particle":"","parse-names":false,"suffix":""},{"dropping-particle":"","family":"Reiner","given":"Alexander P.","non-dropping-particle":"","parse-names":false,"suffix":""},{"dropping-particle":"","family":"Psaty","given":"Bruce M.","non-dropping-particle":"","parse-names":false,"suffix":""},{"dropping-particle":"","family":"Atzmon","given":"Gil","non-dropping-particle":"","parse-names":false,"suffix":""},{"dropping-particle":"","family":"Barzilai","given":"Nir","non-dropping-particle":"","parse-names":false,"suffix":""},{"dropping-particle":"","family":"Cummings","given":"Steven R.","non-dropping-particle":"","parse-names":false,"suffix":""},{"dropping-particle":"","family":"Browner","given":"Warren S.","non-dropping-particle":"","parse-names":false,"suffix":""},{"dropping-particle":"","family":"Kwok","given":"Pui-Yan Yan","non-dropping-particle":"","parse-names":false,"suffix":""},{"dropping-particle":"","family":"Ziv","given":"Elad","non-dropping-particle":"","parse-names":false,"suffix":""},{"dropping-particle":"","family":"Study of Osteoporotic Fractures","given":"","non-dropping-particle":"","parse-names":false,"suffix":""}],"container-title":"Aging cell","id":"ITEM-6","issue":"4","issued":{"date-parts":[["2009","8"]]},"page":"460-72","title":"Association of common genetic variation in the insulin/IGF1 signaling pathway with human longevity.","type":"article-journal","volume":"8"},"uris":["http://www.mendeley.com/documents/?uuid=88af1fe8-b5cd-4f05-826c-57fef13471d9"]},{"id":"ITEM-7","itemData":{"DOI":"10.1111/j.1474-9726.2010.00627.x","ISBN":"1474-9726 (Electronic)\\r1474-9718 (Linking)","ISSN":"14749718","PMID":"20849522","abstract":"Genetic variation in FOXO3A has previously been associated with human longevity. Studies published so far have been case-control studies and hence vulnerable to bias introduced by cohort effects. In this study we extended the previous findings in the cohorts of oldest old Danes (the Danish 1905 cohort, N=1089) and middle-aged Danes (N=736), applying a longitudinal study design as well as the case-control study design. Fifteen SNPs were chosen in order to cover the known common variation in FOXO3A. Comparing SNP frequencies in the oldest old with middle-aged individuals, we found association (after correction for multiple testing) of eight SNPs; 4 (rs13217795, rs2764264, rs479744, and rs9400239) previously reported to be associated with longevity and four novel SNPs (rs12206094, rs13220810, rs7762395, and rs9486902 (corrected P-values 0.001-0.044). Moreover, we found association of the haplotypes TAC and CAC of rs9486902, rs10499051, and rs12206094 (corrected P-values: 0.01-0.03) with longevity. Finally, we here present data applying a longitudinal study design; when using follow-up survival data on the oldest old in a longitudinal analysis, we found no SNPs to remain significant after the correction for multiple testing (Bonferroni correction). Hence, our results support and extent the proposed role of FOXO3A as a candidate longevity gene for survival from younger ages to old age, yet not during old age.","author":[{"dropping-particle":"","family":"Soerensen","given":"Mette","non-dropping-particle":"","parse-names":false,"suffix":""},{"dropping-particle":"","family":"Dato","given":"Serena","non-dropping-particle":"","parse-names":false,"suffix":""},{"dropping-particle":"","family":"Christensen","given":"Kaare","non-dropping-particle":"","parse-names":false,"suffix":""},{"dropping-particle":"","family":"McGue","given":"Matt","non-dropping-particle":"","parse-names":false,"suffix":""},{"dropping-particle":"","family":"Stevnsner","given":"Tinna","non-dropping-particle":"","parse-names":false,"suffix":""},{"dropping-particle":"","family":"Bohr","given":"Vilhelm a.","non-dropping-particle":"","parse-names":false,"suffix":""},{"dropping-particle":"","family":"Christiansen","given":"Lene","non-dropping-particle":"","parse-names":false,"suffix":""}],"container-title":"Aging Cell","id":"ITEM-7","issue":"6","issued":{"date-parts":[["2010"]]},"page":"1010-1017","title":"Replication of an association of variation in the FOXO3A gene with human longevity using both case-control and longitudinal data","type":"article-journal","volume":"9"},"uris":["http://www.mendeley.com/documents/?uuid=e33d5bec-1a02-4d49-a066-2cb30085b59b"]}],"mendeley":{"formattedCitation":"[77–83]","plainTextFormattedCitation":"[77–83]","previouslyFormattedCitation":"[76–82]"},"properties":{"noteIndex":0},"schema":"https://github.com/citation-style-language/schema/raw/master/csl-citation.json"}</w:instrText>
        </w:r>
        <w:r w:rsidRPr="00C2256A" w:rsidDel="001D06A0">
          <w:rPr>
            <w:rFonts w:asciiTheme="minorHAnsi" w:hAnsiTheme="minorHAnsi"/>
          </w:rPr>
          <w:fldChar w:fldCharType="separate"/>
        </w:r>
        <w:r w:rsidR="00D72F59" w:rsidRPr="00D72F59" w:rsidDel="001D06A0">
          <w:rPr>
            <w:rFonts w:asciiTheme="minorHAnsi" w:hAnsiTheme="minorHAnsi"/>
            <w:noProof/>
          </w:rPr>
          <w:t>[77–83]</w:t>
        </w:r>
        <w:r w:rsidRPr="00C2256A" w:rsidDel="001D06A0">
          <w:rPr>
            <w:rFonts w:asciiTheme="minorHAnsi" w:hAnsiTheme="minorHAnsi"/>
          </w:rPr>
          <w:fldChar w:fldCharType="end"/>
        </w:r>
        <w:r w:rsidRPr="00C2256A" w:rsidDel="001D06A0">
          <w:rPr>
            <w:rFonts w:asciiTheme="minorHAnsi" w:hAnsiTheme="minorHAnsi"/>
          </w:rPr>
          <w:t xml:space="preserve">, whereas both mouse and fruit fly models of </w:t>
        </w:r>
        <w:r w:rsidRPr="00C2256A" w:rsidDel="001D06A0">
          <w:rPr>
            <w:rFonts w:asciiTheme="minorHAnsi" w:hAnsiTheme="minorHAnsi"/>
            <w:i/>
          </w:rPr>
          <w:t>FOXO3A</w:t>
        </w:r>
        <w:r w:rsidRPr="00C2256A" w:rsidDel="001D06A0">
          <w:rPr>
            <w:rFonts w:asciiTheme="minorHAnsi" w:hAnsiTheme="minorHAnsi"/>
          </w:rPr>
          <w:t xml:space="preserve"> loss of function result in stronger and longer living model organisms </w:t>
        </w:r>
        <w:r w:rsidRPr="00C2256A"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{"citationItems":[{"id":"ITEM-1","itemData":{"DOI":"10.1126/science.1098219","ISBN":"0036-8075","ISSN":"0036-8075","PMID":"15192154","abstract":"Reduced activity of the insulin/insulin-like growth factor signaling (IIS) pathway increases life-span in diverse organisms. We investigated the timing of the effect of reduced IIS on life-span and the role of a potential target tissue, the fat body. We overexpressed dFOXO, a downstream effector of IIS, in the adult Drosophila fat body, which increased life-span and reduced fecundity of females but had no effect on male life-span. The role of FOXO transcription factors and the adipose tissue are therefore evolutionarily conserved in the regulation of aging, and reduction of IIS in the adult is sufficient to mediate its effects on life-span and fecundity.","author":[{"dropping-particle":"","family":"Giannakou","given":"Maria E","non-dropping-particle":"","parse-names":false,"suffix":""},{"dropping-particle":"","family":"Goss","given":"Martin","non-dropping-particle":"","parse-names":false,"suffix":""},{"dropping-particle":"","family":"Jünger","given":"Martin A","non-dropping-particle":"","parse-names":false,"suffix":""},{"dropping-particle":"","family":"Hafen","given":"Ernst","non-dropping-particle":"","parse-names":false,"suffix":""},{"dropping-particle":"","family":"Leevers","given":"Sally J","non-dropping-particle":"","parse-names":false,"suffix":""},{"dropping-particle":"","family":"Partridge","given":"Linda","non-dropping-particle":"","parse-names":false,"suffix":""}],"container-title":"Science","id":"ITEM-1","issue":"5682","issued":{"date-parts":[["2004"]]},"page":"361","title":"Long-lived Drosophila with overexpressed dFOXO in adult fat body.","type":"article-journal","volume":"305"},"uris":["http://www.mendeley.com/documents/?uuid=7ce129f1-e63d-4fa8-9107-f0e7873c4d40"]},{"id":"ITEM-2","itemData":{"DOI":"10.1038/nature03446","ISBN":"1476-4687 (Electronic)","ISSN":"0028-0836","PMID":"15175753","abstract":"In Drosophila melanogaster, ageing is slowed when insulin-like signalling is reduced: life expectancy is extended by more than 50% when the insulin-like receptor (InR) or its receptor substrate (chico) are mutated, or when insulin-producing cells are ablated. But we have yet to resolve when insulin affects ageing, or whether insulin signals regulate ageing directly or indirectly through secondary hormones. Caenorhabditis elegans lifespan is also extended when insulin signalling is inhibited in certain tissues, or when repressed in adult worms, and this requires the forkhead transcription factor (FOXO) encoded by daf-16 (ref. 6). The D. melanogaster insulin-like receptor mediates phosphorylation of dFOXO, the equivalent of nematode daf-16 and mammalian FOXO3a. We demonstrate here that dFOXO regulates D. melanogaster ageing when activated in the adult pericerebral fat body. We further show that this limited activation of dFOXO reduces expression of the Drosophila insulin-like peptide dilp-2 synthesized in neurons, and represses endogenous insulin-dependent signalling in peripheral fat body. These findings suggest that autonomous and non-autonomous roles of insulin signalling combine to control ageing.","author":[{"dropping-particle":"","family":"Hwangbo","given":"Dae Sung","non-dropping-particle":"","parse-names":false,"suffix":""},{"dropping-particle":"","family":"Gershman","given":"Boris","non-dropping-particle":"","parse-names":false,"suffix":""},{"dropping-particle":"","family":"Tu","given":"Meng-Ping","non-dropping-particle":"","parse-names":false,"suffix":""},{"dropping-particle":"","family":"Palmer","given":"Michael","non-dropping-particle":"","parse-names":false,"suffix":""},{"dropping-particle":"","family":"Tatar","given":"Marc","non-dropping-particle":"","parse-names":false,"suffix":""}],"container-title":"Nature","id":"ITEM-2","issue":"6991","issued":{"date-parts":[["2004"]]},"page":"562-566","title":"Drosophila dFOXO controls lifespan and regulates insulin signalling in brain and fat body.","type":"article-journal","volume":"429"},"uris":["http://www.mendeley.com/documents/?uuid=f03b6cf0-9fbf-4606-8fc3-c19926cda385"]},{"id":"ITEM-3","itemData":{"DOI":"10.1038/ncomms7670","ISSN":"2041-1723","PMID":"25858807","abstract":"Stresses like low nutrients, systemic inflammation, cancer or infections provoke a catabolic state characterized by enhanced muscle proteolysis and amino acid release to sustain liver gluconeogenesis and tissue protein synthesis. These conditions activate the family of Forkhead Box (Fox) O transcription factors. Here we report that muscle-specific deletion of FoxO members protects from muscle loss as a result of the role of FoxOs in the induction of autophagy-lysosome and ubiquitin-proteasome systems. Notably, in the setting of low nutrient signalling, we demonstrate that FoxOs are required for Akt activity but not for mTOR signalling. FoxOs control several stress-response pathways such as the unfolded protein response, ROS detoxification, DNA repair and translation. Finally, we identify FoxO-dependent ubiquitin ligases including MUSA1 and a previously uncharacterised ligase termed SMART (Specific of Muscle Atrophy and Regulated by Transcription). Our findings underscore the central function of FoxOs in coordinating a variety of stress-response genes during catabolic conditions.","author":[{"dropping-particle":"","family":"Milan","given":"Giulia","non-dropping-particle":"","parse-names":false,"suffix":""},{"dropping-particle":"","family":"Romanello","given":"Vanina","non-dropping-particle":"","parse-names":false,"suffix":""},{"dropping-particle":"","family":"Pescatore","given":"Francesca","non-dropping-particle":"","parse-names":false,"suffix":""},{"dropping-particle":"","family":"Armani","given":"Andrea","non-dropping-particle":"","parse-names":false,"suffix":""},{"dropping-particle":"","family":"Paik","given":"Ji-Hye","non-dropping-particle":"","parse-names":false,"suffix":""},{"dropping-particle":"","family":"Frasson","given":"Laura","non-dropping-particle":"","parse-names":false,"suffix":""},{"dropping-particle":"","family":"Seydel","given":"Anke","non-dropping-particle":"","parse-names":false,"suffix":""},{"dropping-particle":"","family":"Zhao","given":"Jinghui","non-dropping-particle":"","parse-names":false,"suffix":""},{"dropping-particle":"","family":"Abraham","given":"Reimar","non-dropping-particle":"","parse-names":false,"suffix":""},{"dropping-particle":"","family":"Goldberg","given":"Alfred L.","non-dropping-particle":"","parse-names":false,"suffix":""},{"dropping-particle":"","family":"Blaauw","given":"Bert","non-dropping-particle":"","parse-names":false,"suffix":""},{"dropping-particle":"","family":"DePinho","given":"Ronald a.","non-dropping-particle":"","parse-names":false,"suffix":""},{"dropping-particle":"","family":"Sandri","given":"Marco","non-dropping-particle":"","parse-names":false,"suffix":""}],"container-title":"Nature communications","id":"ITEM-3","issued":{"date-parts":[["2015"]]},"page":"6670","publisher":"Nature Publishing Group","title":"Regulation of autophagy and the ubiquitin-proteasome system by the FoxO transcriptional network during muscle atrophy.","type":"article-journal","volume":"6"},"uris":["http://www.mendeley.com/documents/?uuid=95b5c047-8825-4576-a6c5-c2342aa88275"]}],"mendeley":{"formattedCitation":"[84–86]","plainTextFormattedCitation":"[84–86]","previouslyFormattedCitation":"[83–85]"},"properties":{"noteIndex":0},"schema":"https://github.com/citation-style-language/schema/raw/master/csl-citation.json"}</w:instrText>
        </w:r>
        <w:r w:rsidRPr="00C2256A" w:rsidDel="001D06A0">
          <w:rPr>
            <w:rFonts w:asciiTheme="minorHAnsi" w:hAnsiTheme="minorHAnsi"/>
          </w:rPr>
          <w:fldChar w:fldCharType="separate"/>
        </w:r>
        <w:r w:rsidR="00D72F59" w:rsidRPr="00D72F59" w:rsidDel="001D06A0">
          <w:rPr>
            <w:rFonts w:asciiTheme="minorHAnsi" w:hAnsiTheme="minorHAnsi"/>
            <w:noProof/>
          </w:rPr>
          <w:t>[84–86]</w:t>
        </w:r>
        <w:r w:rsidRPr="00C2256A" w:rsidDel="001D06A0">
          <w:rPr>
            <w:rFonts w:asciiTheme="minorHAnsi" w:hAnsiTheme="minorHAnsi"/>
          </w:rPr>
          <w:fldChar w:fldCharType="end"/>
        </w:r>
        <w:r w:rsidRPr="00C2256A" w:rsidDel="001D06A0">
          <w:rPr>
            <w:rFonts w:asciiTheme="minorHAnsi" w:hAnsiTheme="minorHAnsi"/>
          </w:rPr>
          <w:t xml:space="preserve">. Indeed, nonagenarians show downregulation of mTOR pathway genes </w:t>
        </w:r>
        <w:r w:rsidR="0047629B"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{"citationItems":[{"id":"ITEM-1","itemData":{"DOI":"10.1111/acel.12015","ISSN":"1474-9726","PMID":"23061800","abstract":"mTOR signalling is implicated in the development of disease and in lifespan extension in model organisms. This pathway has been associated with human diseases such as diabetes and cancer, but has not been investigated for its impact on longevity per se. Here, we investigated whether transcriptional variation within the mTOR pathway is associated with human longevity using whole-blood samples from the Leiden Longevity Study. This is a unique cohort of Dutch families with extended survival across generations, decreased morbidity and beneficial metabolic profiles in middle-age. By comparing mRNA levels of nonagenarians and middle-aged controls, the mTOR signalling gene set was found to associate with old age (P = 4.6 × 10(-7)). Single gene analysis showed that seven of 40 mTOR pathway genes had a significant differential expression of at least 5%. Of these, the RPTOR (Raptor) gene was found to be differentially expressed also when the offspring of nonagenarians was compared with their spouses, indicating association with familial longevity in middle-age. This association was not explained by variation between the groups in the prevalence of type 2 diabetes and cancer or glucose levels. Thus, the mTOR pathway not only plays a role in the regulation of disease and aging in animal models, but also in human health and longevity.","author":[{"dropping-particle":"","family":"Passtoors","given":"Willemijn M","non-dropping-particle":"","parse-names":false,"suffix":""},{"dropping-particle":"","family":"Beekman","given":"Marian","non-dropping-particle":"","parse-names":false,"suffix":""},{"dropping-particle":"","family":"Deelen","given":"Joris","non-dropping-particle":"","parse-names":false,"suffix":""},{"dropping-particle":"","family":"Breggen","given":"Ruud","non-dropping-particle":"van der","parse-names":false,"suffix":""},{"dropping-particle":"","family":"Maier","given":"Andrea B","non-dropping-particle":"","parse-names":false,"suffix":""},{"dropping-particle":"","family":"Guigas","given":"Bruno","non-dropping-particle":"","parse-names":false,"suffix":""},{"dropping-particle":"","family":"Derhovanessian","given":"Evelyna","non-dropping-particle":"","parse-names":false,"suffix":""},{"dropping-particle":"","family":"Heemst","given":"Diana","non-dropping-particle":"van","parse-names":false,"suffix":""},{"dropping-particle":"","family":"Craen","given":"Anton J M","non-dropping-particle":"de","parse-names":false,"suffix":""},{"dropping-particle":"","family":"Gunn","given":"David a","non-dropping-particle":"","parse-names":false,"suffix":""},{"dropping-particle":"","family":"Pawelec","given":"Graham","non-dropping-particle":"","parse-names":false,"suffix":""},{"dropping-particle":"","family":"Slagboom","given":"Pieternella E","non-dropping-particle":"","parse-names":false,"suffix":""}],"container-title":"Aging cell","id":"ITEM-1","issue":"1","issued":{"date-parts":[["2013","2"]]},"page":"24-31","title":"Gene expression analysis of mTOR pathway: association with human longevity.","type":"article-journal","volume":"12"},"uris":["http://www.mendeley.com/documents/?uuid=db9b58e6-0f50-4de7-938c-86c95b04424f"]}],"mendeley":{"formattedCitation":"[87]","plainTextFormattedCitation":"[87]","previouslyFormattedCitation":"[86]"},"properties":{"noteIndex":0},"schema":"https://github.com/citation-style-language/schema/raw/master/csl-citation.json"}</w:instrText>
        </w:r>
        <w:r w:rsidR="0047629B" w:rsidDel="001D06A0">
          <w:rPr>
            <w:rFonts w:asciiTheme="minorHAnsi" w:hAnsiTheme="minorHAnsi"/>
          </w:rPr>
          <w:fldChar w:fldCharType="separate"/>
        </w:r>
        <w:r w:rsidR="00D72F59" w:rsidRPr="00D72F59" w:rsidDel="001D06A0">
          <w:rPr>
            <w:rFonts w:asciiTheme="minorHAnsi" w:hAnsiTheme="minorHAnsi"/>
            <w:noProof/>
          </w:rPr>
          <w:t>[87]</w:t>
        </w:r>
        <w:r w:rsidR="0047629B" w:rsidDel="001D06A0">
          <w:rPr>
            <w:rFonts w:asciiTheme="minorHAnsi" w:hAnsiTheme="minorHAnsi"/>
          </w:rPr>
          <w:fldChar w:fldCharType="end"/>
        </w:r>
        <w:r w:rsidRPr="00C2256A" w:rsidDel="001D06A0">
          <w:rPr>
            <w:rFonts w:asciiTheme="minorHAnsi" w:hAnsiTheme="minorHAnsi"/>
          </w:rPr>
          <w:t>, supporting a role for decreased mTOR signaling in human longevity</w:t>
        </w:r>
        <w:r w:rsidR="00D06907" w:rsidDel="001D06A0">
          <w:rPr>
            <w:rFonts w:asciiTheme="minorHAnsi" w:hAnsiTheme="minorHAnsi"/>
          </w:rPr>
          <w:t xml:space="preserve">, whereas in rats, inhibition of mTORC1 via rapalog treatment ameliorates age-related sarcopenia </w:t>
        </w:r>
        <w:r w:rsidR="008C4B08"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{"citationItems":[{"id":"ITEM-1","itemData":{"DOI":"10.1101/591891","author":[{"dropping-particle":"","family":"Joseph","given":"Giselle A","non-dropping-particle":"","parse-names":false,"suffix":""},{"dropping-particle":"","family":"Wang","given":"Sharon","non-dropping-particle":"","parse-names":false,"suffix":""},{"dropping-particle":"","family":"Zhou","given":"Weihua","non-dropping-particle":"","parse-names":false,"suffix":""},{"dropping-particle":"","family":"Kimble","given":"Garrett","non-dropping-particle":"","parse-names":false,"suffix":""},{"dropping-particle":"","family":"Tse","given":"Herman","non-dropping-particle":"","parse-names":false,"suffix":""},{"dropping-particle":"","family":"Eash","given":"John","non-dropping-particle":"","parse-names":false,"suffix":""},{"dropping-particle":"","family":"Glass","given":"David J","non-dropping-particle":"","parse-names":false,"suffix":""}],"id":"ITEM-1","issued":{"date-parts":[["2019"]]},"title":"No Title","type":"article-journal"},"uris":["http://www.mendeley.com/documents/?uuid=43af54b8-c2f7-42d2-8c11-b5e0178263ac"]}],"mendeley":{"formattedCitation":"[88]","plainTextFormattedCitation":"[88]","previouslyFormattedCitation":"[87]"},"properties":{"noteIndex":0},"schema":"https://github.com/citation-style-language/schema/raw/master/csl-citation.json"}</w:instrText>
        </w:r>
        <w:r w:rsidR="008C4B08" w:rsidDel="001D06A0">
          <w:rPr>
            <w:rFonts w:asciiTheme="minorHAnsi" w:hAnsiTheme="minorHAnsi"/>
          </w:rPr>
          <w:fldChar w:fldCharType="separate"/>
        </w:r>
        <w:r w:rsidR="00D72F59" w:rsidRPr="00D72F59" w:rsidDel="001D06A0">
          <w:rPr>
            <w:rFonts w:asciiTheme="minorHAnsi" w:hAnsiTheme="minorHAnsi"/>
            <w:noProof/>
          </w:rPr>
          <w:t>[88]</w:t>
        </w:r>
        <w:r w:rsidR="008C4B08" w:rsidDel="001D06A0">
          <w:rPr>
            <w:rFonts w:asciiTheme="minorHAnsi" w:hAnsiTheme="minorHAnsi"/>
          </w:rPr>
          <w:fldChar w:fldCharType="end"/>
        </w:r>
        <w:r w:rsidR="008C4B08" w:rsidDel="001D06A0">
          <w:rPr>
            <w:rFonts w:asciiTheme="minorHAnsi" w:hAnsiTheme="minorHAnsi"/>
          </w:rPr>
          <w:t>.</w:t>
        </w:r>
        <w:r w:rsidR="00D06907" w:rsidDel="001D06A0">
          <w:rPr>
            <w:rFonts w:asciiTheme="minorHAnsi" w:hAnsiTheme="minorHAnsi"/>
          </w:rPr>
          <w:t xml:space="preserve"> </w:t>
        </w:r>
        <w:r w:rsidDel="001D06A0">
          <w:rPr>
            <w:rFonts w:asciiTheme="minorHAnsi" w:hAnsiTheme="minorHAnsi"/>
          </w:rPr>
          <w:t>Here, we</w:t>
        </w:r>
        <w:r w:rsidR="00D06907" w:rsidRPr="00D06907" w:rsidDel="001D06A0">
          <w:t xml:space="preserve"> </w:t>
        </w:r>
        <w:r w:rsidDel="001D06A0">
          <w:rPr>
            <w:rFonts w:asciiTheme="minorHAnsi" w:hAnsiTheme="minorHAnsi"/>
          </w:rPr>
          <w:t>show that despite an apparent increase in muscles oxidative phenotype, constituent activation of mTORC1 in skeletal muscle decreases lifespan in mice, a finding that is in consensus with other models of mTORC1 activation</w:t>
        </w:r>
        <w:r w:rsidR="009A4505" w:rsidRPr="00256914" w:rsidDel="001D06A0">
          <w:rPr>
            <w:rFonts w:asciiTheme="minorHAnsi" w:hAnsiTheme="minorHAnsi"/>
          </w:rPr>
          <w:t xml:space="preserve"> </w:t>
        </w:r>
        <w:r w:rsidR="009A4505" w:rsidRPr="00256914" w:rsidDel="001D06A0">
          <w:rPr>
            <w:rFonts w:asciiTheme="minorHAnsi" w:hAnsiTheme="minorHAnsi"/>
          </w:rPr>
          <w:fldChar w:fldCharType="begin" w:fldLock="1"/>
        </w:r>
        <w:r w:rsidR="00D72F59" w:rsidDel="001D06A0">
          <w:rPr>
            <w:rFonts w:asciiTheme="minorHAnsi" w:hAnsiTheme="minorHAnsi"/>
          </w:rPr>
          <w:instrText>ADDIN CSL_CITATION {"citationItems":[{"id":"ITEM-1","itemData":{"DOI":"10.1016/j.cmet.2009.11.010","ISBN":"1932-7420 (Electronic)\\r1550-4131 (Linking)","ISSN":"1932-7420","PMID":"20074526","abstract":"The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mechanisms.","author":[{"dropping-particle":"","family":"Bjedov","given":"Ivana","non-dropping-particle":"","parse-names":false,"suffix":""},{"dropping-particle":"","family":"Toivonen","given":"Janne M.","non-dropping-particle":"","parse-names":false,"suffix":""},{"dropping-particle":"","family":"Kerr","given":"Fiona","non-dropping-particle":"","parse-names":false,"suffix":""},{"dropping-particle":"","family":"Slack","given":"Cathy","non-dropping-particle":"","parse-names":false,"suffix":""},{"dropping-particle":"","family":"Jacobson","given":"Jake","non-dropping-particle":"","parse-names":false,"suffix":""},{"dropping-particle":"","family":"Foley","given":"Andrea","non-dropping-particle":"","parse-names":false,"suffix":""},{"dropping-particle":"","family":"Partridge","given":"Linda","non-dropping-particle":"","parse-names":false,"suffix":""}],"container-title":"Cell metabolism","id":"ITEM-1","issue":"1","issued":{"date-parts":[["2010","1"]]},"page":"35-46","publisher":"Elsevier Ltd","title":"Mechanisms of life span extension by rapamycin in the fruit fly Drosophila melanogaster.","type":"article-journal","volume":"11"},"uris":["http://www.mendeley.com/documents/?uuid=361953e2-52a0-4f88-a8db-a3582769e832"]},{"id":"ITEM-2","itemData":{"DOI":"10.1038/nature08221","ISSN":"1476-4687","PMID":"19587680","abstract":"Inhibition of the TOR signalling pathway by genetic or pharmacological intervention extends lifespan in invertebrates, including yeast, nematodes and fruitflies; however, whether inhibition of mTOR signalling can extend lifespan in a mammalian species was unknown. Here we report that rapamycin, an inhibitor of the mTOR pathway, extends median and maximal lifespan of both male and female mice when fed beginning at 600 days of age. On the basis of age at 90% mortality, rapamycin led to an increase of 14% for females and 9% for males. The effect was seen at three independent test sites in genetically heterogeneous mice, chosen to avoid genotype-specific effects on disease susceptibility. Disease patterns of rapamycin-treated mice did not differ from those of control mice. In a separate study, rapamycin fed to mice beginning at 270 days of age also increased survival in both males and females, based on an interim analysis conducted near the median survival point. Rapamycin may extend lifespan by postponing death from cancer, by retarding mechanisms of ageing, or both. To our knowledge, these are the first results to demonstrate a role for mTOR signalling in the regulation of mammalian lifespan, as well as pharmacological extension of lifespan in both genders. These findings have implications for further development of interventions targeting mTOR for the treatment and prevention of age-related diseases.","author":[{"dropping-particle":"","family":"Harrison","given":"David E.","non-dropping-particle":"","parse-names":false,"suffix":""},{"dropping-particle":"","family":"Strong","given":"Randy","non-dropping-particle":"","parse-names":false,"suffix":""},{"dropping-particle":"","family":"Sharp","given":"Zelton Dave","non-dropping-particle":"","parse-names":false,"suffix":""},{"dropping-particle":"","family":"Nelson","given":"James F.","non-dropping-particle":"","parse-names":false,"suffix":""},{"dropping-particle":"","family":"Astle","given":"Clinton M","non-dropping-particle":"","parse-names":false,"suffix":""},{"dropping-particle":"","family":"Flurkey","given":"Kevin","non-dropping-particle":"","parse-names":false,"suffix":""},{"dropping-particle":"","family":"Nadon","given":"Nancy L","non-dropping-particle":"","parse-names":false,"suffix":""},{"dropping-particle":"","family":"Wilkinson","given":"J Erby","non-dropping-particle":"","parse-names":false,"suffix":""},{"dropping-particle":"","family":"Frenkel","given":"Krystyna","non-dropping-particle":"","parse-names":false,"suffix":""},{"dropping-particle":"","family":"Carter","given":"Christy S","non-dropping-particle":"","parse-names":false,"suffix":""},{"dropping-particle":"","family":"Pahor","given":"Marco","non-dropping-particle":"","parse-names":false,"suffix":""},{"dropping-particle":"","family":"Javors","given":"Martin A.","non-dropping-particle":"","parse-names":false,"suffix":""},{"dropping-particle":"","family":"Fernandez","given":"Elizabeth","non-dropping-particle":"","parse-names":false,"suffix":""},{"dropping-particle":"","family":"Miller","given":"Richard a","non-dropping-particle":"","parse-names":false,"suffix":""}],"container-title":"Nature","id":"ITEM-2","issue":"7253","issued":{"date-parts":[["2009","7","16"]]},"page":"392-5","publisher":"Nature Publishing Group","title":"Rapamycin fed late in life extends lifespan in genetically heterogeneous mice.","type":"article-journal","volume":"460"},"uris":["http://www.mendeley.com/documents/?uuid=1e5c4d79-2ad7-4f31-9369-692c9617a2ad"]},{"id":"ITEM-3","itemData":{"DOI":"10.1016/j.cub.2004.03.059","ISSN":"0960-9822","PMID":"15186745","abstract":"In many species, reducing nutrient intake without causing malnutrition extends lifespan. Like DR (dietary restriction), modulation of genes in the insulin-signaling pathway, known to alter nutrient sensing, has been shown to extend lifespan in various species. In Drosophila, the target of rapamycin (TOR) and the insulin pathways have emerged as major regulators of growth and size. Hence we examined the role of TOR pathway genes in regulating lifespan by using Drosophila. We show that inhibition of TOR signaling pathway by alteration of the expression of genes in this nutrient-sensing pathway, which is conserved from yeast to human, extends lifespan in a manner that may overlap with known effects of dietary restriction on longevity. In Drosophila, TSC1 and TSC2 (tuberous sclerosis complex genes 1 and 2) act together to inhibit TOR (target of rapamycin), which mediates a signaling pathway that couples amino acid availability to S6 kinase, translation initiation, and growth. We find that overexpression of dTsc1, dTsc2, or dominant-negative forms of dTOR or dS6K all cause lifespan extension. Modulation of expression in the fat is sufficient for the lifespan-extension effects. The lifespan extensions are dependent on nutritional condition, suggesting a possible link between the TOR pathway and dietary restriction.","author":[{"dropping-particle":"","family":"Kapahi","given":"Pankaj","non-dropping-particle":"","parse-names":false,"suffix":""},{"dropping-particle":"","family":"Zid","given":"Brian M","non-dropping-particle":"","parse-names":false,"suffix":""},{"dropping-particle":"","family":"Harper","given":"Tony","non-dropping-particle":"","parse-names":false,"suffix":""},{"dropping-particle":"","family":"Koslover","given":"Daniel","non-dropping-particle":"","parse-names":false,"suffix":""},{"dropping-particle":"","family":"Sapin","given":"Viveca","non-dropping-particle":"","parse-names":false,"suffix":""},{"dropping-particle":"","family":"Benzer","given":"Seymour","non-dropping-particle":"","parse-names":false,"suffix":""}],"container-title":"Current Biology","id":"ITEM-3","issue":"10","issued":{"date-parts":[["2004","5","25"]]},"page":"885-90","title":"Regulation of lifespan in Drosophila by modulation of genes in the TOR signaling pathway.","type":"article-journal","volume":"14"},"uris":["http://www.mendeley.com/documents/?uuid=817ea978-53c4-45d4-9c30-7f80d7a48a41"]}],"mendeley":{"formattedCitation":"[25–27]","plainTextFormattedCitation":"[25–27]","previouslyFormattedCitation":"[25–27]"},"properties":{"noteIndex":0},"schema":"https://github.com/citation-style-language/schema/raw/master/csl-citation.json"}</w:instrText>
        </w:r>
        <w:r w:rsidR="009A4505" w:rsidRPr="00256914" w:rsidDel="001D06A0">
          <w:rPr>
            <w:rFonts w:asciiTheme="minorHAnsi" w:hAnsiTheme="minorHAnsi"/>
          </w:rPr>
          <w:fldChar w:fldCharType="separate"/>
        </w:r>
        <w:r w:rsidR="008C4B08" w:rsidRPr="008C4B08" w:rsidDel="001D06A0">
          <w:rPr>
            <w:rFonts w:asciiTheme="minorHAnsi" w:hAnsiTheme="minorHAnsi"/>
            <w:noProof/>
          </w:rPr>
          <w:t>[25–27]</w:t>
        </w:r>
        <w:r w:rsidR="009A4505" w:rsidRPr="00256914" w:rsidDel="001D06A0">
          <w:rPr>
            <w:rFonts w:asciiTheme="minorHAnsi" w:hAnsiTheme="minorHAnsi"/>
          </w:rPr>
          <w:fldChar w:fldCharType="end"/>
        </w:r>
        <w:r w:rsidR="009A4505" w:rsidDel="001D06A0">
          <w:rPr>
            <w:rFonts w:asciiTheme="minorHAnsi" w:hAnsiTheme="minorHAnsi"/>
          </w:rPr>
          <w:t>.</w:t>
        </w:r>
      </w:moveFrom>
    </w:p>
    <w:moveFromRangeEnd w:id="183"/>
    <w:p w14:paraId="029CE30A" w14:textId="77777777" w:rsidR="006638A2" w:rsidRPr="000D7DED" w:rsidRDefault="006638A2" w:rsidP="007D1A22">
      <w:pPr>
        <w:rPr>
          <w:rFonts w:asciiTheme="minorHAnsi" w:hAnsiTheme="minorHAnsi"/>
        </w:rPr>
      </w:pPr>
    </w:p>
    <w:p w14:paraId="51329E80" w14:textId="680D12EF" w:rsidR="003F5FAC" w:rsidRPr="00160141" w:rsidRDefault="00862AC5" w:rsidP="007D1A22">
      <w:pPr>
        <w:rPr>
          <w:rFonts w:asciiTheme="minorHAnsi" w:hAnsiTheme="minorHAnsi"/>
        </w:rPr>
      </w:pPr>
      <w:r>
        <w:rPr>
          <w:rFonts w:asciiTheme="minorHAnsi" w:hAnsiTheme="minorHAnsi"/>
        </w:rPr>
        <w:t>In conclusion, we have shown</w:t>
      </w:r>
      <w:r w:rsidRPr="00C2256A">
        <w:rPr>
          <w:rFonts w:asciiTheme="minorHAnsi" w:hAnsiTheme="minorHAnsi"/>
        </w:rPr>
        <w:t xml:space="preserve"> that</w:t>
      </w:r>
      <w:r>
        <w:rPr>
          <w:rFonts w:asciiTheme="minorHAnsi" w:hAnsiTheme="minorHAnsi"/>
        </w:rPr>
        <w:t xml:space="preserve"> increases in energy expenditure following a</w:t>
      </w:r>
      <w:r w:rsidRPr="00C2256A">
        <w:rPr>
          <w:rFonts w:asciiTheme="minorHAnsi" w:hAnsiTheme="minorHAnsi"/>
        </w:rPr>
        <w:t xml:space="preserve"> high fat diet- are mTORC1-dependent and that elevated energy expenditure caused by </w:t>
      </w:r>
      <w:r>
        <w:rPr>
          <w:rFonts w:asciiTheme="minorHAnsi" w:hAnsiTheme="minorHAnsi"/>
        </w:rPr>
        <w:t xml:space="preserve">ablation of </w:t>
      </w:r>
      <w:r w:rsidRPr="00160141">
        <w:rPr>
          <w:rFonts w:asciiTheme="minorHAnsi" w:hAnsiTheme="minorHAnsi"/>
          <w:i/>
        </w:rPr>
        <w:t>Tsc1</w:t>
      </w:r>
      <w:r>
        <w:rPr>
          <w:rFonts w:asciiTheme="minorHAnsi" w:hAnsiTheme="minorHAnsi"/>
        </w:rPr>
        <w:t xml:space="preserve"> and thus </w:t>
      </w:r>
      <w:r w:rsidR="00A7256F">
        <w:rPr>
          <w:rFonts w:asciiTheme="minorHAnsi" w:hAnsiTheme="minorHAnsi"/>
        </w:rPr>
        <w:t xml:space="preserve">constituent </w:t>
      </w:r>
      <w:r w:rsidRPr="00C2256A">
        <w:rPr>
          <w:rFonts w:asciiTheme="minorHAnsi" w:hAnsiTheme="minorHAnsi"/>
        </w:rPr>
        <w:t>activation of skeletal muscle mTORC1</w:t>
      </w:r>
      <w:r w:rsidR="00197D3F">
        <w:rPr>
          <w:rFonts w:asciiTheme="minorHAnsi" w:hAnsiTheme="minorHAnsi"/>
        </w:rPr>
        <w:t>,</w:t>
      </w:r>
      <w:r w:rsidRPr="00C2256A">
        <w:rPr>
          <w:rFonts w:asciiTheme="minorHAnsi" w:hAnsiTheme="minorHAnsi"/>
        </w:rPr>
        <w:t xml:space="preserve"> coincides with the upregulation of skeletal muscle-specific thermogenic mechanisms that </w:t>
      </w:r>
      <w:r w:rsidR="00D55200">
        <w:rPr>
          <w:rFonts w:asciiTheme="minorHAnsi" w:hAnsiTheme="minorHAnsi"/>
        </w:rPr>
        <w:t>involve</w:t>
      </w:r>
      <w:r>
        <w:rPr>
          <w:rFonts w:asciiTheme="minorHAnsi" w:hAnsiTheme="minorHAnsi"/>
        </w:rPr>
        <w:t xml:space="preserve"> </w:t>
      </w:r>
      <w:r w:rsidRPr="00C2256A">
        <w:rPr>
          <w:rFonts w:asciiTheme="minorHAnsi" w:hAnsiTheme="minorHAnsi"/>
        </w:rPr>
        <w:t xml:space="preserve">the </w:t>
      </w:r>
      <w:r>
        <w:rPr>
          <w:rFonts w:asciiTheme="minorHAnsi" w:hAnsiTheme="minorHAnsi"/>
        </w:rPr>
        <w:t xml:space="preserve">sarcolipin-driven </w:t>
      </w:r>
      <w:r w:rsidRPr="00C2256A">
        <w:rPr>
          <w:rFonts w:asciiTheme="minorHAnsi" w:hAnsiTheme="minorHAnsi"/>
        </w:rPr>
        <w:t>futile cycling of Ca</w:t>
      </w:r>
      <w:r w:rsidRPr="00C2256A">
        <w:rPr>
          <w:rFonts w:asciiTheme="minorHAnsi" w:hAnsiTheme="minorHAnsi"/>
          <w:vertAlign w:val="superscript"/>
        </w:rPr>
        <w:t>2</w:t>
      </w:r>
      <w:r>
        <w:rPr>
          <w:rFonts w:asciiTheme="minorHAnsi" w:hAnsiTheme="minorHAnsi"/>
          <w:vertAlign w:val="superscript"/>
        </w:rPr>
        <w:t xml:space="preserve">+ </w:t>
      </w:r>
      <w:r>
        <w:rPr>
          <w:rFonts w:asciiTheme="minorHAnsi" w:hAnsiTheme="minorHAnsi"/>
        </w:rPr>
        <w:t xml:space="preserve">through SERCA2. </w:t>
      </w:r>
      <w:r w:rsidR="00A04704" w:rsidRPr="00160141">
        <w:rPr>
          <w:rFonts w:asciiTheme="minorHAnsi" w:hAnsiTheme="minorHAnsi"/>
        </w:rPr>
        <w:t>T</w:t>
      </w:r>
      <w:r w:rsidR="00F311C5" w:rsidRPr="00160141">
        <w:rPr>
          <w:rFonts w:asciiTheme="minorHAnsi" w:hAnsiTheme="minorHAnsi"/>
        </w:rPr>
        <w:t>hese findings support the hypothesis that activation of mTORC1</w:t>
      </w:r>
      <w:r w:rsidR="00A04704" w:rsidRPr="00160141">
        <w:rPr>
          <w:rFonts w:asciiTheme="minorHAnsi" w:hAnsiTheme="minorHAnsi"/>
        </w:rPr>
        <w:t xml:space="preserve"> </w:t>
      </w:r>
      <w:r w:rsidR="00667E61" w:rsidRPr="00160141">
        <w:rPr>
          <w:rFonts w:asciiTheme="minorHAnsi" w:hAnsiTheme="minorHAnsi"/>
        </w:rPr>
        <w:t>and</w:t>
      </w:r>
      <w:r w:rsidR="00A04704" w:rsidRPr="00160141">
        <w:rPr>
          <w:rFonts w:asciiTheme="minorHAnsi" w:hAnsiTheme="minorHAnsi"/>
        </w:rPr>
        <w:t xml:space="preserve"> its downstream tar</w:t>
      </w:r>
      <w:r w:rsidR="00F60DC7" w:rsidRPr="00160141">
        <w:rPr>
          <w:rFonts w:asciiTheme="minorHAnsi" w:hAnsiTheme="minorHAnsi"/>
        </w:rPr>
        <w:t>gets</w:t>
      </w:r>
      <w:r w:rsidR="00FA15D0" w:rsidRPr="00160141">
        <w:rPr>
          <w:rFonts w:asciiTheme="minorHAnsi" w:hAnsiTheme="minorHAnsi"/>
        </w:rPr>
        <w:t xml:space="preserve">, specifically </w:t>
      </w:r>
      <w:r w:rsidR="00F311C5" w:rsidRPr="00160141">
        <w:rPr>
          <w:rFonts w:asciiTheme="minorHAnsi" w:hAnsiTheme="minorHAnsi"/>
        </w:rPr>
        <w:t xml:space="preserve">in </w:t>
      </w:r>
      <w:r>
        <w:rPr>
          <w:rFonts w:asciiTheme="minorHAnsi" w:hAnsiTheme="minorHAnsi"/>
        </w:rPr>
        <w:t xml:space="preserve">skeletal </w:t>
      </w:r>
      <w:r w:rsidR="00F311C5" w:rsidRPr="00160141">
        <w:rPr>
          <w:rFonts w:asciiTheme="minorHAnsi" w:hAnsiTheme="minorHAnsi"/>
        </w:rPr>
        <w:t>mu</w:t>
      </w:r>
      <w:r w:rsidR="00F60DC7" w:rsidRPr="00160141">
        <w:rPr>
          <w:rFonts w:asciiTheme="minorHAnsi" w:hAnsiTheme="minorHAnsi"/>
        </w:rPr>
        <w:t>scle</w:t>
      </w:r>
      <w:r w:rsidR="00200B41" w:rsidRPr="00160141">
        <w:rPr>
          <w:rFonts w:asciiTheme="minorHAnsi" w:hAnsiTheme="minorHAnsi"/>
        </w:rPr>
        <w:t xml:space="preserve">, </w:t>
      </w:r>
      <w:r w:rsidR="00F60DC7" w:rsidRPr="00160141">
        <w:rPr>
          <w:rFonts w:asciiTheme="minorHAnsi" w:hAnsiTheme="minorHAnsi"/>
        </w:rPr>
        <w:t xml:space="preserve">may </w:t>
      </w:r>
      <w:r w:rsidR="0045183A" w:rsidRPr="00160141">
        <w:rPr>
          <w:rFonts w:asciiTheme="minorHAnsi" w:hAnsiTheme="minorHAnsi"/>
        </w:rPr>
        <w:t xml:space="preserve">play a role in </w:t>
      </w:r>
      <w:r w:rsidR="00A04704" w:rsidRPr="00160141">
        <w:rPr>
          <w:rFonts w:asciiTheme="minorHAnsi" w:hAnsiTheme="minorHAnsi"/>
        </w:rPr>
        <w:t>nutrient-dependent thermogenesis</w:t>
      </w:r>
      <w:ins w:id="185" w:author="Dave Bridges" w:date="2019-05-17T18:19:00Z">
        <w:r w:rsidR="00DE46E7">
          <w:rPr>
            <w:rFonts w:asciiTheme="minorHAnsi" w:hAnsiTheme="minorHAnsi"/>
          </w:rPr>
          <w:t>, and point to a role of mTORC1 in stimulating thermogenesis in response to caloric overload</w:t>
        </w:r>
      </w:ins>
      <w:r>
        <w:rPr>
          <w:rFonts w:asciiTheme="minorHAnsi" w:hAnsiTheme="minorHAnsi"/>
        </w:rPr>
        <w:t xml:space="preserve">. </w:t>
      </w:r>
      <w:r w:rsidR="00197D3F">
        <w:rPr>
          <w:rFonts w:asciiTheme="minorHAnsi" w:hAnsiTheme="minorHAnsi"/>
        </w:rPr>
        <w:t>Future stud</w:t>
      </w:r>
      <w:r w:rsidR="00A7256F">
        <w:rPr>
          <w:rFonts w:asciiTheme="minorHAnsi" w:hAnsiTheme="minorHAnsi"/>
        </w:rPr>
        <w:t xml:space="preserve">ies will identify whether targeting </w:t>
      </w:r>
      <w:r w:rsidR="00D55200">
        <w:rPr>
          <w:rFonts w:asciiTheme="minorHAnsi" w:hAnsiTheme="minorHAnsi"/>
        </w:rPr>
        <w:t>Ca</w:t>
      </w:r>
      <w:r w:rsidR="00D55200" w:rsidRPr="00160141">
        <w:rPr>
          <w:rFonts w:asciiTheme="minorHAnsi" w:hAnsiTheme="minorHAnsi"/>
          <w:vertAlign w:val="superscript"/>
        </w:rPr>
        <w:t>2+</w:t>
      </w:r>
      <w:r w:rsidR="00D55200">
        <w:rPr>
          <w:rFonts w:asciiTheme="minorHAnsi" w:hAnsiTheme="minorHAnsi"/>
        </w:rPr>
        <w:t xml:space="preserve"> cycling through mTORC1 activation </w:t>
      </w:r>
      <w:r w:rsidR="00451B1E">
        <w:rPr>
          <w:rFonts w:asciiTheme="minorHAnsi" w:hAnsiTheme="minorHAnsi"/>
        </w:rPr>
        <w:t>in ske</w:t>
      </w:r>
      <w:bookmarkStart w:id="186" w:name="_GoBack"/>
      <w:bookmarkEnd w:id="186"/>
      <w:r w:rsidR="00451B1E">
        <w:rPr>
          <w:rFonts w:asciiTheme="minorHAnsi" w:hAnsiTheme="minorHAnsi"/>
        </w:rPr>
        <w:t xml:space="preserve">letal muscle </w:t>
      </w:r>
      <w:r w:rsidR="00197D3F">
        <w:rPr>
          <w:rFonts w:asciiTheme="minorHAnsi" w:hAnsiTheme="minorHAnsi"/>
        </w:rPr>
        <w:t>might</w:t>
      </w:r>
      <w:r w:rsidR="0045183A" w:rsidRPr="00160141">
        <w:rPr>
          <w:rFonts w:asciiTheme="minorHAnsi" w:hAnsiTheme="minorHAnsi"/>
        </w:rPr>
        <w:t xml:space="preserve"> </w:t>
      </w:r>
      <w:r w:rsidR="00F60DC7" w:rsidRPr="00160141">
        <w:rPr>
          <w:rFonts w:asciiTheme="minorHAnsi" w:hAnsiTheme="minorHAnsi"/>
        </w:rPr>
        <w:t xml:space="preserve">be </w:t>
      </w:r>
      <w:r w:rsidR="00D55200">
        <w:rPr>
          <w:rFonts w:asciiTheme="minorHAnsi" w:hAnsiTheme="minorHAnsi"/>
        </w:rPr>
        <w:t xml:space="preserve">an </w:t>
      </w:r>
      <w:r w:rsidR="0045183A" w:rsidRPr="00160141">
        <w:rPr>
          <w:rFonts w:asciiTheme="minorHAnsi" w:hAnsiTheme="minorHAnsi"/>
        </w:rPr>
        <w:t>effective target</w:t>
      </w:r>
      <w:r w:rsidR="00F60DC7" w:rsidRPr="00160141">
        <w:rPr>
          <w:rFonts w:asciiTheme="minorHAnsi" w:hAnsiTheme="minorHAnsi"/>
        </w:rPr>
        <w:t xml:space="preserve"> </w:t>
      </w:r>
      <w:r w:rsidR="00FC02AD" w:rsidRPr="00160141">
        <w:rPr>
          <w:rFonts w:asciiTheme="minorHAnsi" w:hAnsiTheme="minorHAnsi"/>
        </w:rPr>
        <w:t>for weight loss interventions</w:t>
      </w:r>
      <w:r w:rsidR="00197D3F">
        <w:rPr>
          <w:rFonts w:asciiTheme="minorHAnsi" w:hAnsiTheme="minorHAnsi"/>
        </w:rPr>
        <w:t>.</w:t>
      </w:r>
    </w:p>
    <w:p w14:paraId="03C8A286" w14:textId="4B78F6EF" w:rsidR="007B7AEB" w:rsidRPr="00160141" w:rsidRDefault="007B7AEB" w:rsidP="007B7AEB">
      <w:pPr>
        <w:pStyle w:val="Heading1"/>
        <w:rPr>
          <w:rFonts w:asciiTheme="minorHAnsi" w:hAnsiTheme="minorHAnsi"/>
        </w:rPr>
      </w:pPr>
      <w:r w:rsidRPr="00160141">
        <w:rPr>
          <w:rFonts w:asciiTheme="minorHAnsi" w:hAnsiTheme="minorHAnsi"/>
        </w:rPr>
        <w:t>Acknowledgements</w:t>
      </w:r>
    </w:p>
    <w:p w14:paraId="21B53502" w14:textId="44A5BAF0" w:rsidR="00A40A23" w:rsidRPr="00160141" w:rsidRDefault="00A40A23" w:rsidP="00E22913">
      <w:pPr>
        <w:rPr>
          <w:rFonts w:asciiTheme="minorHAnsi" w:hAnsiTheme="minorHAnsi"/>
        </w:rPr>
      </w:pPr>
      <w:r w:rsidRPr="00160141">
        <w:rPr>
          <w:rFonts w:asciiTheme="minorHAnsi" w:hAnsiTheme="minorHAnsi"/>
        </w:rPr>
        <w:t xml:space="preserve">The authors would like to thank Nathan Qi and Melanie Schmitt of the UM Metabolic Phenotyping Core for assistance with </w:t>
      </w:r>
      <w:r w:rsidR="00451202" w:rsidRPr="00160141">
        <w:rPr>
          <w:rFonts w:asciiTheme="minorHAnsi" w:hAnsiTheme="minorHAnsi"/>
        </w:rPr>
        <w:t>CLAMS studies</w:t>
      </w:r>
      <w:r w:rsidR="00FE087F" w:rsidRPr="00160141">
        <w:rPr>
          <w:rFonts w:asciiTheme="minorHAnsi" w:hAnsiTheme="minorHAnsi"/>
        </w:rPr>
        <w:t xml:space="preserve"> on the muscle </w:t>
      </w:r>
      <w:r w:rsidR="00FE087F" w:rsidRPr="00160141">
        <w:rPr>
          <w:rFonts w:asciiTheme="minorHAnsi" w:hAnsiTheme="minorHAnsi"/>
          <w:i/>
        </w:rPr>
        <w:t>Tsc1</w:t>
      </w:r>
      <w:r w:rsidR="00FE087F" w:rsidRPr="00160141">
        <w:rPr>
          <w:rFonts w:asciiTheme="minorHAnsi" w:hAnsiTheme="minorHAnsi"/>
        </w:rPr>
        <w:t xml:space="preserve"> knockout mice</w:t>
      </w:r>
      <w:r w:rsidR="00232F5F" w:rsidRPr="00160141">
        <w:rPr>
          <w:rFonts w:asciiTheme="minorHAnsi" w:hAnsiTheme="minorHAnsi"/>
        </w:rPr>
        <w:t xml:space="preserve">.  </w:t>
      </w:r>
      <w:r w:rsidR="00F52887" w:rsidRPr="00160141">
        <w:rPr>
          <w:rFonts w:asciiTheme="minorHAnsi" w:hAnsiTheme="minorHAnsi"/>
        </w:rPr>
        <w:t xml:space="preserve">William Taylor, Caitlin </w:t>
      </w:r>
      <w:proofErr w:type="spellStart"/>
      <w:r w:rsidR="00F52887" w:rsidRPr="00160141">
        <w:rPr>
          <w:rFonts w:asciiTheme="minorHAnsi" w:hAnsiTheme="minorHAnsi"/>
        </w:rPr>
        <w:t>Costelle</w:t>
      </w:r>
      <w:proofErr w:type="spellEnd"/>
      <w:r w:rsidR="00F52887" w:rsidRPr="00160141">
        <w:rPr>
          <w:rFonts w:asciiTheme="minorHAnsi" w:hAnsiTheme="minorHAnsi"/>
        </w:rPr>
        <w:t xml:space="preserve"> and Felicia Waller at the UTHSC Molecular Resource Center provided </w:t>
      </w:r>
      <w:r w:rsidR="00D07952" w:rsidRPr="00160141">
        <w:rPr>
          <w:rFonts w:asciiTheme="minorHAnsi" w:hAnsiTheme="minorHAnsi"/>
        </w:rPr>
        <w:t xml:space="preserve">support </w:t>
      </w:r>
      <w:r w:rsidR="007C0FAF" w:rsidRPr="00160141">
        <w:rPr>
          <w:rFonts w:asciiTheme="minorHAnsi" w:hAnsiTheme="minorHAnsi"/>
        </w:rPr>
        <w:t>for</w:t>
      </w:r>
      <w:r w:rsidR="00F52887" w:rsidRPr="00160141">
        <w:rPr>
          <w:rFonts w:asciiTheme="minorHAnsi" w:hAnsiTheme="minorHAnsi"/>
        </w:rPr>
        <w:t xml:space="preserve"> the transcriptomic studies.  </w:t>
      </w:r>
      <w:r w:rsidR="00232F5F" w:rsidRPr="00160141">
        <w:rPr>
          <w:rFonts w:asciiTheme="minorHAnsi" w:hAnsiTheme="minorHAnsi"/>
        </w:rPr>
        <w:t xml:space="preserve">We would also like to thank the </w:t>
      </w:r>
      <w:r w:rsidR="00B10A19" w:rsidRPr="00160141">
        <w:rPr>
          <w:rFonts w:asciiTheme="minorHAnsi" w:hAnsiTheme="minorHAnsi"/>
        </w:rPr>
        <w:t xml:space="preserve">other </w:t>
      </w:r>
      <w:r w:rsidR="00232F5F" w:rsidRPr="00160141">
        <w:rPr>
          <w:rFonts w:asciiTheme="minorHAnsi" w:hAnsiTheme="minorHAnsi"/>
        </w:rPr>
        <w:t>members of the Bridges</w:t>
      </w:r>
      <w:r w:rsidR="00D07952" w:rsidRPr="00160141">
        <w:rPr>
          <w:rFonts w:asciiTheme="minorHAnsi" w:hAnsiTheme="minorHAnsi"/>
        </w:rPr>
        <w:t xml:space="preserve">, </w:t>
      </w:r>
      <w:r w:rsidR="00CE66CE" w:rsidRPr="00160141">
        <w:rPr>
          <w:rFonts w:asciiTheme="minorHAnsi" w:hAnsiTheme="minorHAnsi"/>
        </w:rPr>
        <w:t>Han,</w:t>
      </w:r>
      <w:r w:rsidR="00232F5F" w:rsidRPr="00160141">
        <w:rPr>
          <w:rFonts w:asciiTheme="minorHAnsi" w:hAnsiTheme="minorHAnsi"/>
        </w:rPr>
        <w:t xml:space="preserve"> and </w:t>
      </w:r>
      <w:proofErr w:type="spellStart"/>
      <w:r w:rsidR="00232F5F" w:rsidRPr="00160141">
        <w:rPr>
          <w:rFonts w:asciiTheme="minorHAnsi" w:hAnsiTheme="minorHAnsi"/>
        </w:rPr>
        <w:t>Saltiel</w:t>
      </w:r>
      <w:proofErr w:type="spellEnd"/>
      <w:r w:rsidR="00232F5F" w:rsidRPr="00160141">
        <w:rPr>
          <w:rFonts w:asciiTheme="minorHAnsi" w:hAnsiTheme="minorHAnsi"/>
        </w:rPr>
        <w:t xml:space="preserve"> laboratories for helpful discussions regarding this project.  </w:t>
      </w:r>
    </w:p>
    <w:p w14:paraId="26534A21" w14:textId="77777777" w:rsidR="00232F5F" w:rsidRPr="00160141" w:rsidRDefault="00232F5F" w:rsidP="00E22913">
      <w:pPr>
        <w:rPr>
          <w:rFonts w:asciiTheme="minorHAnsi" w:hAnsiTheme="minorHAnsi"/>
        </w:rPr>
      </w:pPr>
    </w:p>
    <w:p w14:paraId="6ECD3749" w14:textId="577A0B00" w:rsidR="00C913F9" w:rsidRPr="00160141" w:rsidRDefault="007B7AEB" w:rsidP="00C913F9">
      <w:pPr>
        <w:rPr>
          <w:rFonts w:asciiTheme="minorHAnsi" w:hAnsiTheme="minorHAnsi"/>
          <w:iCs/>
        </w:rPr>
      </w:pPr>
      <w:r w:rsidRPr="00160141">
        <w:rPr>
          <w:rFonts w:asciiTheme="minorHAnsi" w:hAnsiTheme="minorHAnsi"/>
        </w:rPr>
        <w:t>This work was support</w:t>
      </w:r>
      <w:r w:rsidR="00E22913" w:rsidRPr="00160141">
        <w:rPr>
          <w:rFonts w:asciiTheme="minorHAnsi" w:hAnsiTheme="minorHAnsi"/>
        </w:rPr>
        <w:t xml:space="preserve">ed by Le Bonheur Grant </w:t>
      </w:r>
      <w:r w:rsidR="001E0A5E" w:rsidRPr="00160141">
        <w:rPr>
          <w:rFonts w:asciiTheme="minorHAnsi" w:hAnsiTheme="minorHAnsi"/>
        </w:rPr>
        <w:t>650700</w:t>
      </w:r>
      <w:r w:rsidR="00740A10" w:rsidRPr="00160141">
        <w:rPr>
          <w:rFonts w:asciiTheme="minorHAnsi" w:hAnsiTheme="minorHAnsi"/>
        </w:rPr>
        <w:t xml:space="preserve"> (DB), </w:t>
      </w:r>
      <w:r w:rsidRPr="00160141">
        <w:rPr>
          <w:rFonts w:asciiTheme="minorHAnsi" w:hAnsiTheme="minorHAnsi"/>
        </w:rPr>
        <w:t xml:space="preserve">NIH </w:t>
      </w:r>
      <w:r w:rsidR="001E0A5E" w:rsidRPr="00160141">
        <w:rPr>
          <w:rFonts w:asciiTheme="minorHAnsi" w:hAnsiTheme="minorHAnsi"/>
        </w:rPr>
        <w:t xml:space="preserve">Grants </w:t>
      </w:r>
      <w:r w:rsidR="00E22913" w:rsidRPr="00160141">
        <w:rPr>
          <w:rFonts w:asciiTheme="minorHAnsi" w:hAnsiTheme="minorHAnsi"/>
        </w:rPr>
        <w:t>DK10</w:t>
      </w:r>
      <w:r w:rsidR="00123A01" w:rsidRPr="00160141">
        <w:rPr>
          <w:rFonts w:asciiTheme="minorHAnsi" w:hAnsiTheme="minorHAnsi"/>
        </w:rPr>
        <w:t>7535</w:t>
      </w:r>
      <w:r w:rsidR="001E0A5E" w:rsidRPr="00160141">
        <w:rPr>
          <w:rFonts w:asciiTheme="minorHAnsi" w:hAnsiTheme="minorHAnsi"/>
        </w:rPr>
        <w:t xml:space="preserve"> (DB), </w:t>
      </w:r>
      <w:commentRangeStart w:id="187"/>
      <w:r w:rsidR="001E0A5E" w:rsidRPr="00160141">
        <w:rPr>
          <w:rFonts w:asciiTheme="minorHAnsi" w:hAnsiTheme="minorHAnsi"/>
        </w:rPr>
        <w:t xml:space="preserve">XXXX </w:t>
      </w:r>
      <w:commentRangeEnd w:id="187"/>
      <w:r w:rsidR="00E22913" w:rsidRPr="00160141">
        <w:rPr>
          <w:rStyle w:val="CommentReference"/>
          <w:rFonts w:asciiTheme="minorHAnsi" w:hAnsiTheme="minorHAnsi"/>
        </w:rPr>
        <w:commentReference w:id="187"/>
      </w:r>
      <w:r w:rsidR="001E0A5E" w:rsidRPr="00160141">
        <w:rPr>
          <w:rFonts w:asciiTheme="minorHAnsi" w:hAnsiTheme="minorHAnsi"/>
        </w:rPr>
        <w:t xml:space="preserve">(ARS), funds from the Memphis Research Consortium </w:t>
      </w:r>
      <w:r w:rsidRPr="00160141">
        <w:rPr>
          <w:rFonts w:asciiTheme="minorHAnsi" w:hAnsiTheme="minorHAnsi"/>
        </w:rPr>
        <w:t>(DB</w:t>
      </w:r>
      <w:r w:rsidR="002D3D11" w:rsidRPr="00160141">
        <w:rPr>
          <w:rFonts w:asciiTheme="minorHAnsi" w:hAnsiTheme="minorHAnsi"/>
        </w:rPr>
        <w:t xml:space="preserve"> and JCH</w:t>
      </w:r>
      <w:r w:rsidRPr="00160141">
        <w:rPr>
          <w:rFonts w:asciiTheme="minorHAnsi" w:hAnsiTheme="minorHAnsi"/>
        </w:rPr>
        <w:t>)</w:t>
      </w:r>
      <w:r w:rsidR="001E0A5E" w:rsidRPr="00160141">
        <w:rPr>
          <w:rFonts w:asciiTheme="minorHAnsi" w:hAnsiTheme="minorHAnsi"/>
        </w:rPr>
        <w:t xml:space="preserve">, </w:t>
      </w:r>
      <w:r w:rsidR="00E22913" w:rsidRPr="00160141">
        <w:rPr>
          <w:rFonts w:asciiTheme="minorHAnsi" w:hAnsiTheme="minorHAnsi"/>
        </w:rPr>
        <w:t xml:space="preserve">the Center for Integrative and Translational Genetics (DB) </w:t>
      </w:r>
      <w:r w:rsidR="001E0A5E" w:rsidRPr="00160141">
        <w:rPr>
          <w:rFonts w:asciiTheme="minorHAnsi" w:hAnsiTheme="minorHAnsi"/>
        </w:rPr>
        <w:t xml:space="preserve">and the UTHSC Department of Physiology </w:t>
      </w:r>
      <w:proofErr w:type="spellStart"/>
      <w:r w:rsidR="001E0A5E" w:rsidRPr="00160141">
        <w:rPr>
          <w:rFonts w:asciiTheme="minorHAnsi" w:hAnsiTheme="minorHAnsi"/>
        </w:rPr>
        <w:t>Qiugley</w:t>
      </w:r>
      <w:proofErr w:type="spellEnd"/>
      <w:r w:rsidR="001E0A5E" w:rsidRPr="00160141">
        <w:rPr>
          <w:rFonts w:asciiTheme="minorHAnsi" w:hAnsiTheme="minorHAnsi"/>
        </w:rPr>
        <w:t xml:space="preserve"> Award (IH).  </w:t>
      </w:r>
      <w:r w:rsidR="00E22913" w:rsidRPr="00160141">
        <w:rPr>
          <w:rFonts w:asciiTheme="minorHAnsi" w:hAnsiTheme="minorHAnsi"/>
          <w:iCs/>
        </w:rPr>
        <w:t xml:space="preserve">This work </w:t>
      </w:r>
      <w:r w:rsidR="002E45D2" w:rsidRPr="00160141">
        <w:rPr>
          <w:rFonts w:asciiTheme="minorHAnsi" w:hAnsiTheme="minorHAnsi"/>
          <w:iCs/>
        </w:rPr>
        <w:t xml:space="preserve">also </w:t>
      </w:r>
      <w:r w:rsidR="00E22913" w:rsidRPr="00160141">
        <w:rPr>
          <w:rFonts w:asciiTheme="minorHAnsi" w:hAnsiTheme="minorHAnsi"/>
          <w:iCs/>
        </w:rPr>
        <w:t xml:space="preserve">utilized Core Services supported by </w:t>
      </w:r>
      <w:r w:rsidR="00C913F9" w:rsidRPr="00160141">
        <w:rPr>
          <w:rFonts w:asciiTheme="minorHAnsi" w:hAnsiTheme="minorHAnsi"/>
          <w:iCs/>
        </w:rPr>
        <w:t xml:space="preserve">NIH </w:t>
      </w:r>
      <w:r w:rsidR="00E22913" w:rsidRPr="00160141">
        <w:rPr>
          <w:rFonts w:asciiTheme="minorHAnsi" w:hAnsiTheme="minorHAnsi"/>
          <w:iCs/>
        </w:rPr>
        <w:t>grant</w:t>
      </w:r>
      <w:r w:rsidR="00352D83" w:rsidRPr="00160141">
        <w:rPr>
          <w:rFonts w:asciiTheme="minorHAnsi" w:hAnsiTheme="minorHAnsi"/>
          <w:iCs/>
        </w:rPr>
        <w:t>s</w:t>
      </w:r>
      <w:r w:rsidR="00E22913" w:rsidRPr="00160141">
        <w:rPr>
          <w:rFonts w:asciiTheme="minorHAnsi" w:hAnsiTheme="minorHAnsi"/>
          <w:iCs/>
        </w:rPr>
        <w:t xml:space="preserve"> DK089503</w:t>
      </w:r>
      <w:r w:rsidR="00352D83" w:rsidRPr="00160141">
        <w:rPr>
          <w:rFonts w:asciiTheme="minorHAnsi" w:hAnsiTheme="minorHAnsi"/>
          <w:iCs/>
        </w:rPr>
        <w:t>, DK110768, and AR069620</w:t>
      </w:r>
      <w:r w:rsidR="00E22913" w:rsidRPr="00160141">
        <w:rPr>
          <w:rFonts w:asciiTheme="minorHAnsi" w:hAnsiTheme="minorHAnsi"/>
          <w:iCs/>
        </w:rPr>
        <w:t xml:space="preserve"> </w:t>
      </w:r>
      <w:r w:rsidR="00C913F9" w:rsidRPr="00160141">
        <w:rPr>
          <w:rFonts w:asciiTheme="minorHAnsi" w:hAnsiTheme="minorHAnsi"/>
          <w:iCs/>
        </w:rPr>
        <w:t>to the University of Michigan.</w:t>
      </w:r>
    </w:p>
    <w:p w14:paraId="18186392" w14:textId="022B818B" w:rsidR="007B624A" w:rsidRPr="00160141" w:rsidRDefault="007B624A" w:rsidP="00A40A23">
      <w:pPr>
        <w:pStyle w:val="Heading1"/>
        <w:rPr>
          <w:rFonts w:asciiTheme="minorHAnsi" w:hAnsiTheme="minorHAnsi"/>
        </w:rPr>
      </w:pPr>
      <w:r w:rsidRPr="00160141">
        <w:rPr>
          <w:rFonts w:asciiTheme="minorHAnsi" w:hAnsiTheme="minorHAnsi"/>
        </w:rPr>
        <w:t>References</w:t>
      </w:r>
    </w:p>
    <w:p w14:paraId="16F76DC0" w14:textId="4D629086" w:rsidR="00D72F59" w:rsidRPr="00D72F59" w:rsidRDefault="00871236" w:rsidP="00D72F59">
      <w:pPr>
        <w:widowControl w:val="0"/>
        <w:autoSpaceDE w:val="0"/>
        <w:autoSpaceDN w:val="0"/>
        <w:adjustRightInd w:val="0"/>
        <w:spacing w:before="100" w:after="100"/>
        <w:ind w:left="640" w:hanging="640"/>
        <w:rPr>
          <w:rFonts w:ascii="Garamond" w:hAnsi="Garamond"/>
          <w:noProof/>
        </w:rPr>
      </w:pPr>
      <w:r w:rsidRPr="0055077F">
        <w:rPr>
          <w:rFonts w:asciiTheme="minorHAnsi" w:hAnsiTheme="minorHAnsi"/>
        </w:rPr>
        <w:fldChar w:fldCharType="begin" w:fldLock="1"/>
      </w:r>
      <w:r w:rsidRPr="0055077F">
        <w:rPr>
          <w:rFonts w:asciiTheme="minorHAnsi" w:hAnsiTheme="minorHAnsi"/>
        </w:rPr>
        <w:instrText xml:space="preserve">ADDIN Mendeley Bibliography CSL_BIBLIOGRAPHY </w:instrText>
      </w:r>
      <w:r w:rsidRPr="0055077F">
        <w:rPr>
          <w:rFonts w:asciiTheme="minorHAnsi" w:hAnsiTheme="minorHAnsi"/>
        </w:rPr>
        <w:fldChar w:fldCharType="separate"/>
      </w:r>
      <w:r w:rsidR="00D72F59" w:rsidRPr="00D72F59">
        <w:rPr>
          <w:rFonts w:ascii="Garamond" w:hAnsi="Garamond"/>
          <w:noProof/>
        </w:rPr>
        <w:t>[1]</w:t>
      </w:r>
      <w:r w:rsidR="00D72F59" w:rsidRPr="00D72F59">
        <w:rPr>
          <w:rFonts w:ascii="Garamond" w:hAnsi="Garamond"/>
          <w:noProof/>
        </w:rPr>
        <w:tab/>
        <w:t>World Health Organization., 2013. Obesity and Overweight. http://www.who.int/mediacentre/factsheets/fs311/en/.</w:t>
      </w:r>
    </w:p>
    <w:p w14:paraId="2D3A1D1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w:t>
      </w:r>
      <w:r w:rsidRPr="00D72F59">
        <w:rPr>
          <w:rFonts w:ascii="Garamond" w:hAnsi="Garamond"/>
          <w:noProof/>
        </w:rPr>
        <w:tab/>
        <w:t>Leibel, R.L., Hirsch, J., 1984. Diminished energy requirements in reduced-obese patients. Metabolism 33(2): 164–70, Doi: 10.1016/0026-0495(84)90130-6.</w:t>
      </w:r>
    </w:p>
    <w:p w14:paraId="297AD9F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w:t>
      </w:r>
      <w:r w:rsidRPr="00D72F59">
        <w:rPr>
          <w:rFonts w:ascii="Garamond" w:hAnsi="Garamond"/>
          <w:noProof/>
        </w:rPr>
        <w:tab/>
        <w:t>Leibel, R.L., Rosenbaum, M., Hirsch, J., 1995. Changes in energy expenditure resulting from altered body weight. The New England Journal of Medicine 332(10): 621–8, Doi: 10.1056/NEJM199503093321001.</w:t>
      </w:r>
    </w:p>
    <w:p w14:paraId="6909A88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w:t>
      </w:r>
      <w:r w:rsidRPr="00D72F59">
        <w:rPr>
          <w:rFonts w:ascii="Garamond" w:hAnsi="Garamond"/>
          <w:noProof/>
        </w:rPr>
        <w:tab/>
        <w:t>Sumithran, P., Prendergast, L.A., Delbridge, E., Purcell, K., Shulkes, A., Kriketos, A., et al., 2011. Long-Term Persistence of Hormonal Adaptations to Weight Loss. New England Journal of Medicine 365(17): 1597–604, Doi: 10.1056/NEJMoa1105816.</w:t>
      </w:r>
    </w:p>
    <w:p w14:paraId="329454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w:t>
      </w:r>
      <w:r w:rsidRPr="00D72F59">
        <w:rPr>
          <w:rFonts w:ascii="Garamond" w:hAnsi="Garamond"/>
          <w:noProof/>
        </w:rPr>
        <w:tab/>
        <w:t>Guridi, M., Kupr, B., Romanino, K., Lin, S., Falcetta, D., Tintignac, L., et al., 2016. Alterations to mTORC1 signaling in the skeletal muscle differentially affect whole-body metabolism. Skeletal Muscle 6(1): 13, Doi: 10.1186/s13395-016-0084-8.</w:t>
      </w:r>
    </w:p>
    <w:p w14:paraId="7F6C828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w:t>
      </w:r>
      <w:r w:rsidRPr="00D72F59">
        <w:rPr>
          <w:rFonts w:ascii="Garamond" w:hAnsi="Garamond"/>
          <w:noProof/>
        </w:rPr>
        <w:tab/>
        <w:t>Guridi, M., Tintignac, L.A., Lin, S., Kupr, B., Castets, P., Rüegg, M.A., 2015. Activation of mTORC1 in skeletal muscle regulates whole-body metabolism through FGF21. Science Signaling 8(402): ra113–ra113, Doi: 10.1126/scisignal.aab3715.</w:t>
      </w:r>
    </w:p>
    <w:p w14:paraId="00D952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lastRenderedPageBreak/>
        <w:t>[7]</w:t>
      </w:r>
      <w:r w:rsidRPr="00D72F59">
        <w:rPr>
          <w:rFonts w:ascii="Garamond" w:hAnsi="Garamond"/>
          <w:noProof/>
        </w:rPr>
        <w:tab/>
        <w:t>Liu, D., Bordicchia, M., Zhang, C., Fang, H., Wei, W., Li, J.-L.L., et al., 2016. Activation of mTORC1 is essential for β-adrenergic stimulation of adipose browning. Journal of Clinical Investigation 1(5): 1–13, Doi: 10.1172/JCI83532.</w:t>
      </w:r>
    </w:p>
    <w:p w14:paraId="2C30C66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w:t>
      </w:r>
      <w:r w:rsidRPr="00D72F59">
        <w:rPr>
          <w:rFonts w:ascii="Garamond" w:hAnsi="Garamond"/>
          <w:noProof/>
        </w:rPr>
        <w:tab/>
        <w:t>Tran, C.M., Mukherjee, S., Ye, L., Frederick, D.W., Kissig, M., Davis, J.G., et al., 2016. Rapamycin blocks induction of the thermogenic program in white adipose tissue. Diabetes 65(April 2015): 1–35, Doi: 10.2337/db15-0502.</w:t>
      </w:r>
    </w:p>
    <w:p w14:paraId="663763E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[9]</w:t>
      </w:r>
      <w:r w:rsidRPr="00D72F59">
        <w:rPr>
          <w:rFonts w:ascii="Garamond" w:hAnsi="Garamond"/>
          <w:noProof/>
        </w:rPr>
        <w:tab/>
        <w:t>Efeyan, A., Comb, W.C., Sabatini, D.M., 2015. Nutrient-sensing mechanisms and pathways. Nature 517(7534): 302–10, Doi: 10.1038/nature14190.</w:t>
      </w:r>
    </w:p>
    <w:p w14:paraId="75FFC8F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[10]</w:t>
      </w:r>
      <w:r w:rsidRPr="00D72F59">
        <w:rPr>
          <w:rFonts w:ascii="Garamond" w:hAnsi="Garamond"/>
          <w:noProof/>
        </w:rPr>
        <w:tab/>
        <w:t>Yecies, J.L., Zhang, H.H., Menon, S., Liu, S., Yecies, D., Lipovsky, A.I., et al., 2011. Akt Stimulates Hepatic SREBP1c and Lipogenesis through Parallel mTORC1-Dependent and Independent Pathways. Cell Metabolism 14(1): 21–32, Doi: 10.1016/j.cmet.2011.06.002.</w:t>
      </w:r>
    </w:p>
    <w:p w14:paraId="70CE085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[11]</w:t>
      </w:r>
      <w:r w:rsidRPr="00D72F59">
        <w:rPr>
          <w:rFonts w:ascii="Garamond" w:hAnsi="Garamond"/>
          <w:noProof/>
        </w:rPr>
        <w:tab/>
        <w:t>Chakrabarti, P., English, T., Shi, J., Smas, C.M., Kandror, K. V., 2010. Mammalian target of rapamycin complex 1 suppresses lipolysis, stimulates lipogenesis, and promotes fat storage. Diabetes 59(4): 775–81, Doi: 10.2337/db09-1602.</w:t>
      </w:r>
    </w:p>
    <w:p w14:paraId="2B22020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[12]</w:t>
      </w:r>
      <w:r w:rsidRPr="00D72F59">
        <w:rPr>
          <w:rFonts w:ascii="Garamond" w:hAnsi="Garamond"/>
          <w:noProof/>
        </w:rPr>
        <w:tab/>
        <w:t>Li, S., Brown, M.S., Goldstein, J.L., 2010. Bifurcation of insulin signaling pathway in rat liver: mTORC1 required for stimulation of lipogenesis, but not inhibition of gluconeogenesis. Proceedings of the National Academy of Sciences of the United States of America 107(8): 3441–6, Doi: 10.1073/pnas.0914798107.</w:t>
      </w:r>
    </w:p>
    <w:p w14:paraId="52B501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[13]</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0512792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[14]</w:t>
      </w:r>
      <w:r w:rsidRPr="00D72F59">
        <w:rPr>
          <w:rFonts w:ascii="Garamond" w:hAnsi="Garamond"/>
          <w:noProof/>
        </w:rPr>
        <w:tab/>
        <w:t>Zhang, H.H., Huang, J., Düvel, K., Boback, B., Wu, S., Squillace, R.M., et al., 2009. Insulin stimulates adipogenesis through the Akt-TSC2-mTORC1 pathway. PloS One 4(7): e6189, Doi: 10.1371/journal.pone.0006189.</w:t>
      </w:r>
    </w:p>
    <w:p w14:paraId="30BE8DA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[15]</w:t>
      </w:r>
      <w:r w:rsidRPr="00D72F59">
        <w:rPr>
          <w:rFonts w:ascii="Garamond" w:hAnsi="Garamond"/>
          <w:noProof/>
        </w:rPr>
        <w:tab/>
        <w:t>Hatfield, I., Harvey, I., Yates, E.R., Redd, J.R., Reiter, L.T., Bridges, D., 2015. The role of TORC1 in muscle development in Drosophila. Scientific Reports 5: 9676, Doi: 10.1038/srep09676.</w:t>
      </w:r>
    </w:p>
    <w:p w14:paraId="194E351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[16]</w:t>
      </w:r>
      <w:r w:rsidRPr="00D72F59">
        <w:rPr>
          <w:rFonts w:ascii="Garamond" w:hAnsi="Garamond"/>
          <w:noProof/>
        </w:rPr>
        <w:tab/>
        <w:t>Erbay, E., Chen, J., 2001. The mammalian target of rapamycin regulates C2C12 myogenesis via a kinase-independent mechanism. The Journal of Biological Chemistry 276(39): 36079–82, Doi: 10.1074/jbc.C100406200.</w:t>
      </w:r>
    </w:p>
    <w:p w14:paraId="6858586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[17]</w:t>
      </w:r>
      <w:r w:rsidRPr="00D72F59">
        <w:rPr>
          <w:rFonts w:ascii="Garamond" w:hAnsi="Garamond"/>
          <w:noProof/>
        </w:rPr>
        <w:tab/>
        <w:t>Shah, O.J., Wang, Z., Hunter, T., 2004. Inappropriate activation of the TSC/Rheb/mTOR/S6K cassette induces IRS1/2 depletion, insulin resistance, and cell survival deficiencies. Current Biology 14(18): 1650–6, Doi: 10.1016/j.cub.2004.08.026.</w:t>
      </w:r>
    </w:p>
    <w:p w14:paraId="20442A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[18]</w:t>
      </w:r>
      <w:r w:rsidRPr="00D72F59">
        <w:rPr>
          <w:rFonts w:ascii="Garamond" w:hAnsi="Garamond"/>
          <w:noProof/>
        </w:rPr>
        <w:tab/>
        <w:t>DeFronzo, R.A., Ferrannini, E., Sato, Y., Felig, P., Wahren, J., 1981. Synergistic interaction between exercise and insulin on peripheral glucose uptake. The Journal of Clinical Investigation 68(6): 1468–74.</w:t>
      </w:r>
    </w:p>
    <w:p w14:paraId="72101A9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[19]</w:t>
      </w:r>
      <w:r w:rsidRPr="00D72F59">
        <w:rPr>
          <w:rFonts w:ascii="Garamond" w:hAnsi="Garamond"/>
          <w:noProof/>
        </w:rPr>
        <w:tab/>
        <w:t>Rolfe, D.F., Brown, G.C., 1997. Cellular energy utilization and molecular origin of standard metabolic rate in mammals. Physiological Reviews 77(3): 731–58.</w:t>
      </w:r>
    </w:p>
    <w:p w14:paraId="6ED9B37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[20]</w:t>
      </w:r>
      <w:r w:rsidRPr="00D72F59">
        <w:rPr>
          <w:rFonts w:ascii="Garamond" w:hAnsi="Garamond"/>
          <w:noProof/>
        </w:rPr>
        <w:tab/>
        <w:t>Bentzinger, C.F., Lin, S., Romanino, K., Castets, P., Guridi, M., Summermatter, S., et al., 2013. Differential response of skeletal muscles to mTORC1 signaling during atrophy and hypertrophy. Skeletal Muscle 3(1): 6, Doi: 10.1186/2044-5040-3-6.</w:t>
      </w:r>
    </w:p>
    <w:p w14:paraId="30C743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lastRenderedPageBreak/>
        <w:t>[21]</w:t>
      </w:r>
      <w:r w:rsidRPr="00D72F59">
        <w:rPr>
          <w:rFonts w:ascii="Garamond" w:hAnsi="Garamond"/>
          <w:noProof/>
        </w:rPr>
        <w:tab/>
        <w:t>Castets, P., Lin, S., Rion, N., Di Fulvio, S., Romanino, K., Guridi, M., et al., 2013. Sustained activation of mTORC1 in skeletal muscle inhibits constitutive and starvation-induced autophagy and causes a severe, late-onset myopathy. Cell Metabolism 17(5): 731–44, Doi: 10.1016/j.cmet.2013.03.015.</w:t>
      </w:r>
    </w:p>
    <w:p w14:paraId="676B2EA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[22]</w:t>
      </w:r>
      <w:r w:rsidRPr="00D72F59">
        <w:rPr>
          <w:rFonts w:ascii="Garamond" w:hAnsi="Garamond"/>
          <w:noProof/>
        </w:rPr>
        <w:tab/>
        <w:t>Cunningham, J.T., Rodgers, J.T., Arlow, D.H., Vazquez, F., Mootha, V.K., Puigserver, P., 2007. mTOR controls mitochondrial oxidative function through a YY1-PGC-1alpha transcriptional complex. Nature 450(7170): 736–40, Doi: 10.1038/nature06322.</w:t>
      </w:r>
    </w:p>
    <w:p w14:paraId="15E8F4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[23]</w:t>
      </w:r>
      <w:r w:rsidRPr="00D72F59">
        <w:rPr>
          <w:rFonts w:ascii="Garamond" w:hAnsi="Garamond"/>
          <w:noProof/>
        </w:rPr>
        <w:tab/>
        <w:t>Ramanathan, A., Schreiber, S.L., 2009. Direct control of mitochondrial function by mTOR. Proceedings of the National Academy of Sciences of the United States of America 106(52): 22229–32, Doi: 10.1073/pnas.0912074106.</w:t>
      </w:r>
    </w:p>
    <w:p w14:paraId="250781D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[24]</w:t>
      </w:r>
      <w:r w:rsidRPr="00D72F59">
        <w:rPr>
          <w:rFonts w:ascii="Garamond" w:hAnsi="Garamond"/>
          <w:noProof/>
        </w:rPr>
        <w:tab/>
        <w:t>Koyanagi, M., Asahara, S.-I., Matsuda, T., Hashimoto, N., Shigeyama, Y., Shibutani, Y., et al., 2011. Ablation of TSC2 enhances insulin secretion by increasing the number of mitochondria through activation of mTORC1. PLoS ONE 6(8), Doi: 10.1371/journal.pone.0023238.</w:t>
      </w:r>
    </w:p>
    <w:p w14:paraId="2C0D7CC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[25]</w:t>
      </w:r>
      <w:r w:rsidRPr="00D72F59">
        <w:rPr>
          <w:rFonts w:ascii="Garamond" w:hAnsi="Garamond"/>
          <w:noProof/>
        </w:rPr>
        <w:tab/>
        <w:t>Bjedov, I., Toivonen, J.M., Kerr, F., Slack, C., Jacobson, J., Foley, A., et al., 2010. Mechanisms of life span extension by rapamycin in the fruit fly Drosophila melanogaster. Cell Metabolism 11(1): 35–46, Doi: 10.1016/j.cmet.2009.11.010.</w:t>
      </w:r>
    </w:p>
    <w:p w14:paraId="1C78F6C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[26]</w:t>
      </w:r>
      <w:r w:rsidRPr="00D72F59">
        <w:rPr>
          <w:rFonts w:ascii="Garamond" w:hAnsi="Garamond"/>
          <w:noProof/>
        </w:rPr>
        <w:tab/>
        <w:t>Harrison, D.E., Strong, R., Sharp, Z.D., Nelson, J.F., Astle, C.M., Flurkey, K., et al., 2009. Rapamycin fed late in life extends lifespan in genetically heterogeneous mice. Nature 460(7253): 392–5, Doi: 10.1038/nature08221.</w:t>
      </w:r>
    </w:p>
    <w:p w14:paraId="679FD5E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[27]</w:t>
      </w:r>
      <w:r w:rsidRPr="00D72F59">
        <w:rPr>
          <w:rFonts w:ascii="Garamond" w:hAnsi="Garamond"/>
          <w:noProof/>
        </w:rPr>
        <w:tab/>
        <w:t>Kapahi, P., Zid, B.M., Harper, T., Koslover, D., Sapin, V., Benzer, S., 2004. Regulation of lifespan in Drosophila by modulation of genes in the TOR signaling pathway. Current Biology 14(10): 885–90, Doi: 10.1016/j.cub.2004.03.059.</w:t>
      </w:r>
    </w:p>
    <w:p w14:paraId="79DE06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[28]</w:t>
      </w:r>
      <w:r w:rsidRPr="00D72F59">
        <w:rPr>
          <w:rFonts w:ascii="Garamond" w:hAnsi="Garamond"/>
          <w:noProof/>
        </w:rPr>
        <w:tab/>
        <w:t>Rantanen, T., Harris, T.B., Leveille, S.G., Visser, M., Foley, D., Masaki, K., et al., 2000. Muscle strength and body mass index as long-term predictors of mortality in initially healthy men. The Journals of Gerontology. Series A, Biological Sciences and Medical Sciences 55(3): M168–73, Doi: 10.1093/gerona/55.3.M168.</w:t>
      </w:r>
    </w:p>
    <w:p w14:paraId="559F4DC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[29]</w:t>
      </w:r>
      <w:r w:rsidRPr="00D72F59">
        <w:rPr>
          <w:rFonts w:ascii="Garamond" w:hAnsi="Garamond"/>
          <w:noProof/>
        </w:rPr>
        <w:tab/>
        <w:t>Ling, C.H.Y., Taekema, D., De Craen, A.J.M., Gussekloo, J., Westendorp, R.G.J., Maier, A.B., 2010. Handgrip strength and mortality in the oldest old population: The Leiden 85-plus study. Cmaj 182(5): 429–35, Doi: 10.1503/cmaj.091278.</w:t>
      </w:r>
    </w:p>
    <w:p w14:paraId="5B77A0E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[30]</w:t>
      </w:r>
      <w:r w:rsidRPr="00D72F59">
        <w:rPr>
          <w:rFonts w:ascii="Garamond" w:hAnsi="Garamond"/>
          <w:noProof/>
        </w:rPr>
        <w:tab/>
        <w:t>Sasaki, H., Kasagi, F., Yamada, M., Fujita, S., 2007. Grip strength predicts cause-specific mortality in middle-aged and elderly persons. The American Journal of Medicine 120(4): 337–42, Doi: 10.1016/j.amjmed.2006.04.018.</w:t>
      </w:r>
    </w:p>
    <w:p w14:paraId="1765E2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[31]</w:t>
      </w:r>
      <w:r w:rsidRPr="00D72F59">
        <w:rPr>
          <w:rFonts w:ascii="Garamond" w:hAnsi="Garamond"/>
          <w:noProof/>
        </w:rPr>
        <w:tab/>
        <w:t>Gale, C.R., Martyn, C.N., Cooper, C., Sayer, A.A., 2007. Grip strength, body composition, and mortality. International Journal of Epidemiology 36(1): 228–35, Doi: 10.1093/ije/dyl224.</w:t>
      </w:r>
    </w:p>
    <w:p w14:paraId="3AA624B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[32]</w:t>
      </w:r>
      <w:r w:rsidRPr="00D72F59">
        <w:rPr>
          <w:rFonts w:ascii="Garamond" w:hAnsi="Garamond"/>
          <w:noProof/>
        </w:rPr>
        <w:tab/>
        <w:t>Rantanen, T., Volpato, S., Ferrucci, L., Heikkinen, E., Fried, L.P., Guralnik, J.M., 2003. Handgrip strength and cause-specific and total mortality in older disabled women: exploring the mechanism. Journal of the American Geriatrics Society 51(5): 636–41, Doi: 10.1034/j.1600-0579.2003.00207.x.</w:t>
      </w:r>
    </w:p>
    <w:p w14:paraId="12DA79E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[33]</w:t>
      </w:r>
      <w:r w:rsidRPr="00D72F59">
        <w:rPr>
          <w:rFonts w:ascii="Garamond" w:hAnsi="Garamond"/>
          <w:noProof/>
        </w:rPr>
        <w:tab/>
        <w:t xml:space="preserve">Metter, E.J., Talbot, L. a., Schrager, M., Conwit, R., 2002. Skeletal muscle strength as a predictor of all-cause mortality in healthy men. The Journals of Gerontology. Series </w:t>
      </w:r>
      <w:r w:rsidRPr="00D72F59">
        <w:rPr>
          <w:rFonts w:ascii="Garamond" w:hAnsi="Garamond"/>
          <w:noProof/>
        </w:rPr>
        <w:lastRenderedPageBreak/>
        <w:t>A, Biological Sciences and Medical Sciences 57(10): B359–65, Doi: 10.1093/gerona/57.10.B359.</w:t>
      </w:r>
    </w:p>
    <w:p w14:paraId="6283B0C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[34]</w:t>
      </w:r>
      <w:r w:rsidRPr="00D72F59">
        <w:rPr>
          <w:rFonts w:ascii="Garamond" w:hAnsi="Garamond"/>
          <w:noProof/>
        </w:rPr>
        <w:tab/>
        <w:t>Ozcan, U., Ozcan, L., Yilmaz, E., Düvel, K., Sahin, M., Manning, B.D., et al., 2008. Loss of the Tuberous Sclerosis Complex Tumor Suppressors Triggers the Unfolded Protein Response to Regulate Insulin Signaling and Apoptosis. Molecular Cell 29(5): 541–51, Doi: 10.1016/j.molcel.2007.12.023.</w:t>
      </w:r>
    </w:p>
    <w:p w14:paraId="71222A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[35]</w:t>
      </w:r>
      <w:r w:rsidRPr="00D72F59">
        <w:rPr>
          <w:rFonts w:ascii="Garamond" w:hAnsi="Garamond"/>
          <w:noProof/>
        </w:rPr>
        <w:tab/>
        <w:t>Laplante, M., Sabatini, D.M., 2010. mTORC1 activates SREBP-1c and uncouples lipogenesis from gluconeogenesis. Proceedings of the National Academy of Sciences of the United States of America 107(8): 3281–2, Doi: 10.1073/pnas.1000323107.</w:t>
      </w:r>
    </w:p>
    <w:p w14:paraId="46CDBFE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[36]</w:t>
      </w:r>
      <w:r w:rsidRPr="00D72F59">
        <w:rPr>
          <w:rFonts w:ascii="Garamond" w:hAnsi="Garamond"/>
          <w:noProof/>
        </w:rPr>
        <w:tab/>
        <w:t>Tschöp, M.H., Speakman, J.R., Arch, J.R.S., Auwerx, J., Brüning, J.C.C., Chan, L., et al., 2011. A guide to analysis of mouse energy metabolism. Nature Methods 9(1): 57–63, Doi: 10.1038/nmeth.1806.</w:t>
      </w:r>
    </w:p>
    <w:p w14:paraId="5E48639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[37]</w:t>
      </w:r>
      <w:r w:rsidRPr="00D72F59">
        <w:rPr>
          <w:rFonts w:ascii="Garamond" w:hAnsi="Garamond"/>
          <w:noProof/>
        </w:rPr>
        <w:tab/>
        <w:t>Stephenson, E.J., Ragauskas, A., Jaligama, S., Redd, J.R.J.R., Parvathareddy, J., Peloquin, M.J.M.J., et al., 2016. Exposure to environmentally persistent free radicals during gestation lowers energy expenditure and impairs skeletal muscle mitochondrial function in adult mice. American Journal of Physiology - Endocrinology And Metabolism 310(31): ajpendo.00521.2015, Doi: 10.1152/ajpendo.00521.2015.</w:t>
      </w:r>
    </w:p>
    <w:p w14:paraId="1A20EA0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[38]</w:t>
      </w:r>
      <w:r w:rsidRPr="00D72F59">
        <w:rPr>
          <w:rFonts w:ascii="Garamond" w:hAnsi="Garamond"/>
          <w:noProof/>
        </w:rPr>
        <w:tab/>
        <w:t>Kim, D., Pertea, G., Trapnell, C., Pimentel, H., Kelley, R., Salzberg, S.L., 2013. TopHat2: accurate alignment of transcriptomes in the presence of insertions, deletions and gene fusions. Genome Biology 14(4): R36, Doi: 10.1186/gb-2013-14-4-r36.</w:t>
      </w:r>
    </w:p>
    <w:p w14:paraId="7BBDD58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[39]</w:t>
      </w:r>
      <w:r w:rsidRPr="00D72F59">
        <w:rPr>
          <w:rFonts w:ascii="Garamond" w:hAnsi="Garamond"/>
          <w:noProof/>
        </w:rPr>
        <w:tab/>
        <w:t>Langmead, B., Trapnell, C., Pop, M., Salzberg, S.L., 2009. Ultrafast and memory-efficient alignment of short DNA sequences to the human genome. Genome Biology 10(3): R25, Doi: 10.1186/gb-2009-10-3-r25.</w:t>
      </w:r>
    </w:p>
    <w:p w14:paraId="3CB623A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[40]</w:t>
      </w:r>
      <w:r w:rsidRPr="00D72F59">
        <w:rPr>
          <w:rFonts w:ascii="Garamond" w:hAnsi="Garamond"/>
          <w:noProof/>
        </w:rPr>
        <w:tab/>
        <w:t>Anders, S., Pyl, P.T., Huber, W., 2015. HTSeq-A Python framework to work with high-throughput sequencing data. Bioinformatics 31(2): 166–9, Doi: 10.1093/bioinformatics/btu638.</w:t>
      </w:r>
    </w:p>
    <w:p w14:paraId="3282250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[41]</w:t>
      </w:r>
      <w:r w:rsidRPr="00D72F59">
        <w:rPr>
          <w:rFonts w:ascii="Garamond" w:hAnsi="Garamond"/>
          <w:noProof/>
        </w:rPr>
        <w:tab/>
        <w:t>Love, M.I., Huber, W., Anders, S., 2014. Moderated estimation of fold change and dispersion for RNA-seq data with DESeq2. Genome Biology 15(12): 550, Doi: 10.1186/s13059-014-0550-8.</w:t>
      </w:r>
    </w:p>
    <w:p w14:paraId="45D2ED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[42]</w:t>
      </w:r>
      <w:r w:rsidRPr="00D72F59">
        <w:rPr>
          <w:rFonts w:ascii="Garamond" w:hAnsi="Garamond"/>
          <w:noProof/>
        </w:rPr>
        <w:tab/>
        <w:t>Subramanian, A., Tamayo, P., Mootha, V.K., Mukherjee, S., Ebert, B.L., Gillette, M.A., et al., 2005. Gene set enrichment analysis: a knowledge-based approach for interpreting genome-wide expression profiles. Proceedings of the National Academy of Sciences of the United States of America 102(43): 15545–50, Doi: 10.1073/pnas.0506580102.</w:t>
      </w:r>
    </w:p>
    <w:p w14:paraId="47EE730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[43]</w:t>
      </w:r>
      <w:r w:rsidRPr="00D72F59">
        <w:rPr>
          <w:rFonts w:ascii="Garamond" w:hAnsi="Garamond"/>
          <w:noProof/>
        </w:rPr>
        <w:tab/>
        <w:t>Liberzon, A., Subramanian, A., Pinchback, R., Thorvaldsdóttir, H., Tamayo, P., Mesirov, J.P., 2011. Molecular signatures database (MSigDB) 3.0. Bioinformatics 27(12): 1739–40, Doi: 10.1093/bioinformatics/btr260.</w:t>
      </w:r>
    </w:p>
    <w:p w14:paraId="21BF0B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[44]</w:t>
      </w:r>
      <w:r w:rsidRPr="00D72F59">
        <w:rPr>
          <w:rFonts w:ascii="Garamond" w:hAnsi="Garamond"/>
          <w:noProof/>
        </w:rPr>
        <w:tab/>
        <w:t>Düvel, K., Yecies, J.L., Menon, S., Raman, P., Lipovsky, A.I., Souza, A.L., et al., 2010. Activation of a Metabolic Gene Regulatory Network Downstream of mTOR Complex 1. Molecular Cell 39(2): 171–83, Doi: 10.1016/j.molcel.2010.06.022.</w:t>
      </w:r>
    </w:p>
    <w:p w14:paraId="3921D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[45]</w:t>
      </w:r>
      <w:r w:rsidRPr="00D72F59">
        <w:rPr>
          <w:rFonts w:ascii="Garamond" w:hAnsi="Garamond"/>
          <w:noProof/>
        </w:rPr>
        <w:tab/>
        <w:t>R Core Team., 2013. R: A Language and Environment for Statistical Computing.</w:t>
      </w:r>
    </w:p>
    <w:p w14:paraId="6182575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[46]</w:t>
      </w:r>
      <w:r w:rsidRPr="00D72F59">
        <w:rPr>
          <w:rFonts w:ascii="Garamond" w:hAnsi="Garamond"/>
          <w:noProof/>
        </w:rPr>
        <w:tab/>
        <w:t xml:space="preserve">Bates, D.M., Mächler, M., Bolker, B., Walker, S., 2014. Fitting Linear Mixed-Effects </w:t>
      </w:r>
      <w:r w:rsidRPr="00D72F59">
        <w:rPr>
          <w:rFonts w:ascii="Garamond" w:hAnsi="Garamond"/>
          <w:noProof/>
        </w:rPr>
        <w:lastRenderedPageBreak/>
        <w:t>Models using lme4. ArXiv 1406.5823: 1–51.</w:t>
      </w:r>
    </w:p>
    <w:p w14:paraId="605C8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[47]</w:t>
      </w:r>
      <w:r w:rsidRPr="00D72F59">
        <w:rPr>
          <w:rFonts w:ascii="Garamond" w:hAnsi="Garamond"/>
          <w:noProof/>
        </w:rPr>
        <w:tab/>
        <w:t>Therneau, T.M., Grambsch, P.M., 2000. Modeling Survival Data: Extending the Cox Model. New York, NY: Springer New York.</w:t>
      </w:r>
    </w:p>
    <w:p w14:paraId="58D79691"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[48]</w:t>
      </w:r>
      <w:r w:rsidRPr="00D72F59">
        <w:rPr>
          <w:rFonts w:ascii="Garamond" w:hAnsi="Garamond"/>
          <w:noProof/>
        </w:rPr>
        <w:tab/>
        <w:t>Therneau, T., 2012. A Package for Survival Analysis in S. R package version. Survival.</w:t>
      </w:r>
    </w:p>
    <w:p w14:paraId="61B8221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[49]</w:t>
      </w:r>
      <w:r w:rsidRPr="00D72F59">
        <w:rPr>
          <w:rFonts w:ascii="Garamond" w:hAnsi="Garamond"/>
          <w:noProof/>
        </w:rPr>
        <w:tab/>
        <w:t>Benjamini, Y., Hochberg, Y., 1995. Controlling the False Discovery Rate: A Practical and Powerful Approach to Multiple Testing. Journal of the Royal Statistical Society. Series B 57(1): 289–300.</w:t>
      </w:r>
    </w:p>
    <w:p w14:paraId="700108B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[50]</w:t>
      </w:r>
      <w:r w:rsidRPr="00D72F59">
        <w:rPr>
          <w:rFonts w:ascii="Garamond" w:hAnsi="Garamond"/>
          <w:noProof/>
        </w:rPr>
        <w:tab/>
        <w:t>Bilanges, B., Argonza-Barrett, R., Kolesnichenko, M., Skinner, C., Nair, M., Chen, M., et al., 2007. Tuberous sclerosis complex proteins 1 and 2 control serum-dependent translation in a TOP-dependent and -independent manner. Mol Cell Biol 27(16): 5746–64, Doi: MCB.02136-06 [pii]\r10.1128/MCB.02136-06.</w:t>
      </w:r>
    </w:p>
    <w:p w14:paraId="72B893C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[51]</w:t>
      </w:r>
      <w:r w:rsidRPr="00D72F59">
        <w:rPr>
          <w:rFonts w:ascii="Garamond" w:hAnsi="Garamond"/>
          <w:noProof/>
        </w:rPr>
        <w:tab/>
        <w:t>Pacher, M., Seewald, M.J., Mikula, M., Oehler, S., Mogg, M., Vinatzer, U., et al., 2007. Impact of constitutive IGF1/IGF2 stimulation on the transcriptional program of human breast cancer cells. Carcinogenesis 28(1): 49–59, Doi: 10.1093/carcin/bgl091.</w:t>
      </w:r>
    </w:p>
    <w:p w14:paraId="2E09E26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[52]</w:t>
      </w:r>
      <w:r w:rsidRPr="00D72F59">
        <w:rPr>
          <w:rFonts w:ascii="Garamond" w:hAnsi="Garamond"/>
          <w:noProof/>
        </w:rPr>
        <w:tab/>
        <w:t>Bentzinger, C.F., Romanino, K., Cloëtta, D., Lin, S., Mascarenhas, J.B., Oliveri, F., et al., 2008. Skeletal muscle-specific ablation of raptor, but not of rictor, causes metabolic changes and results in muscle dystrophy. Cell Metabolism 8(5): 411–24, Doi: 10.1016/j.cmet.2008.10.002.</w:t>
      </w:r>
    </w:p>
    <w:p w14:paraId="4C406529"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[53]</w:t>
      </w:r>
      <w:r w:rsidRPr="00D72F59">
        <w:rPr>
          <w:rFonts w:ascii="Garamond" w:hAnsi="Garamond"/>
          <w:noProof/>
        </w:rPr>
        <w:tab/>
        <w:t>Bal, N.C., Maurya, S.K., Sopariwala, D.H., Sahoo, S.K., Gupta, S.C., Shaikh, S.A., et al., 2012. Sarcolipin is a newly identified regulator of muscle-based thermogenesis in mammals. Nature Medicine 18(10): 1575–9, Doi: 10.1038/nm.2897.</w:t>
      </w:r>
    </w:p>
    <w:p w14:paraId="5D75AF8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[54]</w:t>
      </w:r>
      <w:r w:rsidRPr="00D72F59">
        <w:rPr>
          <w:rFonts w:ascii="Garamond" w:hAnsi="Garamond"/>
          <w:noProof/>
        </w:rPr>
        <w:tab/>
        <w:t>Bombardier, E., Smith, I.C., Gamu, D., Fajardo, V.A., Vigna, C., Sayer, R.A., et al., 2013. Sarcolipin trumps β-adrenergic receptor signaling as the favored mechanism for muscle-based diet-induced thermogenesis. FASEB Journal 27(9): 3871–8, Doi: 10.1096/fj.13-230631.</w:t>
      </w:r>
    </w:p>
    <w:p w14:paraId="06DAF1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[55]</w:t>
      </w:r>
      <w:r w:rsidRPr="00D72F59">
        <w:rPr>
          <w:rFonts w:ascii="Garamond" w:hAnsi="Garamond"/>
          <w:noProof/>
        </w:rPr>
        <w:tab/>
        <w:t>Rowland, L.A., Maurya, S.K., Bal, N.C., Kozak, L., Periasamy, M., 2016. Sarcolipin and uncoupling protein 1 play distinct roles in diet-induced thermogenesis and do not compensate for one another. Obesity 00(00): 10–3, Doi: 10.1002/oby.21542.</w:t>
      </w:r>
    </w:p>
    <w:p w14:paraId="186A15D0"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[56]</w:t>
      </w:r>
      <w:r w:rsidRPr="00D72F59">
        <w:rPr>
          <w:rFonts w:ascii="Garamond" w:hAnsi="Garamond"/>
          <w:noProof/>
        </w:rPr>
        <w:tab/>
        <w:t>Maurya, S.K., Periasamy, M., 2015. Sarcolipin is a novel regulator of muscle metabolism and obesity. Pharmacological Research 102: 270–5, Doi: 10.1016/j.phrs.2015.10.020.</w:t>
      </w:r>
    </w:p>
    <w:p w14:paraId="38D399A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[57]</w:t>
      </w:r>
      <w:r w:rsidRPr="00D72F59">
        <w:rPr>
          <w:rFonts w:ascii="Garamond" w:hAnsi="Garamond"/>
          <w:noProof/>
        </w:rPr>
        <w:tab/>
        <w:t>Ashton, R.E., Tew, G.A., Aning, J.J., Gilbert, S.E., Lewis, L., Saxton, J.M., 2018. Effects of short-term, medium-term and long-term resistance exercise training on cardiometabolic health outcomes in adults: Systematic review with meta-analysis. British Journal of Sports Medicine: 1–9, Doi: 10.1136/bjsports-2017-098970.</w:t>
      </w:r>
    </w:p>
    <w:p w14:paraId="28BAE5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[58]</w:t>
      </w:r>
      <w:r w:rsidRPr="00D72F59">
        <w:rPr>
          <w:rFonts w:ascii="Garamond" w:hAnsi="Garamond"/>
          <w:noProof/>
        </w:rPr>
        <w:tab/>
        <w:t>Fiatarone, M.A., 1990. High-Intensity Strength Training in Nonagenarians. JAMA 263(22): 3029, Doi: 10.1001/jama.1990.03440220053029.</w:t>
      </w:r>
    </w:p>
    <w:p w14:paraId="24F2ED5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[59]</w:t>
      </w:r>
      <w:r w:rsidRPr="00D72F59">
        <w:rPr>
          <w:rFonts w:ascii="Garamond" w:hAnsi="Garamond"/>
          <w:noProof/>
        </w:rPr>
        <w:tab/>
        <w:t>Zurlo, F., Larson, K., Bogardus, C., Ravussin, E., 1990. Skeletal muscle metabolism is a major determinant of resting energy expenditure. Journal of Clinical Investigation 86(5): 1423.</w:t>
      </w:r>
    </w:p>
    <w:p w14:paraId="1687B12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[60]</w:t>
      </w:r>
      <w:r w:rsidRPr="00D72F59">
        <w:rPr>
          <w:rFonts w:ascii="Garamond" w:hAnsi="Garamond"/>
          <w:noProof/>
        </w:rPr>
        <w:tab/>
        <w:t xml:space="preserve">Philp, A., Schenk, S., Perez-Schindler, J., Hamilton, D.L., Breen, L., Laverone, E., et al., 2015. Rapamycin does not prevent increases in myofibrillar or mitochondrial </w:t>
      </w:r>
      <w:r w:rsidRPr="00D72F59">
        <w:rPr>
          <w:rFonts w:ascii="Garamond" w:hAnsi="Garamond"/>
          <w:noProof/>
        </w:rPr>
        <w:lastRenderedPageBreak/>
        <w:t>protein synthesis following endurance exercise. The Journal of Physiology 44(i): n/a-n/a, Doi: 10.1113/JP271219.</w:t>
      </w:r>
    </w:p>
    <w:p w14:paraId="6EA3950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[61]</w:t>
      </w:r>
      <w:r w:rsidRPr="00D72F59">
        <w:rPr>
          <w:rFonts w:ascii="Garamond" w:hAnsi="Garamond"/>
          <w:noProof/>
        </w:rPr>
        <w:tab/>
        <w:t>van den Berg, S.A., van Marken Lichtenbelt, W., Willems van Dijk, K., Schrauwen, P., 2011. Skeletal muscle mitochondrial uncoupling, adaptive thermogenesis and energy expenditure. Current Opinion in Clinical Nutrition and Metabolic Care 14(3): 243–9, Doi: 10.1097/MCO.0b013e3283455d7a.</w:t>
      </w:r>
    </w:p>
    <w:p w14:paraId="149A384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[62]</w:t>
      </w:r>
      <w:r w:rsidRPr="00D72F59">
        <w:rPr>
          <w:rFonts w:ascii="Garamond" w:hAnsi="Garamond"/>
          <w:noProof/>
        </w:rPr>
        <w:tab/>
        <w:t>Smith, W.S., Broadbridge, R., East, J.M., Lee, A.G., 2002. Sarcolipin uncouples hydrolysis of ATP from accumulation of Ca2+ by the Ca2+-ATPase of skeletal-muscle sarcoplasmic reticulum. Biochemical Journal 361(2): 277–86, Doi: 10.1042/bj3610277.</w:t>
      </w:r>
    </w:p>
    <w:p w14:paraId="7B6D5E0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[63]</w:t>
      </w:r>
      <w:r w:rsidRPr="00D72F59">
        <w:rPr>
          <w:rFonts w:ascii="Garamond" w:hAnsi="Garamond"/>
          <w:noProof/>
        </w:rPr>
        <w:tab/>
        <w:t>Sahoo, S.K., Shaikh, S.A., Sopariwala, D.H., Bal, N.C., Periasamy, M., 2013. Sarcolipin Protein Interaction with Sarco(endo)plasmic Reticulum Ca2+ATPase (SERCA) Is Distinct from Phospholamban Protein, and Only Sarcolipin Can Promote Uncoupling of the SERCA Pump. Journal of Biological Chemistry 288(10): 6881–9, Doi: 10.1074/jbc.M112.436915.</w:t>
      </w:r>
    </w:p>
    <w:p w14:paraId="2DBDC7E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[64]</w:t>
      </w:r>
      <w:r w:rsidRPr="00D72F59">
        <w:rPr>
          <w:rFonts w:ascii="Garamond" w:hAnsi="Garamond"/>
          <w:noProof/>
        </w:rPr>
        <w:tab/>
        <w:t>Dutchak, P.A., Estill-Terpack, S.J., Plec, A.A., Zhao, X., Yang, C., Chen, J., et al., 2018. Loss of a Negative Regulator of mTORC1 Induces Aerobic Glycolysis and Altered Fiber Composition in Skeletal Muscle. Cell Reports 23(7): 1907–14, Doi: 10.1016/j.celrep.2018.04.058.</w:t>
      </w:r>
    </w:p>
    <w:p w14:paraId="64ABB9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[65]</w:t>
      </w:r>
      <w:r w:rsidRPr="00D72F59">
        <w:rPr>
          <w:rFonts w:ascii="Garamond" w:hAnsi="Garamond"/>
          <w:noProof/>
        </w:rPr>
        <w:tab/>
        <w:t>Graber, T.G., Fry, C.S., Brightwell, C.R., Moro, T., Maroto, R., Bhattari, N., et al., 2019. Skeletal Muscle Specific Knockout of DEP-like domain-containing 5 Increases mTORC1 Signaling, Muscle Cell Hypertrophy, and Mitochondrial Respiration. Journal of Biological Chemistry 294: 4091–102, Doi: 10.1074/jbc.RA118.005970.</w:t>
      </w:r>
    </w:p>
    <w:p w14:paraId="2B00B3E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[66]</w:t>
      </w:r>
      <w:r w:rsidRPr="00D72F59">
        <w:rPr>
          <w:rFonts w:ascii="Garamond" w:hAnsi="Garamond"/>
          <w:noProof/>
        </w:rPr>
        <w:tab/>
        <w:t>Risson, V., Mazelin, L., Roceri, M., Sanchez, H., Moncollin, V., Corneloup, C., et al., 2009. Muscle inactivation of mTOR causes metabolic and dystrophin defects leading to severe myopathy. The Journal of Cell Biology 187(6): 859–74, Doi: 10.1083/jcb.200903131.</w:t>
      </w:r>
    </w:p>
    <w:p w14:paraId="550208D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[67]</w:t>
      </w:r>
      <w:r w:rsidRPr="00D72F59">
        <w:rPr>
          <w:rFonts w:ascii="Garamond" w:hAnsi="Garamond"/>
          <w:noProof/>
        </w:rPr>
        <w:tab/>
        <w:t>Tsai, S., Sitzmann, J.M., Dastidar, S.G., Rodriguez, A. a., Vu, S.L., McDonald, C.E., et al., 2015. Muscle-specific 4E-BP1 signaling activation improves metabolic parameters during aging and obesity. The Journal of Clinical Investigation 125(8): 2952–64, Doi: 10.1172/JCI77361.</w:t>
      </w:r>
    </w:p>
    <w:p w14:paraId="4A1935B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[68]</w:t>
      </w:r>
      <w:r w:rsidRPr="00D72F59">
        <w:rPr>
          <w:rFonts w:ascii="Garamond" w:hAnsi="Garamond"/>
          <w:noProof/>
        </w:rPr>
        <w:tab/>
        <w:t>Kim, K.H., Jeong, Y.T., Oh, H., Kim, S.H., Cho, J.M., Kim, Y.-N., et al., 2012. Autophagy deficiency leads to protection from obesity and insulin resistance by inducing Fgf21 as a mitokine. Nature Medicine, Doi: 10.1038/nm.3014.</w:t>
      </w:r>
    </w:p>
    <w:p w14:paraId="442E3D4A"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[69]</w:t>
      </w:r>
      <w:r w:rsidRPr="00D72F59">
        <w:rPr>
          <w:rFonts w:ascii="Garamond" w:hAnsi="Garamond"/>
          <w:noProof/>
        </w:rPr>
        <w:tab/>
        <w:t>Ibrahimi, A., Bonen, A., Blinn, W.D., Hajri, T., Li, X., Zhong, K., et al., 1999. Muscle-specific overexpression of FAT/CD36 enhances fatty acid oxidation by contracting muscle, reduces plasma triglycerides and fatty acids, and increases plasma glucose and insulin. Journal of Biological Chemistry 274(38): 26761–6, Doi: 10.1074/jbc.274.38.26761.</w:t>
      </w:r>
    </w:p>
    <w:p w14:paraId="3CF2263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[70]</w:t>
      </w:r>
      <w:r w:rsidRPr="00D72F59">
        <w:rPr>
          <w:rFonts w:ascii="Garamond" w:hAnsi="Garamond"/>
          <w:noProof/>
        </w:rPr>
        <w:tab/>
        <w:t>Garcia-Roves, P., Huss, J.M., Han, D.-H., Hancock, C.R., Iglesias-Gutierrez, E., Chen, M., et al., 2007. Raising plasma fatty acid concentration induces increased biogenesis of mitochondria in skeletal muscle. Proceedings of the National Academy of Sciences of the United States of America 104(25): 10709–13, Doi: 10.1073/pnas.0704024104.</w:t>
      </w:r>
    </w:p>
    <w:p w14:paraId="30B1AA4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lastRenderedPageBreak/>
        <w:t>[71]</w:t>
      </w:r>
      <w:r w:rsidRPr="00D72F59">
        <w:rPr>
          <w:rFonts w:ascii="Garamond" w:hAnsi="Garamond"/>
          <w:noProof/>
        </w:rPr>
        <w:tab/>
        <w:t>Iadevaia, V., Huo, Y., Zhang, Z., Foster, L.J., Proud, C.G., 2012. Roles of the mammalian target of rapamycin, mTOR, in controlling ribosome biogenesis and protein synthesis: Figure 1. Biochemical Society Transactions 40(1): 168–72, Doi: 10.1042/BST20110682.</w:t>
      </w:r>
    </w:p>
    <w:p w14:paraId="2ADE67DF"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[72]</w:t>
      </w:r>
      <w:r w:rsidRPr="00D72F59">
        <w:rPr>
          <w:rFonts w:ascii="Garamond" w:hAnsi="Garamond"/>
          <w:noProof/>
        </w:rPr>
        <w:tab/>
        <w:t>Lu, B., Bridges, D., Yang, Y., Fisher, K., Cheng, A., Chang, L., et al., 2014. Metabolic crosstalk: molecular links between glycogen and lipid metabolism in obesity. Diabetes 63(9): 2935–48, Doi: 10.2337/db13-1531.</w:t>
      </w:r>
    </w:p>
    <w:p w14:paraId="31439614"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[73]</w:t>
      </w:r>
      <w:r w:rsidRPr="00D72F59">
        <w:rPr>
          <w:rFonts w:ascii="Garamond" w:hAnsi="Garamond"/>
          <w:noProof/>
        </w:rPr>
        <w:tab/>
        <w:t>Zahn, J.M., Sonu, R., Vogel, H., Crane, E., Mazan-Mamczarz, K., Rabkin, R., et al., 2006. Transcriptional profiling of aging in human muscle reveals a common aging signature. PLoS Genetics 2(7): 1058–69, Doi: 10.1371/journal.pgen.0020115.</w:t>
      </w:r>
    </w:p>
    <w:p w14:paraId="08E13C5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[74]</w:t>
      </w:r>
      <w:r w:rsidRPr="00D72F59">
        <w:rPr>
          <w:rFonts w:ascii="Garamond" w:hAnsi="Garamond"/>
          <w:noProof/>
        </w:rPr>
        <w:tab/>
        <w:t>Phillips, B.E., Williams, J.P., Gustafsson, T., Bouchard, C., Rankinen, T., Knudsen, S., et al., 2013. Molecular Networks of Human Muscle Adaptation to Exercise and Age. PLoS Genetics 9(3), Doi: 10.1371/journal.pgen.1003389.</w:t>
      </w:r>
    </w:p>
    <w:p w14:paraId="43D546A6"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[75]</w:t>
      </w:r>
      <w:r w:rsidRPr="00D72F59">
        <w:rPr>
          <w:rFonts w:ascii="Garamond" w:hAnsi="Garamond"/>
          <w:noProof/>
        </w:rPr>
        <w:tab/>
        <w:t>Gaffney, C.J., Pollard, A., Barratt, T.F., Constantin-Teodosiu, D., Greenhaff, P.L., Szewczyk, N.J., 2018. Greater loss of mitochondrial function with ageing is associated with earlier onset of sarcopenia in C. elegans. Aging 10(11): 3382–96, Doi: 10.18632/aging.101654.</w:t>
      </w:r>
    </w:p>
    <w:p w14:paraId="6804351B"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[76]</w:t>
      </w:r>
      <w:r w:rsidRPr="00D72F59">
        <w:rPr>
          <w:rFonts w:ascii="Garamond" w:hAnsi="Garamond"/>
          <w:noProof/>
        </w:rPr>
        <w:tab/>
        <w:t>Suh, Y., Atzmon, G., Cho, M.-O., Hwang, D., Liu, B., Leahy, D.J., et al., 2008. Functionally significant insulin-like growth factor I receptor mutations in centenarians. Proceedings of the National Academy of Sciences of the United States of America 105(9): 3438–42, Doi: 10.1073/pnas.0705467105.</w:t>
      </w:r>
    </w:p>
    <w:p w14:paraId="04762E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[77]</w:t>
      </w:r>
      <w:r w:rsidRPr="00D72F59">
        <w:rPr>
          <w:rFonts w:ascii="Garamond" w:hAnsi="Garamond"/>
          <w:noProof/>
        </w:rPr>
        <w:tab/>
        <w:t>Pawlikowska, L., Hu, D., Huntsman, S., Sung, A., Chu, C., Chen, J., et al., 2009. Association of common genetic variation in the insulin/IGF1 signaling pathway with human longevity. Aging Cell 8(4): 460–72, Doi: 10.1111/j.1474-9726.2009.00493.x.</w:t>
      </w:r>
    </w:p>
    <w:p w14:paraId="44EBF20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[78]</w:t>
      </w:r>
      <w:r w:rsidRPr="00D72F59">
        <w:rPr>
          <w:rFonts w:ascii="Garamond" w:hAnsi="Garamond"/>
          <w:noProof/>
        </w:rPr>
        <w:tab/>
        <w:t>Willcox, B.J., Donlon, T. a., He, Q., Chen, R., Grove, J.S., Yano, K., et al., 2008. FOXO3A genotype is strongly associated with human longevity. Proceedings of the National Academy of Sciences of the United States of America 105(37): 13987–92, Doi: 10.1073/pnas.0801030105.</w:t>
      </w:r>
    </w:p>
    <w:p w14:paraId="2AB01F67"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[79]</w:t>
      </w:r>
      <w:r w:rsidRPr="00D72F59">
        <w:rPr>
          <w:rFonts w:ascii="Garamond" w:hAnsi="Garamond"/>
          <w:noProof/>
        </w:rPr>
        <w:tab/>
        <w:t>Bao, J.-M., Song, X.-L., Hong, Y.-Q., Zhu, H.-L., Li, C., Zhang, T., et al., 2014. Association between FOXO3A gene polymorphisms and human longevity: a meta-analysis. Asian Journal of Andrology 16(3): 446–52, Doi: 10.4103/1008-682X.123673.</w:t>
      </w:r>
    </w:p>
    <w:p w14:paraId="41B182BE"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[80]</w:t>
      </w:r>
      <w:r w:rsidRPr="00D72F59">
        <w:rPr>
          <w:rFonts w:ascii="Garamond" w:hAnsi="Garamond"/>
          <w:noProof/>
        </w:rPr>
        <w:tab/>
        <w:t>Anselmi, C.V., Malovini, A., Roncarati, R., Novelli, V., Villa, F., Condorelli, G., et al., 2009. Association of the FOXO3A locus with extreme longevity in a southern Italian centenarian study. Rejuvenation Research 12(2): 95–104, Doi: 10.1089/rej.2008.0827.</w:t>
      </w:r>
    </w:p>
    <w:p w14:paraId="51F18212"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[81]</w:t>
      </w:r>
      <w:r w:rsidRPr="00D72F59">
        <w:rPr>
          <w:rFonts w:ascii="Garamond" w:hAnsi="Garamond"/>
          <w:noProof/>
        </w:rPr>
        <w:tab/>
        <w:t>Flachsbart, F., Caliebe, A., Kleindorp, R., Blanché, H., von Eller-Eberstein, H., Nikolaus, S., et al., 2009. Association of FOXO3A variation with human longevity confirmed in German centenarians. Proceedings of the National Academy of Sciences of the United States of America 106(8): 2700–5, Doi: 10.1073/pnas.0809594106.</w:t>
      </w:r>
    </w:p>
    <w:p w14:paraId="3917DE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[82]</w:t>
      </w:r>
      <w:r w:rsidRPr="00D72F59">
        <w:rPr>
          <w:rFonts w:ascii="Garamond" w:hAnsi="Garamond"/>
          <w:noProof/>
        </w:rPr>
        <w:tab/>
        <w:t>Li, Y., Wang, W.J., Cao, H., Lu, J., Wu, C., Hu, F.Y., et al., 2009. Genetic association of FOXO1A and FOXO3A with longevity trait in Han Chinese populations. Human Molecular Genetics 18(24): 4897–904, Doi: 10.1093/hmg/ddp459.</w:t>
      </w:r>
    </w:p>
    <w:p w14:paraId="63C2BF2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[83]</w:t>
      </w:r>
      <w:r w:rsidRPr="00D72F59">
        <w:rPr>
          <w:rFonts w:ascii="Garamond" w:hAnsi="Garamond"/>
          <w:noProof/>
        </w:rPr>
        <w:tab/>
        <w:t xml:space="preserve">Soerensen, M., Dato, S., Christensen, K., McGue, M., Stevnsner, T., Bohr, V. a., et al., 2010. Replication of an association of variation in the FOXO3A gene with human </w:t>
      </w:r>
      <w:r w:rsidRPr="00D72F59">
        <w:rPr>
          <w:rFonts w:ascii="Garamond" w:hAnsi="Garamond"/>
          <w:noProof/>
        </w:rPr>
        <w:lastRenderedPageBreak/>
        <w:t>longevity using both case-control and longitudinal data. Aging Cell 9(6): 1010–7, Doi: 10.1111/j.1474-9726.2010.00627.x.</w:t>
      </w:r>
    </w:p>
    <w:p w14:paraId="412B86B8"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[84]</w:t>
      </w:r>
      <w:r w:rsidRPr="00D72F59">
        <w:rPr>
          <w:rFonts w:ascii="Garamond" w:hAnsi="Garamond"/>
          <w:noProof/>
        </w:rPr>
        <w:tab/>
        <w:t>Giannakou, M.E., Goss, M., Jünger, M.A., Hafen, E., Leevers, S.J., Partridge, L., 2004. Long-lived Drosophila with overexpressed dFOXO in adult fat body. Science 305(5682): 361, Doi: 10.1126/science.1098219.</w:t>
      </w:r>
    </w:p>
    <w:p w14:paraId="3DDC14FD"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[85]</w:t>
      </w:r>
      <w:r w:rsidRPr="00D72F59">
        <w:rPr>
          <w:rFonts w:ascii="Garamond" w:hAnsi="Garamond"/>
          <w:noProof/>
        </w:rPr>
        <w:tab/>
        <w:t>Hwangbo, D.S., Gershman, B., Tu, M.-P., Palmer, M., Tatar, M., 2004. Drosophila dFOXO controls lifespan and regulates insulin signalling in brain and fat body. Nature 429(6991): 562–6, Doi: 10.1038/nature03446.</w:t>
      </w:r>
    </w:p>
    <w:p w14:paraId="3F1E0713"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[86]</w:t>
      </w:r>
      <w:r w:rsidRPr="00D72F59">
        <w:rPr>
          <w:rFonts w:ascii="Garamond" w:hAnsi="Garamond"/>
          <w:noProof/>
        </w:rPr>
        <w:tab/>
        <w:t>Milan, G., Romanello, V., Pescatore, F., Armani, A., Paik, J.-H., Frasson, L., et al., 2015. Regulation of autophagy and the ubiquitin-proteasome system by the FoxO transcriptional network during muscle atrophy. Nature Communications 6: 6670, Doi: 10.1038/ncomms7670.</w:t>
      </w:r>
    </w:p>
    <w:p w14:paraId="7E024395"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[87]</w:t>
      </w:r>
      <w:r w:rsidRPr="00D72F59">
        <w:rPr>
          <w:rFonts w:ascii="Garamond" w:hAnsi="Garamond"/>
          <w:noProof/>
        </w:rPr>
        <w:tab/>
        <w:t>Passtoors, W.M., Beekman, M., Deelen, J., van der Breggen, R., Maier, A.B., Guigas, B., et al., 2013. Gene expression analysis of mTOR pathway: association with human longevity. Aging Cell 12(1): 24–31, Doi: 10.1111/acel.12015.</w:t>
      </w:r>
    </w:p>
    <w:p w14:paraId="37E7A99C" w14:textId="77777777" w:rsidR="00D72F59" w:rsidRPr="00D72F59" w:rsidRDefault="00D72F59" w:rsidP="00D72F59">
      <w:pPr>
        <w:widowControl w:val="0"/>
        <w:autoSpaceDE w:val="0"/>
        <w:autoSpaceDN w:val="0"/>
        <w:adjustRightInd w:val="0"/>
        <w:spacing w:before="100" w:after="100"/>
        <w:ind w:left="640" w:hanging="640"/>
        <w:rPr>
          <w:rFonts w:ascii="Garamond" w:hAnsi="Garamond"/>
          <w:noProof/>
        </w:rPr>
      </w:pPr>
      <w:r w:rsidRPr="00D72F59">
        <w:rPr>
          <w:rFonts w:ascii="Garamond" w:hAnsi="Garamond"/>
          <w:noProof/>
        </w:rPr>
        <w:t>[88]</w:t>
      </w:r>
      <w:r w:rsidRPr="00D72F59">
        <w:rPr>
          <w:rFonts w:ascii="Garamond" w:hAnsi="Garamond"/>
          <w:noProof/>
        </w:rPr>
        <w:tab/>
        <w:t>Joseph, G.A., Wang, S., Zhou, W., Kimble, G., Tse, H., Eash, J., et al., 2019. No Title, Doi: 10.1101/591891.</w:t>
      </w:r>
    </w:p>
    <w:p w14:paraId="22D37FF9" w14:textId="75ACEFB1" w:rsidR="00871236" w:rsidRPr="00D04C5A" w:rsidRDefault="00871236" w:rsidP="00D72F59">
      <w:pPr>
        <w:widowControl w:val="0"/>
        <w:autoSpaceDE w:val="0"/>
        <w:autoSpaceDN w:val="0"/>
        <w:adjustRightInd w:val="0"/>
        <w:spacing w:before="100" w:after="100"/>
        <w:ind w:left="640" w:hanging="640"/>
        <w:rPr>
          <w:rFonts w:asciiTheme="minorHAnsi" w:hAnsiTheme="minorHAnsi"/>
        </w:rPr>
      </w:pPr>
      <w:r w:rsidRPr="0055077F">
        <w:rPr>
          <w:rFonts w:asciiTheme="minorHAnsi" w:hAnsiTheme="minorHAnsi"/>
        </w:rPr>
        <w:fldChar w:fldCharType="end"/>
      </w:r>
    </w:p>
    <w:p w14:paraId="26C6BD02" w14:textId="77777777" w:rsidR="008545F6" w:rsidRPr="00D04C5A" w:rsidRDefault="008545F6">
      <w:pPr>
        <w:rPr>
          <w:rFonts w:asciiTheme="minorHAnsi" w:eastAsiaTheme="majorEastAsia" w:hAnsiTheme="minorHAnsi" w:cstheme="majorBidi"/>
          <w:b/>
          <w:bCs/>
          <w:color w:val="4E4E52" w:themeColor="accent1" w:themeShade="B5"/>
          <w:sz w:val="32"/>
          <w:szCs w:val="32"/>
        </w:rPr>
      </w:pPr>
      <w:r w:rsidRPr="00D04C5A">
        <w:rPr>
          <w:rFonts w:asciiTheme="minorHAnsi" w:hAnsiTheme="minorHAnsi"/>
        </w:rPr>
        <w:br w:type="page"/>
      </w:r>
    </w:p>
    <w:p w14:paraId="64187F46" w14:textId="314DC381" w:rsidR="007B624A" w:rsidRPr="00D04C5A" w:rsidRDefault="007B624A" w:rsidP="007B624A">
      <w:pPr>
        <w:pStyle w:val="Heading1"/>
        <w:rPr>
          <w:rFonts w:asciiTheme="minorHAnsi" w:hAnsiTheme="minorHAnsi"/>
        </w:rPr>
      </w:pPr>
      <w:r w:rsidRPr="00D04C5A">
        <w:rPr>
          <w:rFonts w:asciiTheme="minorHAnsi" w:hAnsiTheme="minorHAnsi"/>
        </w:rPr>
        <w:lastRenderedPageBreak/>
        <w:t>Figure Legends</w:t>
      </w:r>
    </w:p>
    <w:p w14:paraId="20D3EB6D" w14:textId="77777777" w:rsidR="003E7617" w:rsidRPr="00D04C5A" w:rsidRDefault="003E7617" w:rsidP="003E7617">
      <w:pPr>
        <w:rPr>
          <w:rFonts w:asciiTheme="minorHAnsi" w:hAnsiTheme="minorHAnsi"/>
        </w:rPr>
      </w:pPr>
    </w:p>
    <w:p w14:paraId="27EFDFE2" w14:textId="5D42C172" w:rsidR="003E7617" w:rsidRPr="00FE1A39" w:rsidRDefault="003E7617" w:rsidP="003E7617">
      <w:pPr>
        <w:rPr>
          <w:rFonts w:asciiTheme="minorHAnsi" w:hAnsiTheme="minorHAnsi"/>
        </w:rPr>
      </w:pPr>
      <w:commentRangeStart w:id="188"/>
      <w:r w:rsidRPr="00D04C5A">
        <w:rPr>
          <w:rFonts w:asciiTheme="minorHAnsi" w:hAnsiTheme="minorHAnsi"/>
          <w:b/>
        </w:rPr>
        <w:t xml:space="preserve">Figure 1: </w:t>
      </w:r>
      <w:r w:rsidR="006D6803" w:rsidRPr="00D04C5A">
        <w:rPr>
          <w:rFonts w:asciiTheme="minorHAnsi" w:hAnsiTheme="minorHAnsi"/>
          <w:b/>
        </w:rPr>
        <w:t xml:space="preserve">mTORC1 </w:t>
      </w:r>
      <w:r w:rsidR="00F200DF" w:rsidRPr="00D04C5A">
        <w:rPr>
          <w:rFonts w:asciiTheme="minorHAnsi" w:hAnsiTheme="minorHAnsi"/>
          <w:b/>
        </w:rPr>
        <w:t>regulates energy expenditure.</w:t>
      </w:r>
      <w:commentRangeEnd w:id="188"/>
      <w:r w:rsidR="008F7204" w:rsidRPr="00FE1A39">
        <w:rPr>
          <w:rStyle w:val="CommentReference"/>
          <w:rFonts w:asciiTheme="minorHAnsi" w:hAnsiTheme="minorHAnsi"/>
        </w:rPr>
        <w:commentReference w:id="188"/>
      </w:r>
      <w:r w:rsidR="001632AB" w:rsidRPr="00FE1A39">
        <w:rPr>
          <w:rFonts w:asciiTheme="minorHAnsi" w:hAnsiTheme="minorHAnsi"/>
          <w:b/>
        </w:rPr>
        <w:t xml:space="preserve">  </w:t>
      </w:r>
      <w:r w:rsidR="001632AB" w:rsidRPr="00FE1A39">
        <w:rPr>
          <w:rFonts w:asciiTheme="minorHAnsi" w:hAnsiTheme="minorHAnsi"/>
        </w:rPr>
        <w:t xml:space="preserve">A) Schematic of rapamycin/high fat diet experiments, with effects on B) energy expenditure and C) ambulatory activity.  Muscle </w:t>
      </w:r>
      <w:r w:rsidR="001632AB" w:rsidRPr="00FE1A39">
        <w:rPr>
          <w:rFonts w:asciiTheme="minorHAnsi" w:hAnsiTheme="minorHAnsi"/>
          <w:i/>
        </w:rPr>
        <w:t>Tsc1</w:t>
      </w:r>
      <w:r w:rsidR="001632AB" w:rsidRPr="00FE1A39">
        <w:rPr>
          <w:rFonts w:asciiTheme="minorHAnsi" w:hAnsiTheme="minorHAnsi"/>
        </w:rPr>
        <w:t xml:space="preserve"> knockout at 70 days of age mice are evaluated by indirect calorimetry for heat production (D), ambulatory activity (E), respiratory exchange ratio (F).  G) Food intake for mice on NCD or HFD</w:t>
      </w:r>
      <w:r w:rsidR="00363332">
        <w:rPr>
          <w:rFonts w:asciiTheme="minorHAnsi" w:hAnsiTheme="minorHAnsi"/>
        </w:rPr>
        <w:t>.  Data are averaged over 4-12 weeks for each cage (n=5-20/group).</w:t>
      </w:r>
    </w:p>
    <w:p w14:paraId="41AFEE05" w14:textId="77777777" w:rsidR="000711BE" w:rsidRPr="00FE1A39" w:rsidRDefault="000711BE" w:rsidP="003E7617">
      <w:pPr>
        <w:rPr>
          <w:rFonts w:asciiTheme="minorHAnsi" w:hAnsiTheme="minorHAnsi"/>
        </w:rPr>
      </w:pPr>
    </w:p>
    <w:p w14:paraId="77F02DE0" w14:textId="7B79C4B1" w:rsidR="00DB6758" w:rsidRPr="00FE1A39" w:rsidRDefault="003E7617" w:rsidP="00DB6758">
      <w:pPr>
        <w:rPr>
          <w:rFonts w:asciiTheme="minorHAnsi" w:hAnsiTheme="minorHAnsi"/>
        </w:rPr>
      </w:pPr>
      <w:r w:rsidRPr="00FE1A39">
        <w:rPr>
          <w:rFonts w:asciiTheme="minorHAnsi" w:hAnsiTheme="minorHAnsi"/>
          <w:b/>
        </w:rPr>
        <w:t xml:space="preserve">Figure 2: </w:t>
      </w:r>
      <w:r w:rsidR="00DB6758" w:rsidRPr="00FE1A39">
        <w:rPr>
          <w:rFonts w:asciiTheme="minorHAnsi" w:hAnsiTheme="minorHAnsi"/>
          <w:b/>
        </w:rPr>
        <w:t>Reduced age-associated weight gain in muscle</w:t>
      </w:r>
      <w:r w:rsidR="00776A6D" w:rsidRPr="00FE1A39">
        <w:rPr>
          <w:rFonts w:asciiTheme="minorHAnsi" w:hAnsiTheme="minorHAnsi"/>
          <w:b/>
        </w:rPr>
        <w:t xml:space="preserve"> </w:t>
      </w:r>
      <w:r w:rsidR="00776A6D" w:rsidRPr="00FE1A39">
        <w:rPr>
          <w:rFonts w:asciiTheme="minorHAnsi" w:hAnsiTheme="minorHAnsi"/>
          <w:b/>
          <w:i/>
        </w:rPr>
        <w:t>Tsc1</w:t>
      </w:r>
      <w:r w:rsidR="00776A6D" w:rsidRPr="00FE1A39">
        <w:rPr>
          <w:rFonts w:asciiTheme="minorHAnsi" w:hAnsiTheme="minorHAnsi"/>
          <w:b/>
        </w:rPr>
        <w:t xml:space="preserve"> knockout mice</w:t>
      </w:r>
      <w:r w:rsidR="00DF797E" w:rsidRPr="00FE1A39">
        <w:rPr>
          <w:rFonts w:asciiTheme="minorHAnsi" w:hAnsiTheme="minorHAnsi"/>
          <w:b/>
        </w:rPr>
        <w:t xml:space="preserve">.  </w:t>
      </w:r>
      <w:r w:rsidR="00DB6758" w:rsidRPr="00FE1A39">
        <w:rPr>
          <w:rFonts w:asciiTheme="minorHAnsi" w:hAnsiTheme="minorHAnsi"/>
        </w:rPr>
        <w:t>A</w:t>
      </w:r>
      <w:r w:rsidR="00DF797E" w:rsidRPr="00FE1A39">
        <w:rPr>
          <w:rFonts w:asciiTheme="minorHAnsi" w:hAnsiTheme="minorHAnsi"/>
        </w:rPr>
        <w:t xml:space="preserve">) Fat and </w:t>
      </w:r>
      <w:r w:rsidR="00DB6758" w:rsidRPr="00FE1A39">
        <w:rPr>
          <w:rFonts w:asciiTheme="minorHAnsi" w:hAnsiTheme="minorHAnsi"/>
        </w:rPr>
        <w:t>B</w:t>
      </w:r>
      <w:r w:rsidR="00DF797E" w:rsidRPr="00FE1A39">
        <w:rPr>
          <w:rFonts w:asciiTheme="minorHAnsi" w:hAnsiTheme="minorHAnsi"/>
        </w:rPr>
        <w:t xml:space="preserve">) Fat-Free mass of </w:t>
      </w:r>
      <w:r w:rsidR="00DB6758" w:rsidRPr="00FE1A39">
        <w:rPr>
          <w:rFonts w:asciiTheme="minorHAnsi" w:hAnsiTheme="minorHAnsi"/>
        </w:rPr>
        <w:t xml:space="preserve">male </w:t>
      </w:r>
      <w:r w:rsidR="00DF797E" w:rsidRPr="00FE1A39">
        <w:rPr>
          <w:rFonts w:asciiTheme="minorHAnsi" w:hAnsiTheme="minorHAnsi"/>
        </w:rPr>
        <w:t xml:space="preserve">animals </w:t>
      </w:r>
      <w:r w:rsidR="00DB6758" w:rsidRPr="00FE1A39">
        <w:rPr>
          <w:rFonts w:asciiTheme="minorHAnsi" w:hAnsiTheme="minorHAnsi"/>
        </w:rPr>
        <w:t>from birth followed for 28 weeks.  C) Inguinal and gonadal fat pad weights</w:t>
      </w:r>
      <w:r w:rsidR="00B509CA" w:rsidRPr="00FE1A39">
        <w:rPr>
          <w:rFonts w:asciiTheme="minorHAnsi" w:hAnsiTheme="minorHAnsi"/>
        </w:rPr>
        <w:t>.</w:t>
      </w:r>
      <w:r w:rsidR="00DB6758" w:rsidRPr="00FE1A39">
        <w:rPr>
          <w:rFonts w:asciiTheme="minorHAnsi" w:hAnsiTheme="minorHAnsi"/>
        </w:rPr>
        <w:t xml:space="preserve">  Statistical significance (n=7 and 25) is denoted by asterisks which indicate p&lt;0.05 based on</w:t>
      </w:r>
      <w:r w:rsidR="0029157D" w:rsidRPr="00FE1A39">
        <w:rPr>
          <w:rFonts w:asciiTheme="minorHAnsi" w:hAnsiTheme="minorHAnsi"/>
        </w:rPr>
        <w:t xml:space="preserve"> a</w:t>
      </w:r>
      <w:r w:rsidR="00DB6758" w:rsidRPr="00FE1A39">
        <w:rPr>
          <w:rFonts w:asciiTheme="minorHAnsi" w:hAnsiTheme="minorHAnsi"/>
        </w:rPr>
        <w:t xml:space="preserve"> χ</w:t>
      </w:r>
      <w:r w:rsidR="00DB6758" w:rsidRPr="00FE1A39">
        <w:rPr>
          <w:rFonts w:asciiTheme="minorHAnsi" w:hAnsiTheme="minorHAnsi"/>
          <w:vertAlign w:val="superscript"/>
        </w:rPr>
        <w:t xml:space="preserve">2 </w:t>
      </w:r>
      <w:r w:rsidR="00DB6758" w:rsidRPr="00FE1A39">
        <w:rPr>
          <w:rFonts w:asciiTheme="minorHAnsi" w:hAnsiTheme="minorHAnsi"/>
        </w:rPr>
        <w:t xml:space="preserve">test (A) or </w:t>
      </w:r>
      <w:r w:rsidR="004744F3" w:rsidRPr="00FE1A39">
        <w:rPr>
          <w:rFonts w:asciiTheme="minorHAnsi" w:hAnsiTheme="minorHAnsi"/>
        </w:rPr>
        <w:t>Mann-Whitney</w:t>
      </w:r>
      <w:r w:rsidR="00DB6758" w:rsidRPr="00FE1A39">
        <w:rPr>
          <w:rFonts w:asciiTheme="minorHAnsi" w:hAnsiTheme="minorHAnsi"/>
        </w:rPr>
        <w:t xml:space="preserve"> test (C</w:t>
      </w:r>
      <w:r w:rsidR="004744F3" w:rsidRPr="00FE1A39">
        <w:rPr>
          <w:rFonts w:asciiTheme="minorHAnsi" w:hAnsiTheme="minorHAnsi"/>
        </w:rPr>
        <w:t>, due to lack of normality</w:t>
      </w:r>
      <w:r w:rsidR="00DB6758" w:rsidRPr="00FE1A39">
        <w:rPr>
          <w:rFonts w:asciiTheme="minorHAnsi" w:hAnsiTheme="minorHAnsi"/>
        </w:rPr>
        <w:t>).</w:t>
      </w:r>
    </w:p>
    <w:p w14:paraId="005623F2" w14:textId="61963AB1" w:rsidR="0045067A" w:rsidRPr="00FE1A39" w:rsidRDefault="0045067A" w:rsidP="003E7617">
      <w:pPr>
        <w:rPr>
          <w:rFonts w:asciiTheme="minorHAnsi" w:hAnsiTheme="minorHAnsi"/>
        </w:rPr>
      </w:pPr>
    </w:p>
    <w:p w14:paraId="18A68E2A" w14:textId="77777777" w:rsidR="00C10DEF" w:rsidRPr="00FE1A39" w:rsidRDefault="00C10DEF" w:rsidP="003E7617">
      <w:pPr>
        <w:rPr>
          <w:rFonts w:asciiTheme="minorHAnsi" w:hAnsiTheme="minorHAnsi"/>
          <w:b/>
        </w:rPr>
      </w:pPr>
    </w:p>
    <w:p w14:paraId="67DA0AA0" w14:textId="4BF6F99D" w:rsidR="005008B3" w:rsidRPr="00FE1A39" w:rsidRDefault="005008B3" w:rsidP="003E7617">
      <w:pPr>
        <w:rPr>
          <w:rFonts w:asciiTheme="minorHAnsi" w:hAnsiTheme="minorHAnsi"/>
        </w:rPr>
      </w:pPr>
      <w:r w:rsidRPr="00FE1A39">
        <w:rPr>
          <w:rFonts w:asciiTheme="minorHAnsi" w:hAnsiTheme="minorHAnsi"/>
          <w:b/>
        </w:rPr>
        <w:t xml:space="preserve">Figure 3: </w:t>
      </w:r>
      <w:r w:rsidR="005B6033" w:rsidRPr="00FE1A39">
        <w:rPr>
          <w:rFonts w:asciiTheme="minorHAnsi" w:hAnsiTheme="minorHAnsi"/>
          <w:b/>
        </w:rPr>
        <w:t xml:space="preserve">Muscle </w:t>
      </w:r>
      <w:r w:rsidR="005B6033" w:rsidRPr="00FE1A39">
        <w:rPr>
          <w:rFonts w:asciiTheme="minorHAnsi" w:hAnsiTheme="minorHAnsi"/>
          <w:b/>
          <w:i/>
        </w:rPr>
        <w:t>Tsc1</w:t>
      </w:r>
      <w:r w:rsidR="005B6033" w:rsidRPr="00FE1A39">
        <w:rPr>
          <w:rFonts w:asciiTheme="minorHAnsi" w:hAnsiTheme="minorHAnsi"/>
          <w:b/>
        </w:rPr>
        <w:t xml:space="preserve"> Knockout mice are resistant to diet-induced obesity and insulin resistance. </w:t>
      </w:r>
      <w:r w:rsidR="005B6033" w:rsidRPr="00FE1A39">
        <w:rPr>
          <w:rFonts w:asciiTheme="minorHAnsi" w:hAnsiTheme="minorHAnsi"/>
        </w:rPr>
        <w:t>C) Fat pad weights at sacrifice.</w:t>
      </w:r>
      <w:r w:rsidR="00901963" w:rsidRPr="00FE1A39">
        <w:rPr>
          <w:rFonts w:asciiTheme="minorHAnsi" w:hAnsiTheme="minorHAnsi"/>
        </w:rPr>
        <w:t xml:space="preserve">  Statistical significance (p&lt;0.05, n=5/7) was determined via a </w:t>
      </w:r>
      <w:r w:rsidR="005B6033" w:rsidRPr="00FE1A39">
        <w:rPr>
          <w:rFonts w:asciiTheme="minorHAnsi" w:hAnsiTheme="minorHAnsi"/>
        </w:rPr>
        <w:t xml:space="preserve">Welch’s </w:t>
      </w:r>
      <w:r w:rsidR="005B6033" w:rsidRPr="00FE1A39">
        <w:rPr>
          <w:rFonts w:asciiTheme="minorHAnsi" w:hAnsiTheme="minorHAnsi"/>
          <w:i/>
        </w:rPr>
        <w:t>t</w:t>
      </w:r>
      <w:r w:rsidR="00901963" w:rsidRPr="00FE1A39">
        <w:rPr>
          <w:rFonts w:asciiTheme="minorHAnsi" w:hAnsiTheme="minorHAnsi"/>
        </w:rPr>
        <w:t xml:space="preserve"> test</w:t>
      </w:r>
      <w:r w:rsidR="005B6033" w:rsidRPr="00FE1A39">
        <w:rPr>
          <w:rFonts w:asciiTheme="minorHAnsi" w:hAnsiTheme="minorHAnsi"/>
        </w:rPr>
        <w:t xml:space="preserve"> (C, males), a Mann-Whitney </w:t>
      </w:r>
      <w:r w:rsidR="00901963" w:rsidRPr="00FE1A39">
        <w:rPr>
          <w:rFonts w:asciiTheme="minorHAnsi" w:hAnsiTheme="minorHAnsi"/>
        </w:rPr>
        <w:t>(C</w:t>
      </w:r>
      <w:r w:rsidR="005B6033" w:rsidRPr="00FE1A39">
        <w:rPr>
          <w:rFonts w:asciiTheme="minorHAnsi" w:hAnsiTheme="minorHAnsi"/>
        </w:rPr>
        <w:t>, females, due to lack of normality).</w:t>
      </w:r>
    </w:p>
    <w:p w14:paraId="78490DD6" w14:textId="1867AE88" w:rsidR="00B4522B" w:rsidRPr="00FE1A39" w:rsidRDefault="00B4522B" w:rsidP="003E7617">
      <w:pPr>
        <w:rPr>
          <w:rFonts w:asciiTheme="minorHAnsi" w:hAnsiTheme="minorHAnsi"/>
        </w:rPr>
      </w:pPr>
    </w:p>
    <w:p w14:paraId="5C9F6721" w14:textId="74F596C5" w:rsidR="006821D8" w:rsidRPr="00FE1A39" w:rsidRDefault="006821D8" w:rsidP="003E7617">
      <w:pPr>
        <w:rPr>
          <w:rFonts w:asciiTheme="minorHAnsi" w:hAnsiTheme="minorHAnsi"/>
        </w:rPr>
      </w:pPr>
      <w:r w:rsidRPr="00FE1A39">
        <w:rPr>
          <w:rFonts w:asciiTheme="minorHAnsi" w:hAnsiTheme="minorHAnsi"/>
          <w:b/>
        </w:rPr>
        <w:t xml:space="preserve">Figure 4: Transcriptional </w:t>
      </w:r>
      <w:r w:rsidR="005F6EBE" w:rsidRPr="00FE1A39">
        <w:rPr>
          <w:rFonts w:asciiTheme="minorHAnsi" w:hAnsiTheme="minorHAnsi"/>
          <w:b/>
        </w:rPr>
        <w:t xml:space="preserve">and structural </w:t>
      </w:r>
      <w:r w:rsidRPr="00FE1A39">
        <w:rPr>
          <w:rFonts w:asciiTheme="minorHAnsi" w:hAnsiTheme="minorHAnsi"/>
          <w:b/>
        </w:rPr>
        <w:t xml:space="preserve">changes </w:t>
      </w:r>
      <w:r w:rsidR="007307B3" w:rsidRPr="00FE1A39">
        <w:rPr>
          <w:rFonts w:asciiTheme="minorHAnsi" w:hAnsiTheme="minorHAnsi"/>
          <w:b/>
        </w:rPr>
        <w:t xml:space="preserve">in </w:t>
      </w:r>
      <w:r w:rsidR="007307B3" w:rsidRPr="00FE1A39">
        <w:rPr>
          <w:rFonts w:asciiTheme="minorHAnsi" w:hAnsiTheme="minorHAnsi"/>
          <w:b/>
          <w:i/>
        </w:rPr>
        <w:t xml:space="preserve">Tsc1 </w:t>
      </w:r>
      <w:r w:rsidR="007307B3" w:rsidRPr="00FE1A39">
        <w:rPr>
          <w:rFonts w:asciiTheme="minorHAnsi" w:hAnsiTheme="minorHAnsi"/>
          <w:b/>
        </w:rPr>
        <w:t xml:space="preserve">knockout muscles.  </w:t>
      </w:r>
      <w:r w:rsidR="007307B3" w:rsidRPr="00FE1A39">
        <w:rPr>
          <w:rFonts w:asciiTheme="minorHAnsi" w:hAnsiTheme="minorHAnsi"/>
        </w:rPr>
        <w:t>A</w:t>
      </w:r>
      <w:r w:rsidR="005F6EBE" w:rsidRPr="00FE1A39">
        <w:rPr>
          <w:rFonts w:asciiTheme="minorHAnsi" w:hAnsiTheme="minorHAnsi"/>
        </w:rPr>
        <w:t xml:space="preserve">) Expression of A) Amino Acid Transporters B) Fatty Acid Transporters from </w:t>
      </w:r>
      <w:proofErr w:type="spellStart"/>
      <w:r w:rsidR="005F6EBE" w:rsidRPr="00FE1A39">
        <w:rPr>
          <w:rFonts w:asciiTheme="minorHAnsi" w:hAnsiTheme="minorHAnsi"/>
        </w:rPr>
        <w:t>RNAseq</w:t>
      </w:r>
      <w:proofErr w:type="spellEnd"/>
      <w:r w:rsidR="005F6EBE" w:rsidRPr="00FE1A39">
        <w:rPr>
          <w:rFonts w:asciiTheme="minorHAnsi" w:hAnsiTheme="minorHAnsi"/>
        </w:rPr>
        <w:t xml:space="preserve"> data.  Markers of oxidative and non-oxidative muscles (C) and sections from quadriceps stained with NADH/NBT (D).  Darker staining indicates oxidative fibers.  E) mRNA and F) protein levels of Sarcolipin from quadriceps muscles.  Asterisks indicates adjusted p value of &lt;0.05.</w:t>
      </w:r>
    </w:p>
    <w:p w14:paraId="103E075B" w14:textId="7EFE5D24" w:rsidR="005F6EBE" w:rsidRPr="00FE1A39" w:rsidRDefault="005F6EBE" w:rsidP="003E7617">
      <w:pPr>
        <w:rPr>
          <w:rFonts w:asciiTheme="minorHAnsi" w:hAnsiTheme="minorHAnsi"/>
        </w:rPr>
      </w:pPr>
    </w:p>
    <w:p w14:paraId="7F483492" w14:textId="379C8F3F" w:rsidR="00B558A8" w:rsidRPr="00FE1A39" w:rsidRDefault="00B558A8" w:rsidP="003E7617">
      <w:pPr>
        <w:rPr>
          <w:rFonts w:asciiTheme="minorHAnsi" w:hAnsiTheme="minorHAnsi"/>
          <w:b/>
        </w:rPr>
      </w:pPr>
      <w:r w:rsidRPr="00FE1A39">
        <w:rPr>
          <w:rFonts w:asciiTheme="minorHAnsi" w:hAnsiTheme="minorHAnsi"/>
          <w:b/>
        </w:rPr>
        <w:t xml:space="preserve">Figure 5: Survival curve of male muscle </w:t>
      </w:r>
      <w:r w:rsidRPr="00FE1A39">
        <w:rPr>
          <w:rFonts w:asciiTheme="minorHAnsi" w:hAnsiTheme="minorHAnsi"/>
          <w:b/>
          <w:i/>
        </w:rPr>
        <w:t>Tsc1</w:t>
      </w:r>
      <w:r w:rsidRPr="00FE1A39">
        <w:rPr>
          <w:rFonts w:asciiTheme="minorHAnsi" w:hAnsiTheme="minorHAnsi"/>
          <w:b/>
        </w:rPr>
        <w:t xml:space="preserve"> knockout mice on a normal chow diet.  </w:t>
      </w:r>
      <w:r w:rsidRPr="00FE1A39">
        <w:rPr>
          <w:rFonts w:asciiTheme="minorHAnsi" w:hAnsiTheme="minorHAnsi"/>
        </w:rPr>
        <w:t>Dotted lines indicate age at which 50% of animals died.</w:t>
      </w:r>
    </w:p>
    <w:p w14:paraId="204F8236" w14:textId="77777777" w:rsidR="005F6EBE" w:rsidRPr="00FE1A39" w:rsidRDefault="005F6EBE" w:rsidP="003E7617">
      <w:pPr>
        <w:rPr>
          <w:rFonts w:asciiTheme="minorHAnsi" w:hAnsiTheme="minorHAnsi"/>
        </w:rPr>
      </w:pPr>
    </w:p>
    <w:p w14:paraId="25A4D476" w14:textId="166E6EE7" w:rsidR="00B4522B" w:rsidRPr="00FE1A39" w:rsidRDefault="00B4522B" w:rsidP="00A40A23">
      <w:pPr>
        <w:pStyle w:val="Heading1"/>
        <w:rPr>
          <w:rFonts w:asciiTheme="minorHAnsi" w:hAnsiTheme="minorHAnsi"/>
        </w:rPr>
      </w:pPr>
      <w:r w:rsidRPr="00FE1A39">
        <w:rPr>
          <w:rFonts w:asciiTheme="minorHAnsi" w:hAnsiTheme="minorHAnsi"/>
        </w:rPr>
        <w:t>Supplementary Figure Legends</w:t>
      </w:r>
    </w:p>
    <w:p w14:paraId="0128D48A" w14:textId="77777777" w:rsidR="00B4522B" w:rsidRPr="00FE1A39" w:rsidRDefault="00B4522B" w:rsidP="003E7617">
      <w:pPr>
        <w:rPr>
          <w:rFonts w:asciiTheme="minorHAnsi" w:hAnsiTheme="minorHAnsi"/>
        </w:rPr>
      </w:pPr>
    </w:p>
    <w:p w14:paraId="4FA9BB7D" w14:textId="28FAD026" w:rsidR="00A01F29" w:rsidRPr="0055077F" w:rsidRDefault="00A01F29" w:rsidP="003E7617">
      <w:pPr>
        <w:rPr>
          <w:rFonts w:asciiTheme="minorHAnsi" w:hAnsiTheme="minorHAnsi"/>
        </w:rPr>
      </w:pPr>
      <w:commentRangeStart w:id="189"/>
      <w:r w:rsidRPr="00FE1A39">
        <w:rPr>
          <w:rFonts w:asciiTheme="minorHAnsi" w:hAnsiTheme="minorHAnsi"/>
          <w:b/>
        </w:rPr>
        <w:t xml:space="preserve">Supplementary Table 1: Gene expression differences in muscle </w:t>
      </w:r>
      <w:r w:rsidRPr="00FE1A39">
        <w:rPr>
          <w:rFonts w:asciiTheme="minorHAnsi" w:hAnsiTheme="minorHAnsi"/>
          <w:b/>
          <w:i/>
        </w:rPr>
        <w:t xml:space="preserve">Tsc1 </w:t>
      </w:r>
      <w:r w:rsidRPr="00FE1A39">
        <w:rPr>
          <w:rFonts w:asciiTheme="minorHAnsi" w:hAnsiTheme="minorHAnsi"/>
          <w:b/>
        </w:rPr>
        <w:t xml:space="preserve">knockout quadriceps.  </w:t>
      </w:r>
      <w:r w:rsidR="00406E98" w:rsidRPr="00FE1A39">
        <w:rPr>
          <w:rFonts w:asciiTheme="minorHAnsi" w:hAnsiTheme="minorHAnsi"/>
        </w:rPr>
        <w:t>Full results of differential expression analysis.</w:t>
      </w:r>
      <w:commentRangeEnd w:id="189"/>
      <w:r w:rsidR="0018769C">
        <w:rPr>
          <w:rStyle w:val="CommentReference"/>
          <w:rFonts w:asciiTheme="minorHAnsi" w:hAnsiTheme="minorHAnsi" w:cstheme="minorBidi"/>
        </w:rPr>
        <w:commentReference w:id="189"/>
      </w:r>
    </w:p>
    <w:p w14:paraId="39100E02" w14:textId="37F63227" w:rsidR="00406E98" w:rsidRPr="0055077F" w:rsidRDefault="00406E98" w:rsidP="003E7617">
      <w:pPr>
        <w:rPr>
          <w:rFonts w:asciiTheme="minorHAnsi" w:hAnsiTheme="minorHAnsi"/>
        </w:rPr>
      </w:pPr>
    </w:p>
    <w:p w14:paraId="3C0AE787" w14:textId="5440931C" w:rsidR="00406E98" w:rsidRPr="0055077F" w:rsidRDefault="00406E98" w:rsidP="00406E98">
      <w:pPr>
        <w:rPr>
          <w:rFonts w:asciiTheme="minorHAnsi" w:hAnsiTheme="minorHAnsi"/>
        </w:rPr>
      </w:pPr>
      <w:r w:rsidRPr="0055077F">
        <w:rPr>
          <w:rFonts w:asciiTheme="minorHAnsi" w:hAnsiTheme="minorHAnsi"/>
          <w:b/>
        </w:rPr>
        <w:t xml:space="preserve">Supplementary Table 2: Gene set enrichment analysis of </w:t>
      </w:r>
      <w:r w:rsidRPr="0055077F">
        <w:rPr>
          <w:rFonts w:asciiTheme="minorHAnsi" w:hAnsiTheme="minorHAnsi"/>
          <w:b/>
          <w:i/>
        </w:rPr>
        <w:t>Tsc1</w:t>
      </w:r>
      <w:r w:rsidRPr="0055077F">
        <w:rPr>
          <w:rFonts w:asciiTheme="minorHAnsi" w:hAnsiTheme="minorHAnsi"/>
          <w:b/>
        </w:rPr>
        <w:t xml:space="preserve"> knockout quadriceps.  </w:t>
      </w:r>
      <w:r w:rsidRPr="0055077F">
        <w:rPr>
          <w:rFonts w:asciiTheme="minorHAnsi" w:hAnsiTheme="minorHAnsi"/>
        </w:rPr>
        <w:t xml:space="preserve">All pathways that met an adjusted p-value of 0.25 are </w:t>
      </w:r>
      <w:r w:rsidR="001174FB" w:rsidRPr="0055077F">
        <w:rPr>
          <w:rFonts w:asciiTheme="minorHAnsi" w:hAnsiTheme="minorHAnsi"/>
        </w:rPr>
        <w:t>shown.  NES (net enrichment score) indicates pathway effect size with positive numbers indicating positive enrichment of this gene set in these data.  Gene details are the genes which drove this positive or negative association.</w:t>
      </w:r>
      <w:r w:rsidR="00D4462C" w:rsidRPr="0055077F">
        <w:rPr>
          <w:rFonts w:asciiTheme="minorHAnsi" w:hAnsiTheme="minorHAnsi"/>
        </w:rPr>
        <w:t xml:space="preserve">  Both nominal (NOM) and FDR adjusted (FDR) p/q values are shown.</w:t>
      </w:r>
    </w:p>
    <w:p w14:paraId="7AEECA52" w14:textId="77777777" w:rsidR="00406E98" w:rsidRPr="0055077F" w:rsidRDefault="00406E98" w:rsidP="003E7617">
      <w:pPr>
        <w:rPr>
          <w:rFonts w:asciiTheme="minorHAnsi" w:hAnsiTheme="minorHAnsi"/>
        </w:rPr>
      </w:pPr>
    </w:p>
    <w:sectPr w:rsidR="00406E98" w:rsidRPr="0055077F" w:rsidSect="00A34EF3">
      <w:footerReference w:type="even" r:id="rId12"/>
      <w:footerReference w:type="default" r:id="rId1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Dave Bridges" w:date="2016-06-15T09:17:00Z" w:initials="DB">
    <w:p w14:paraId="5E63C8D1" w14:textId="60FA3721" w:rsidR="0026246D" w:rsidRDefault="0026246D">
      <w:pPr>
        <w:pStyle w:val="CommentText"/>
      </w:pPr>
      <w:r>
        <w:rPr>
          <w:rStyle w:val="CommentReference"/>
        </w:rPr>
        <w:annotationRef/>
      </w:r>
      <w:r>
        <w:t>Potential reviewers:</w:t>
      </w:r>
      <w:r>
        <w:br/>
        <w:t>Leslie Kozak</w:t>
      </w:r>
    </w:p>
    <w:p w14:paraId="655AA1B3" w14:textId="7C7988D3" w:rsidR="0026246D" w:rsidRDefault="0026246D">
      <w:pPr>
        <w:pStyle w:val="CommentText"/>
      </w:pPr>
      <w:r>
        <w:t xml:space="preserve">Muthu </w:t>
      </w:r>
      <w:proofErr w:type="spellStart"/>
      <w:r>
        <w:t>Periasamy</w:t>
      </w:r>
      <w:proofErr w:type="spellEnd"/>
    </w:p>
    <w:p w14:paraId="7A21C46D" w14:textId="03637713" w:rsidR="0026246D" w:rsidRDefault="0026246D">
      <w:pPr>
        <w:pStyle w:val="CommentText"/>
      </w:pPr>
      <w:r>
        <w:t>David Guertin</w:t>
      </w:r>
    </w:p>
    <w:p w14:paraId="5D82F0F9" w14:textId="1CD36490" w:rsidR="0026246D" w:rsidRDefault="0026246D">
      <w:pPr>
        <w:pStyle w:val="CommentText"/>
      </w:pPr>
      <w:r>
        <w:t>Michael Hall</w:t>
      </w:r>
    </w:p>
    <w:p w14:paraId="19DBB59F" w14:textId="5E88A870" w:rsidR="0026246D" w:rsidRDefault="0026246D">
      <w:pPr>
        <w:pStyle w:val="CommentText"/>
      </w:pPr>
      <w:r>
        <w:t xml:space="preserve">Markus </w:t>
      </w:r>
      <w:proofErr w:type="spellStart"/>
      <w:r>
        <w:t>Ruegg</w:t>
      </w:r>
      <w:proofErr w:type="spellEnd"/>
    </w:p>
    <w:p w14:paraId="74C5ACF2" w14:textId="77777777" w:rsidR="0026246D" w:rsidRDefault="0026246D">
      <w:pPr>
        <w:pStyle w:val="CommentText"/>
      </w:pPr>
    </w:p>
  </w:comment>
  <w:comment w:id="1" w:author="Stephenson, Erin" w:date="2019-05-01T16:28:00Z" w:initials="SE">
    <w:p w14:paraId="6AFC741E" w14:textId="112F9BC6" w:rsidR="0026246D" w:rsidRDefault="0026246D">
      <w:pPr>
        <w:pStyle w:val="CommentText"/>
      </w:pPr>
      <w:r>
        <w:rPr>
          <w:rStyle w:val="CommentReference"/>
        </w:rPr>
        <w:annotationRef/>
      </w:r>
      <w:r>
        <w:t>I’ll throw in a couple of potential reviewer suggestions (muscle/exercise guys who have done a bunch of mTOR stuff):</w:t>
      </w:r>
    </w:p>
    <w:p w14:paraId="744ABDC4" w14:textId="725EF200" w:rsidR="0026246D" w:rsidRDefault="0026246D">
      <w:pPr>
        <w:pStyle w:val="CommentText"/>
      </w:pPr>
      <w:r>
        <w:t>Craig Goodman</w:t>
      </w:r>
    </w:p>
    <w:p w14:paraId="748E111C" w14:textId="100A5837" w:rsidR="0026246D" w:rsidRDefault="0026246D">
      <w:pPr>
        <w:pStyle w:val="CommentText"/>
      </w:pPr>
      <w:r>
        <w:t>Troy Hornberger</w:t>
      </w:r>
    </w:p>
    <w:p w14:paraId="0AE3FEF8" w14:textId="613069BA" w:rsidR="0026246D" w:rsidRDefault="0026246D">
      <w:pPr>
        <w:pStyle w:val="CommentText"/>
      </w:pPr>
    </w:p>
    <w:p w14:paraId="1621F271" w14:textId="3B0CC768" w:rsidR="0026246D" w:rsidRDefault="0026246D">
      <w:pPr>
        <w:pStyle w:val="CommentText"/>
      </w:pPr>
    </w:p>
  </w:comment>
  <w:comment w:id="2" w:author="Erin Stephenson" w:date="2019-03-14T13:11:00Z" w:initials="EJS">
    <w:p w14:paraId="4FE63058" w14:textId="290AC1D7" w:rsidR="0026246D" w:rsidRDefault="0026246D">
      <w:pPr>
        <w:pStyle w:val="CommentText"/>
      </w:pPr>
      <w:r>
        <w:rPr>
          <w:rStyle w:val="CommentReference"/>
        </w:rPr>
        <w:annotationRef/>
      </w:r>
      <w:r>
        <w:t xml:space="preserve">I </w:t>
      </w:r>
      <w:proofErr w:type="spellStart"/>
      <w:r>
        <w:t>kinda</w:t>
      </w:r>
      <w:proofErr w:type="spellEnd"/>
      <w:r>
        <w:t xml:space="preserve"> feel like we could drop the aging stuff from this paper. Thoughts?</w:t>
      </w:r>
    </w:p>
  </w:comment>
  <w:comment w:id="3" w:author="Dave Bridges" w:date="2019-05-16T18:07:00Z" w:initials="DB">
    <w:p w14:paraId="321626E1" w14:textId="6AA450D0" w:rsidR="0026246D" w:rsidRDefault="0026246D">
      <w:pPr>
        <w:pStyle w:val="CommentText"/>
      </w:pPr>
      <w:r>
        <w:rPr>
          <w:rStyle w:val="CommentReference"/>
        </w:rPr>
        <w:annotationRef/>
      </w:r>
      <w:r>
        <w:t xml:space="preserve">I still think we should keep it because I </w:t>
      </w:r>
      <w:proofErr w:type="spellStart"/>
      <w:proofErr w:type="gramStart"/>
      <w:r>
        <w:t>cant</w:t>
      </w:r>
      <w:proofErr w:type="spellEnd"/>
      <w:proofErr w:type="gramEnd"/>
      <w:r>
        <w:t xml:space="preserve"> imagine publishing it standalone, plus it’s a pretty important finding.</w:t>
      </w:r>
    </w:p>
  </w:comment>
  <w:comment w:id="4" w:author="Dave Bridges" w:date="2018-08-15T13:05:00Z" w:initials="DB">
    <w:p w14:paraId="7A793280" w14:textId="2EF25560" w:rsidR="0026246D" w:rsidRDefault="0026246D">
      <w:pPr>
        <w:pStyle w:val="CommentText"/>
      </w:pPr>
      <w:r>
        <w:rPr>
          <w:rStyle w:val="CommentReference"/>
        </w:rPr>
        <w:annotationRef/>
      </w:r>
      <w:r>
        <w:t>DS: Do you want to use a middle initial?</w:t>
      </w:r>
    </w:p>
  </w:comment>
  <w:comment w:id="6" w:author="Stephenson, Erin" w:date="2019-04-10T14:22:00Z" w:initials="SE">
    <w:p w14:paraId="254818DA" w14:textId="267E39E1" w:rsidR="0026246D" w:rsidRDefault="0026246D">
      <w:pPr>
        <w:pStyle w:val="CommentText"/>
      </w:pPr>
      <w:r>
        <w:rPr>
          <w:rStyle w:val="CommentReference"/>
        </w:rPr>
        <w:annotationRef/>
      </w:r>
      <w:r>
        <w:t xml:space="preserve">I’m pretty happy with the intro. Let’s check we’ve included all the appropriate references and then I think this section is done. </w:t>
      </w:r>
    </w:p>
  </w:comment>
  <w:comment w:id="30" w:author="Dave Bridges" w:date="2015-09-11T08:32:00Z" w:initials="DB">
    <w:p w14:paraId="780C7A5B" w14:textId="4D228BDB" w:rsidR="0026246D" w:rsidRDefault="0026246D">
      <w:pPr>
        <w:pStyle w:val="CommentText"/>
      </w:pPr>
      <w:r>
        <w:rPr>
          <w:rStyle w:val="CommentReference"/>
        </w:rPr>
        <w:annotationRef/>
      </w:r>
      <w:proofErr w:type="spellStart"/>
      <w:r>
        <w:t>JeAnna</w:t>
      </w:r>
      <w:proofErr w:type="spellEnd"/>
      <w:r>
        <w:t xml:space="preserve"> can you find out the stock number for the normal chow diets</w:t>
      </w:r>
    </w:p>
    <w:p w14:paraId="31DF44DF" w14:textId="77777777" w:rsidR="0026246D" w:rsidRDefault="0026246D">
      <w:pPr>
        <w:pStyle w:val="CommentText"/>
      </w:pPr>
    </w:p>
  </w:comment>
  <w:comment w:id="31" w:author="Stephenson, Erin" w:date="2019-04-10T14:27:00Z" w:initials="SE">
    <w:p w14:paraId="6FDEB99D" w14:textId="4CEAD6CE" w:rsidR="0026246D" w:rsidRDefault="0026246D" w:rsidP="00415CEB">
      <w:pPr>
        <w:rPr>
          <w:rFonts w:eastAsia="Times New Roman"/>
        </w:rPr>
      </w:pPr>
      <w:r>
        <w:rPr>
          <w:rStyle w:val="CommentReference"/>
        </w:rPr>
        <w:annotationRef/>
      </w:r>
      <w:r>
        <w:rPr>
          <w:rFonts w:eastAsia="Times New Roman"/>
        </w:rPr>
        <w:t xml:space="preserve">FYI, </w:t>
      </w:r>
      <w:proofErr w:type="spellStart"/>
      <w:r>
        <w:rPr>
          <w:rFonts w:eastAsia="Times New Roman"/>
        </w:rPr>
        <w:t>Envigo</w:t>
      </w:r>
      <w:proofErr w:type="spellEnd"/>
      <w:r>
        <w:rPr>
          <w:rFonts w:eastAsia="Times New Roman"/>
        </w:rPr>
        <w:t xml:space="preserve"> (</w:t>
      </w:r>
      <w:proofErr w:type="spellStart"/>
      <w:r>
        <w:rPr>
          <w:rFonts w:eastAsia="Times New Roman"/>
        </w:rPr>
        <w:t>Teklad</w:t>
      </w:r>
      <w:proofErr w:type="spellEnd"/>
      <w:r>
        <w:rPr>
          <w:rFonts w:eastAsia="Times New Roman"/>
        </w:rPr>
        <w:t xml:space="preserve"> #7912) is the standard mouse diet used at UTHSC.</w:t>
      </w:r>
    </w:p>
    <w:p w14:paraId="75E1C03B" w14:textId="709885BA" w:rsidR="0026246D" w:rsidRDefault="0026246D">
      <w:pPr>
        <w:pStyle w:val="CommentText"/>
      </w:pPr>
    </w:p>
  </w:comment>
  <w:comment w:id="45" w:author="Stephenson, Erin" w:date="2019-05-01T09:46:00Z" w:initials="SE">
    <w:p w14:paraId="1A021874" w14:textId="04C28ADE" w:rsidR="0026246D" w:rsidRDefault="0026246D" w:rsidP="00A7173B">
      <w:pPr>
        <w:pStyle w:val="CommentText"/>
      </w:pPr>
      <w:r>
        <w:rPr>
          <w:rStyle w:val="CommentReference"/>
        </w:rPr>
        <w:annotationRef/>
      </w:r>
      <w:r>
        <w:t xml:space="preserve">Dave, I would present these results figures a bit differently. First, the column graphs in 1B depict VO2 (Side note: the units aren’t normalized to lean mass- am I correct? The text here says they were normalized to lean (now deleted), so I wanted to double check), whereas the line graph in 1D shows EE as Heat. I personally prefer to report anything I’m calling EE as heat across the board, to keep things consistent. I also prefer to show the regression curves with individual data points for both VO2 and VCO2, rather than presenting a column graph of just VO2, since I think it is more informative (EE is difficult to interpret from VO2 without also showing VCO2). This is mostly personal preference though as it is a bit inconsistent to graph the data for one set of mice one way (VO2 in columns) and another set of mice differently (EE as a line graph), when you’re reporting the same metric. </w:t>
      </w:r>
    </w:p>
    <w:p w14:paraId="1EADAE49" w14:textId="0803EF5B" w:rsidR="0026246D" w:rsidRDefault="0026246D">
      <w:pPr>
        <w:pStyle w:val="CommentText"/>
      </w:pPr>
    </w:p>
  </w:comment>
  <w:comment w:id="46" w:author="Dave Bridges" w:date="2019-05-17T13:28:00Z" w:initials="DB">
    <w:p w14:paraId="594F5020" w14:textId="055EF6A8" w:rsidR="0026246D" w:rsidRDefault="0026246D">
      <w:pPr>
        <w:pStyle w:val="CommentText"/>
      </w:pPr>
      <w:r>
        <w:rPr>
          <w:rStyle w:val="CommentReference"/>
        </w:rPr>
        <w:annotationRef/>
      </w:r>
      <w:r>
        <w:t xml:space="preserve">Ok I changed it to heat in 1B, I think that works.  I have the regressions against LBM (which we can include in the supplement, but are accounted for in the mixed linear models).  I made that </w:t>
      </w:r>
      <w:proofErr w:type="gramStart"/>
      <w:r>
        <w:t>more clear</w:t>
      </w:r>
      <w:proofErr w:type="gramEnd"/>
      <w:r>
        <w:t xml:space="preserve"> here.  We can include all the regressions, but I worry that it </w:t>
      </w:r>
      <w:proofErr w:type="spellStart"/>
      <w:r>
        <w:t>dosent</w:t>
      </w:r>
      <w:proofErr w:type="spellEnd"/>
      <w:r>
        <w:t xml:space="preserve"> add much, since in all these cases lean masses were really stable.</w:t>
      </w:r>
    </w:p>
  </w:comment>
  <w:comment w:id="53" w:author="Stephenson, Erin" w:date="2019-04-10T14:32:00Z" w:initials="SE">
    <w:p w14:paraId="444F33E0" w14:textId="0B89C05F" w:rsidR="0026246D" w:rsidRDefault="0026246D">
      <w:pPr>
        <w:pStyle w:val="CommentText"/>
      </w:pPr>
      <w:r>
        <w:rPr>
          <w:rStyle w:val="CommentReference"/>
        </w:rPr>
        <w:annotationRef/>
      </w:r>
      <w:r>
        <w:t>Need to double check that we used quad, but we should make sure to include which muscles we used for each assay.</w:t>
      </w:r>
    </w:p>
  </w:comment>
  <w:comment w:id="54" w:author="Dave Bridges" w:date="2019-03-04T10:18:00Z" w:initials="DB">
    <w:p w14:paraId="695813AD" w14:textId="7FD12BA0" w:rsidR="0026246D" w:rsidRDefault="0026246D">
      <w:pPr>
        <w:pStyle w:val="CommentText"/>
      </w:pPr>
      <w:r>
        <w:rPr>
          <w:rStyle w:val="CommentReference"/>
        </w:rPr>
        <w:annotationRef/>
      </w:r>
      <w:r>
        <w:t>Update with antibodies and RRIDs</w:t>
      </w:r>
    </w:p>
  </w:comment>
  <w:comment w:id="55" w:author="Stephenson, Erin" w:date="2019-04-10T14:34:00Z" w:initials="SE">
    <w:p w14:paraId="51E6E859" w14:textId="367EBF54" w:rsidR="0026246D" w:rsidRDefault="0026246D">
      <w:pPr>
        <w:pStyle w:val="CommentText"/>
      </w:pPr>
      <w:r>
        <w:rPr>
          <w:rStyle w:val="CommentReference"/>
        </w:rPr>
        <w:annotationRef/>
      </w:r>
      <w:r>
        <w:t>Check muscle used to confirm</w:t>
      </w:r>
    </w:p>
  </w:comment>
  <w:comment w:id="56" w:author="Dave Bridges" w:date="2019-03-04T10:30:00Z" w:initials="DB">
    <w:p w14:paraId="1B8ECEAF" w14:textId="460A86D2" w:rsidR="0026246D" w:rsidRDefault="0026246D">
      <w:pPr>
        <w:pStyle w:val="CommentText"/>
      </w:pPr>
      <w:r>
        <w:rPr>
          <w:rStyle w:val="CommentReference"/>
        </w:rPr>
        <w:annotationRef/>
      </w:r>
      <w:r>
        <w:t>Quynh please add the accession number for this study</w:t>
      </w:r>
    </w:p>
  </w:comment>
  <w:comment w:id="92" w:author="Erin Stephenson" w:date="2019-03-11T15:07:00Z" w:initials="EJS">
    <w:p w14:paraId="23DBC50F" w14:textId="18B08ACA" w:rsidR="0026246D" w:rsidRDefault="0026246D">
      <w:pPr>
        <w:pStyle w:val="CommentText"/>
      </w:pPr>
      <w:r>
        <w:rPr>
          <w:rStyle w:val="CommentReference"/>
        </w:rPr>
        <w:annotationRef/>
      </w:r>
      <w:r>
        <w:t>The figure makes it seem like the female KO’s are trending upwards with their lean mass, whereas the males are trending down. There seems to be one weird data point at 5 weeks for both sexes, could this be affecting the stats? It might be worth checking out this data to make sure R compiled the figure correctly.</w:t>
      </w:r>
    </w:p>
  </w:comment>
  <w:comment w:id="112" w:author="Stephenson, Erin" w:date="2019-05-01T15:00:00Z" w:initials="SE">
    <w:p w14:paraId="669BB81F" w14:textId="01691FE7" w:rsidR="0026246D" w:rsidRDefault="0026246D">
      <w:pPr>
        <w:pStyle w:val="CommentText"/>
      </w:pPr>
      <w:r>
        <w:rPr>
          <w:rStyle w:val="CommentReference"/>
        </w:rPr>
        <w:annotationRef/>
      </w:r>
      <w:r>
        <w:t>Dave, do you think we need a figure for protein synthesis genes?</w:t>
      </w:r>
    </w:p>
  </w:comment>
  <w:comment w:id="113" w:author="Dave Bridges" w:date="2019-05-17T18:11:00Z" w:initials="DB">
    <w:p w14:paraId="5EB3F5C0" w14:textId="73DC61AB" w:rsidR="00680BDA" w:rsidRDefault="00680BDA">
      <w:pPr>
        <w:pStyle w:val="CommentText"/>
      </w:pPr>
      <w:r>
        <w:rPr>
          <w:rStyle w:val="CommentReference"/>
        </w:rPr>
        <w:annotationRef/>
      </w:r>
      <w:r>
        <w:t xml:space="preserve">Probably not.  </w:t>
      </w:r>
      <w:proofErr w:type="spellStart"/>
      <w:r>
        <w:t>Its</w:t>
      </w:r>
      <w:proofErr w:type="spellEnd"/>
      <w:r>
        <w:t xml:space="preserve"> in the supplementary table</w:t>
      </w:r>
    </w:p>
  </w:comment>
  <w:comment w:id="115" w:author="Stephenson, Erin" w:date="2019-05-01T14:57:00Z" w:initials="SE">
    <w:p w14:paraId="31A09D8A" w14:textId="7AB75744" w:rsidR="0026246D" w:rsidRDefault="0026246D">
      <w:pPr>
        <w:pStyle w:val="CommentText"/>
      </w:pPr>
      <w:r>
        <w:rPr>
          <w:rStyle w:val="CommentReference"/>
        </w:rPr>
        <w:annotationRef/>
      </w:r>
      <w:r>
        <w:t xml:space="preserve">I went back and checked and Cd36 wasn’t significantly different </w:t>
      </w:r>
      <w:proofErr w:type="spellStart"/>
      <w:r>
        <w:t>padj</w:t>
      </w:r>
      <w:proofErr w:type="spellEnd"/>
      <w:r>
        <w:t xml:space="preserve">=0.0196. I also added FATP1 (Slc27a1) to the figure, it was slightly down, almost significant </w:t>
      </w:r>
      <w:proofErr w:type="spellStart"/>
      <w:r>
        <w:t>padj</w:t>
      </w:r>
      <w:proofErr w:type="spellEnd"/>
      <w:r>
        <w:t>=0.055</w:t>
      </w:r>
    </w:p>
  </w:comment>
  <w:comment w:id="116" w:author="Dave Bridges" w:date="2019-05-17T18:12:00Z" w:initials="DB">
    <w:p w14:paraId="689BC50B" w14:textId="77241D97" w:rsidR="00680BDA" w:rsidRDefault="00680BDA">
      <w:pPr>
        <w:pStyle w:val="CommentText"/>
      </w:pPr>
      <w:r>
        <w:rPr>
          <w:rStyle w:val="CommentReference"/>
        </w:rPr>
        <w:annotationRef/>
      </w:r>
      <w:proofErr w:type="spellStart"/>
      <w:r>
        <w:t>Im</w:t>
      </w:r>
      <w:proofErr w:type="spellEnd"/>
      <w:r>
        <w:t xml:space="preserve"> confused, by our alpha 0.0196 is still significant.</w:t>
      </w:r>
    </w:p>
  </w:comment>
  <w:comment w:id="135" w:author="Stephenson, Erin" w:date="2019-05-02T11:01:00Z" w:initials="SE">
    <w:p w14:paraId="4BD8A8F6" w14:textId="4213AA51" w:rsidR="0026246D" w:rsidRDefault="0026246D" w:rsidP="001925FF">
      <w:pPr>
        <w:pStyle w:val="CommentText"/>
      </w:pPr>
      <w:r>
        <w:rPr>
          <w:rStyle w:val="CommentReference"/>
        </w:rPr>
        <w:annotationRef/>
      </w:r>
      <w:r>
        <w:t>Dave, do you think we need to include protein quantification for the westerns? Do we also have protein data for SERCA2?</w:t>
      </w:r>
    </w:p>
    <w:p w14:paraId="51D6D17D" w14:textId="77777777" w:rsidR="0026246D" w:rsidRDefault="0026246D" w:rsidP="001925FF">
      <w:pPr>
        <w:pStyle w:val="CommentText"/>
      </w:pPr>
    </w:p>
    <w:p w14:paraId="5ED3A013" w14:textId="5A06C15A" w:rsidR="0026246D" w:rsidRDefault="0026246D">
      <w:pPr>
        <w:pStyle w:val="CommentText"/>
      </w:pPr>
    </w:p>
  </w:comment>
  <w:comment w:id="136" w:author="Dave Bridges" w:date="2019-05-16T18:34:00Z" w:initials="DB">
    <w:p w14:paraId="29A0F121" w14:textId="77F91D82" w:rsidR="0026246D" w:rsidRDefault="0026246D">
      <w:pPr>
        <w:pStyle w:val="CommentText"/>
      </w:pPr>
      <w:r>
        <w:rPr>
          <w:rStyle w:val="CommentReference"/>
        </w:rPr>
        <w:annotationRef/>
      </w:r>
      <w:r>
        <w:t xml:space="preserve">This </w:t>
      </w:r>
      <w:proofErr w:type="gramStart"/>
      <w:r>
        <w:t>4.1 fold</w:t>
      </w:r>
      <w:proofErr w:type="gramEnd"/>
      <w:r>
        <w:t xml:space="preserve"> was the quantification, I guess you might mean the bar graph.  </w:t>
      </w:r>
      <w:proofErr w:type="spellStart"/>
      <w:proofErr w:type="gramStart"/>
      <w:r>
        <w:t>Lets</w:t>
      </w:r>
      <w:proofErr w:type="spellEnd"/>
      <w:proofErr w:type="gramEnd"/>
      <w:r>
        <w:t xml:space="preserve"> leave out for now, since we say it in the text</w:t>
      </w:r>
    </w:p>
  </w:comment>
  <w:comment w:id="165" w:author="Dave Bridges" w:date="2019-05-16T18:36:00Z" w:initials="DB">
    <w:p w14:paraId="2BFEF425" w14:textId="5403CCAE" w:rsidR="0026246D" w:rsidRDefault="0026246D">
      <w:pPr>
        <w:pStyle w:val="CommentText"/>
      </w:pPr>
      <w:r>
        <w:rPr>
          <w:rStyle w:val="CommentReference"/>
        </w:rPr>
        <w:annotationRef/>
      </w:r>
      <w:r>
        <w:t>I took this out, that is what the ranges say, but in our context, I don’t know that it makes sense to have a &gt;100% reduction in mortality.</w:t>
      </w:r>
    </w:p>
  </w:comment>
  <w:comment w:id="170" w:author="Dave Bridges" w:date="2019-03-19T13:38:00Z" w:initials="DB">
    <w:p w14:paraId="7BF756EE" w14:textId="46C9441E" w:rsidR="0026246D" w:rsidRDefault="0026246D">
      <w:pPr>
        <w:pStyle w:val="CommentText"/>
      </w:pPr>
      <w:r>
        <w:rPr>
          <w:rStyle w:val="CommentReference"/>
        </w:rPr>
        <w:annotationRef/>
      </w:r>
      <w:r>
        <w:t>A little confused about this, could also talk about how ER dysfunction could drive mitochondrial problems.</w:t>
      </w:r>
    </w:p>
    <w:p w14:paraId="006553F3" w14:textId="77777777" w:rsidR="0026246D" w:rsidRDefault="0026246D">
      <w:pPr>
        <w:pStyle w:val="CommentText"/>
      </w:pPr>
    </w:p>
  </w:comment>
  <w:comment w:id="171" w:author="Stephenson, Erin" w:date="2019-05-01T16:10:00Z" w:initials="SE">
    <w:p w14:paraId="35DD4BB9" w14:textId="1898736B" w:rsidR="0026246D" w:rsidRDefault="0026246D">
      <w:pPr>
        <w:pStyle w:val="CommentText"/>
      </w:pPr>
      <w:r>
        <w:rPr>
          <w:rStyle w:val="CommentReference"/>
        </w:rPr>
        <w:annotationRef/>
      </w:r>
      <w:r>
        <w:t xml:space="preserve">I think what I was trying to say was that maybe the mitochondria are dysfunctional despite the increased oxidative enzyme abundance. Perhaps sarcolipin driven uncoupling is due to problems in the mitochondria, like, maybe they aren’t buffering Ca2+ effectively and so it isn’t a direct effect of mTORC1 activation but a compensatory response to defective mitochondria.  </w:t>
      </w:r>
    </w:p>
  </w:comment>
  <w:comment w:id="179" w:author="Erin Stephenson" w:date="2019-03-13T21:37:00Z" w:initials="EJS">
    <w:p w14:paraId="16A21FEA" w14:textId="02ADE046" w:rsidR="0026246D" w:rsidRDefault="0026246D">
      <w:pPr>
        <w:pStyle w:val="CommentText"/>
      </w:pPr>
      <w:r>
        <w:rPr>
          <w:rStyle w:val="CommentReference"/>
        </w:rPr>
        <w:annotationRef/>
      </w:r>
      <w:r>
        <w:t>I am not super sure about this paragraph. It feels kind of awkward but I’m not sure if moving it will help. It probably needs some amendments to help the flow. What do you think?</w:t>
      </w:r>
    </w:p>
  </w:comment>
  <w:comment w:id="180" w:author="Dave Bridges" w:date="2019-03-19T13:40:00Z" w:initials="DB">
    <w:p w14:paraId="59C5633C" w14:textId="458FB071" w:rsidR="0026246D" w:rsidRDefault="0026246D">
      <w:pPr>
        <w:pStyle w:val="CommentText"/>
      </w:pPr>
      <w:r>
        <w:rPr>
          <w:rStyle w:val="CommentReference"/>
        </w:rPr>
        <w:annotationRef/>
      </w:r>
      <w:r>
        <w:t>Could be we present this as “Some limitations of this study” and move it to the end</w:t>
      </w:r>
    </w:p>
  </w:comment>
  <w:comment w:id="187" w:author="Dave Bridges" w:date="2015-09-08T08:54:00Z" w:initials="DB">
    <w:p w14:paraId="4C23780D" w14:textId="23A09C42" w:rsidR="0026246D" w:rsidRDefault="0026246D">
      <w:pPr>
        <w:pStyle w:val="CommentText"/>
      </w:pPr>
      <w:r>
        <w:rPr>
          <w:rStyle w:val="CommentReference"/>
        </w:rPr>
        <w:annotationRef/>
      </w:r>
      <w:r>
        <w:t>Alan, which grant(s) do you want to use here?</w:t>
      </w:r>
    </w:p>
  </w:comment>
  <w:comment w:id="188" w:author="Dave Bridges" w:date="2019-02-28T14:34:00Z" w:initials="DB">
    <w:p w14:paraId="4673376A" w14:textId="6E675161" w:rsidR="0026246D" w:rsidRDefault="0026246D">
      <w:pPr>
        <w:pStyle w:val="CommentText"/>
      </w:pPr>
      <w:r>
        <w:rPr>
          <w:rStyle w:val="CommentReference"/>
        </w:rPr>
        <w:annotationRef/>
      </w:r>
      <w:r>
        <w:t>Need to add asterisks</w:t>
      </w:r>
    </w:p>
  </w:comment>
  <w:comment w:id="189" w:author="Erin Stephenson" w:date="2019-03-14T13:13:00Z" w:initials="EJS">
    <w:p w14:paraId="42DEC339" w14:textId="66DB51BF" w:rsidR="0026246D" w:rsidRDefault="0026246D">
      <w:pPr>
        <w:pStyle w:val="CommentText"/>
      </w:pPr>
      <w:r>
        <w:rPr>
          <w:rStyle w:val="CommentReference"/>
        </w:rPr>
        <w:annotationRef/>
      </w:r>
      <w:r>
        <w:t>I think this should go in the main paper</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74C5ACF2" w15:done="0"/>
  <w15:commentEx w15:paraId="1621F271" w15:paraIdParent="74C5ACF2" w15:done="0"/>
  <w15:commentEx w15:paraId="4FE63058" w15:done="0"/>
  <w15:commentEx w15:paraId="321626E1" w15:paraIdParent="4FE63058" w15:done="0"/>
  <w15:commentEx w15:paraId="7A793280" w15:done="0"/>
  <w15:commentEx w15:paraId="254818DA" w15:done="0"/>
  <w15:commentEx w15:paraId="31DF44DF" w15:done="0"/>
  <w15:commentEx w15:paraId="75E1C03B" w15:paraIdParent="31DF44DF" w15:done="0"/>
  <w15:commentEx w15:paraId="1EADAE49" w15:done="0"/>
  <w15:commentEx w15:paraId="594F5020" w15:paraIdParent="1EADAE49" w15:done="0"/>
  <w15:commentEx w15:paraId="444F33E0" w15:done="0"/>
  <w15:commentEx w15:paraId="695813AD" w15:done="0"/>
  <w15:commentEx w15:paraId="51E6E859" w15:done="0"/>
  <w15:commentEx w15:paraId="1B8ECEAF" w15:done="0"/>
  <w15:commentEx w15:paraId="23DBC50F" w15:done="0"/>
  <w15:commentEx w15:paraId="669BB81F" w15:done="0"/>
  <w15:commentEx w15:paraId="5EB3F5C0" w15:paraIdParent="669BB81F" w15:done="0"/>
  <w15:commentEx w15:paraId="31A09D8A" w15:done="0"/>
  <w15:commentEx w15:paraId="689BC50B" w15:paraIdParent="31A09D8A" w15:done="0"/>
  <w15:commentEx w15:paraId="5ED3A013" w15:done="0"/>
  <w15:commentEx w15:paraId="29A0F121" w15:paraIdParent="5ED3A013" w15:done="0"/>
  <w15:commentEx w15:paraId="2BFEF425" w15:done="0"/>
  <w15:commentEx w15:paraId="006553F3" w15:done="0"/>
  <w15:commentEx w15:paraId="35DD4BB9" w15:paraIdParent="006553F3" w15:done="0"/>
  <w15:commentEx w15:paraId="16A21FEA" w15:done="0"/>
  <w15:commentEx w15:paraId="59C5633C" w15:paraIdParent="16A21FEA" w15:done="0"/>
  <w15:commentEx w15:paraId="4C23780D" w15:done="0"/>
  <w15:commentEx w15:paraId="4673376A" w15:done="0"/>
  <w15:commentEx w15:paraId="42DEC33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74C5ACF2" w16cid:durableId="1F1E93D4"/>
  <w16cid:commentId w16cid:paraId="1621F271" w16cid:durableId="20882518"/>
  <w16cid:commentId w16cid:paraId="4FE63058" w16cid:durableId="2039DAD4"/>
  <w16cid:commentId w16cid:paraId="321626E1" w16cid:durableId="20882557"/>
  <w16cid:commentId w16cid:paraId="7A793280" w16cid:durableId="1F1EA389"/>
  <w16cid:commentId w16cid:paraId="254818DA" w16cid:durableId="2088251B"/>
  <w16cid:commentId w16cid:paraId="31DF44DF" w16cid:durableId="2088251F"/>
  <w16cid:commentId w16cid:paraId="75E1C03B" w16cid:durableId="20882520"/>
  <w16cid:commentId w16cid:paraId="1EADAE49" w16cid:durableId="20882526"/>
  <w16cid:commentId w16cid:paraId="594F5020" w16cid:durableId="2089358A"/>
  <w16cid:commentId w16cid:paraId="444F33E0" w16cid:durableId="20882527"/>
  <w16cid:commentId w16cid:paraId="695813AD" w16cid:durableId="20277A04"/>
  <w16cid:commentId w16cid:paraId="51E6E859" w16cid:durableId="20882529"/>
  <w16cid:commentId w16cid:paraId="1B8ECEAF" w16cid:durableId="20277CB8"/>
  <w16cid:commentId w16cid:paraId="23DBC50F" w16cid:durableId="2039DAF7"/>
  <w16cid:commentId w16cid:paraId="669BB81F" w16cid:durableId="20882531"/>
  <w16cid:commentId w16cid:paraId="5EB3F5C0" w16cid:durableId="208977E7"/>
  <w16cid:commentId w16cid:paraId="31A09D8A" w16cid:durableId="20882532"/>
  <w16cid:commentId w16cid:paraId="689BC50B" w16cid:durableId="208977FA"/>
  <w16cid:commentId w16cid:paraId="5ED3A013" w16cid:durableId="20882534"/>
  <w16cid:commentId w16cid:paraId="29A0F121" w16cid:durableId="20882BB7"/>
  <w16cid:commentId w16cid:paraId="2BFEF425" w16cid:durableId="20882C2A"/>
  <w16cid:commentId w16cid:paraId="006553F3" w16cid:durableId="20882536"/>
  <w16cid:commentId w16cid:paraId="35DD4BB9" w16cid:durableId="20882537"/>
  <w16cid:commentId w16cid:paraId="16A21FEA" w16cid:durableId="2039DB16"/>
  <w16cid:commentId w16cid:paraId="59C5633C" w16cid:durableId="203B6FE6"/>
  <w16cid:commentId w16cid:paraId="4C23780D" w16cid:durableId="1F1E93EA"/>
  <w16cid:commentId w16cid:paraId="4673376A" w16cid:durableId="20226FEB"/>
  <w16cid:commentId w16cid:paraId="42DEC339" w16cid:durableId="2039DB2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A62BA6" w14:textId="77777777" w:rsidR="006C5277" w:rsidRDefault="006C5277" w:rsidP="00907F04">
      <w:r>
        <w:separator/>
      </w:r>
    </w:p>
  </w:endnote>
  <w:endnote w:type="continuationSeparator" w:id="0">
    <w:p w14:paraId="0079E808" w14:textId="77777777" w:rsidR="006C5277" w:rsidRDefault="006C5277" w:rsidP="00907F0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PMincho">
    <w:altName w:val="ＭＳ Ｐ明朝"/>
    <w:panose1 w:val="02020600040205080304"/>
    <w:charset w:val="80"/>
    <w:family w:val="roman"/>
    <w:pitch w:val="variable"/>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
    <w:panose1 w:val="02000500000000000000"/>
    <w:charset w:val="00"/>
    <w:family w:val="auto"/>
    <w:pitch w:val="variable"/>
    <w:sig w:usb0="E00002FF" w:usb1="5000205A" w:usb2="00000000" w:usb3="00000000" w:csb0="0000019F" w:csb1="00000000"/>
  </w:font>
  <w:font w:name="Wingdings 3">
    <w:panose1 w:val="050401020108070707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2FDAE" w14:textId="77777777" w:rsidR="0026246D" w:rsidRDefault="0026246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48974D73" w14:textId="77777777" w:rsidR="0026246D" w:rsidRDefault="002624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326DC" w14:textId="77777777" w:rsidR="0026246D" w:rsidRDefault="0026246D" w:rsidP="00331F6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9</w:t>
    </w:r>
    <w:r>
      <w:rPr>
        <w:rStyle w:val="PageNumber"/>
      </w:rPr>
      <w:fldChar w:fldCharType="end"/>
    </w:r>
  </w:p>
  <w:p w14:paraId="493E31A3" w14:textId="77777777" w:rsidR="0026246D" w:rsidRDefault="0026246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7261B7" w14:textId="77777777" w:rsidR="006C5277" w:rsidRDefault="006C5277" w:rsidP="00907F04">
      <w:r>
        <w:separator/>
      </w:r>
    </w:p>
  </w:footnote>
  <w:footnote w:type="continuationSeparator" w:id="0">
    <w:p w14:paraId="112A5434" w14:textId="77777777" w:rsidR="006C5277" w:rsidRDefault="006C5277" w:rsidP="00907F0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8B70B0"/>
    <w:multiLevelType w:val="hybridMultilevel"/>
    <w:tmpl w:val="B0BEE3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E36319"/>
    <w:multiLevelType w:val="hybridMultilevel"/>
    <w:tmpl w:val="1EDEB0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Dave Bridges">
    <w15:presenceInfo w15:providerId="Windows Live" w15:userId="4bc1184c43c78bbd"/>
  </w15:person>
  <w15:person w15:author="Stephenson, Erin">
    <w15:presenceInfo w15:providerId="None" w15:userId="Stephenson, Erin"/>
  </w15:person>
  <w15:person w15:author="Erin Stephenson">
    <w15:presenceInfo w15:providerId="None" w15:userId="Erin Stephens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doNotDisplayPageBoundaries/>
  <w:proofState w:spelling="clean" w:grammar="clean"/>
  <w:trackRevisions/>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4B3F"/>
    <w:rsid w:val="00000531"/>
    <w:rsid w:val="000009A6"/>
    <w:rsid w:val="000012FD"/>
    <w:rsid w:val="000013A4"/>
    <w:rsid w:val="00001ABF"/>
    <w:rsid w:val="00002EA6"/>
    <w:rsid w:val="00003C0C"/>
    <w:rsid w:val="00007596"/>
    <w:rsid w:val="000078F8"/>
    <w:rsid w:val="00010A8C"/>
    <w:rsid w:val="00012967"/>
    <w:rsid w:val="00012F08"/>
    <w:rsid w:val="00016504"/>
    <w:rsid w:val="00017F8A"/>
    <w:rsid w:val="00020F42"/>
    <w:rsid w:val="00023E0F"/>
    <w:rsid w:val="00024386"/>
    <w:rsid w:val="00026298"/>
    <w:rsid w:val="000325F7"/>
    <w:rsid w:val="0003756B"/>
    <w:rsid w:val="00037C8C"/>
    <w:rsid w:val="00040A63"/>
    <w:rsid w:val="00041C32"/>
    <w:rsid w:val="00041ED7"/>
    <w:rsid w:val="00044765"/>
    <w:rsid w:val="0004527C"/>
    <w:rsid w:val="0004786A"/>
    <w:rsid w:val="00050078"/>
    <w:rsid w:val="00050159"/>
    <w:rsid w:val="000529E0"/>
    <w:rsid w:val="00053F9A"/>
    <w:rsid w:val="00062D30"/>
    <w:rsid w:val="00063666"/>
    <w:rsid w:val="00063E75"/>
    <w:rsid w:val="00065375"/>
    <w:rsid w:val="000654BB"/>
    <w:rsid w:val="00065538"/>
    <w:rsid w:val="000655C9"/>
    <w:rsid w:val="0006561D"/>
    <w:rsid w:val="00065C1C"/>
    <w:rsid w:val="00066817"/>
    <w:rsid w:val="000711BE"/>
    <w:rsid w:val="000739C0"/>
    <w:rsid w:val="000740D6"/>
    <w:rsid w:val="000743D3"/>
    <w:rsid w:val="000758E8"/>
    <w:rsid w:val="0008433C"/>
    <w:rsid w:val="00085075"/>
    <w:rsid w:val="000850D2"/>
    <w:rsid w:val="00090C3D"/>
    <w:rsid w:val="000A25BD"/>
    <w:rsid w:val="000A2B99"/>
    <w:rsid w:val="000A38FF"/>
    <w:rsid w:val="000A3D43"/>
    <w:rsid w:val="000A6497"/>
    <w:rsid w:val="000A7FDA"/>
    <w:rsid w:val="000B06F3"/>
    <w:rsid w:val="000B1D82"/>
    <w:rsid w:val="000B3218"/>
    <w:rsid w:val="000B3C34"/>
    <w:rsid w:val="000B72BD"/>
    <w:rsid w:val="000C1A61"/>
    <w:rsid w:val="000C2BF5"/>
    <w:rsid w:val="000C5F3E"/>
    <w:rsid w:val="000C6C34"/>
    <w:rsid w:val="000C70E0"/>
    <w:rsid w:val="000D0D6B"/>
    <w:rsid w:val="000D2A60"/>
    <w:rsid w:val="000D52B5"/>
    <w:rsid w:val="000D7DED"/>
    <w:rsid w:val="000E1B13"/>
    <w:rsid w:val="000E292D"/>
    <w:rsid w:val="000E3FEC"/>
    <w:rsid w:val="000E4630"/>
    <w:rsid w:val="000E5B4D"/>
    <w:rsid w:val="000E6F5D"/>
    <w:rsid w:val="000F00D7"/>
    <w:rsid w:val="000F0D4D"/>
    <w:rsid w:val="000F13F0"/>
    <w:rsid w:val="000F21C9"/>
    <w:rsid w:val="000F42E6"/>
    <w:rsid w:val="000F72FA"/>
    <w:rsid w:val="0010183E"/>
    <w:rsid w:val="0010266D"/>
    <w:rsid w:val="001037A6"/>
    <w:rsid w:val="00105481"/>
    <w:rsid w:val="00105909"/>
    <w:rsid w:val="00106108"/>
    <w:rsid w:val="00106DC4"/>
    <w:rsid w:val="00107884"/>
    <w:rsid w:val="00111E04"/>
    <w:rsid w:val="00111E5E"/>
    <w:rsid w:val="00112FF8"/>
    <w:rsid w:val="00113599"/>
    <w:rsid w:val="001137DF"/>
    <w:rsid w:val="00113DDD"/>
    <w:rsid w:val="0011510C"/>
    <w:rsid w:val="00116C5F"/>
    <w:rsid w:val="001174FB"/>
    <w:rsid w:val="00120BB9"/>
    <w:rsid w:val="00121801"/>
    <w:rsid w:val="00123A01"/>
    <w:rsid w:val="00126C14"/>
    <w:rsid w:val="00135321"/>
    <w:rsid w:val="001358F8"/>
    <w:rsid w:val="00136D4C"/>
    <w:rsid w:val="00136E09"/>
    <w:rsid w:val="00140E42"/>
    <w:rsid w:val="0014276B"/>
    <w:rsid w:val="0014290F"/>
    <w:rsid w:val="001510C9"/>
    <w:rsid w:val="00151F74"/>
    <w:rsid w:val="001534F6"/>
    <w:rsid w:val="00160141"/>
    <w:rsid w:val="00161EF9"/>
    <w:rsid w:val="0016200A"/>
    <w:rsid w:val="0016298F"/>
    <w:rsid w:val="001632AB"/>
    <w:rsid w:val="001646E7"/>
    <w:rsid w:val="00165AFC"/>
    <w:rsid w:val="0017030B"/>
    <w:rsid w:val="0017194A"/>
    <w:rsid w:val="00173344"/>
    <w:rsid w:val="001736D0"/>
    <w:rsid w:val="00173928"/>
    <w:rsid w:val="001772CD"/>
    <w:rsid w:val="00177695"/>
    <w:rsid w:val="00184574"/>
    <w:rsid w:val="00185A83"/>
    <w:rsid w:val="0018769C"/>
    <w:rsid w:val="00190F17"/>
    <w:rsid w:val="001925FF"/>
    <w:rsid w:val="00193754"/>
    <w:rsid w:val="00194ECE"/>
    <w:rsid w:val="001963ED"/>
    <w:rsid w:val="00197D3F"/>
    <w:rsid w:val="001A3C42"/>
    <w:rsid w:val="001A6A7C"/>
    <w:rsid w:val="001A6B81"/>
    <w:rsid w:val="001A6BE0"/>
    <w:rsid w:val="001A7E83"/>
    <w:rsid w:val="001B0883"/>
    <w:rsid w:val="001B3936"/>
    <w:rsid w:val="001B5133"/>
    <w:rsid w:val="001B6F0D"/>
    <w:rsid w:val="001B71B5"/>
    <w:rsid w:val="001B7CBE"/>
    <w:rsid w:val="001B7D99"/>
    <w:rsid w:val="001C1311"/>
    <w:rsid w:val="001C3ACF"/>
    <w:rsid w:val="001C6BCC"/>
    <w:rsid w:val="001D06A0"/>
    <w:rsid w:val="001D120B"/>
    <w:rsid w:val="001D14AE"/>
    <w:rsid w:val="001D1C4B"/>
    <w:rsid w:val="001D5E0D"/>
    <w:rsid w:val="001D6E41"/>
    <w:rsid w:val="001D7AC7"/>
    <w:rsid w:val="001E027C"/>
    <w:rsid w:val="001E0A5E"/>
    <w:rsid w:val="001E275B"/>
    <w:rsid w:val="001E44FD"/>
    <w:rsid w:val="001E676F"/>
    <w:rsid w:val="001F1F8C"/>
    <w:rsid w:val="00200537"/>
    <w:rsid w:val="0020060B"/>
    <w:rsid w:val="00200B41"/>
    <w:rsid w:val="00200D61"/>
    <w:rsid w:val="002027A1"/>
    <w:rsid w:val="00204D2D"/>
    <w:rsid w:val="00205F41"/>
    <w:rsid w:val="002127EF"/>
    <w:rsid w:val="002134DF"/>
    <w:rsid w:val="00216640"/>
    <w:rsid w:val="0021683F"/>
    <w:rsid w:val="00217BA9"/>
    <w:rsid w:val="0022184C"/>
    <w:rsid w:val="00221DBF"/>
    <w:rsid w:val="00224477"/>
    <w:rsid w:val="0022606C"/>
    <w:rsid w:val="00227168"/>
    <w:rsid w:val="002274D7"/>
    <w:rsid w:val="00232F5F"/>
    <w:rsid w:val="0023334D"/>
    <w:rsid w:val="00237F34"/>
    <w:rsid w:val="0024205C"/>
    <w:rsid w:val="00245445"/>
    <w:rsid w:val="002470AA"/>
    <w:rsid w:val="00247862"/>
    <w:rsid w:val="00250F5B"/>
    <w:rsid w:val="00252048"/>
    <w:rsid w:val="00256914"/>
    <w:rsid w:val="00260872"/>
    <w:rsid w:val="002613DA"/>
    <w:rsid w:val="0026246D"/>
    <w:rsid w:val="002638F5"/>
    <w:rsid w:val="002648CF"/>
    <w:rsid w:val="00264C84"/>
    <w:rsid w:val="00266DA2"/>
    <w:rsid w:val="00270561"/>
    <w:rsid w:val="00270732"/>
    <w:rsid w:val="00271C69"/>
    <w:rsid w:val="002748C8"/>
    <w:rsid w:val="00275E69"/>
    <w:rsid w:val="0028395B"/>
    <w:rsid w:val="00285248"/>
    <w:rsid w:val="0029157D"/>
    <w:rsid w:val="0029220F"/>
    <w:rsid w:val="0029391D"/>
    <w:rsid w:val="00295680"/>
    <w:rsid w:val="002961A1"/>
    <w:rsid w:val="002A27DB"/>
    <w:rsid w:val="002A3922"/>
    <w:rsid w:val="002A41C0"/>
    <w:rsid w:val="002A4A68"/>
    <w:rsid w:val="002A7B4B"/>
    <w:rsid w:val="002B47DD"/>
    <w:rsid w:val="002B4B3F"/>
    <w:rsid w:val="002B4C32"/>
    <w:rsid w:val="002C37DF"/>
    <w:rsid w:val="002C4DA5"/>
    <w:rsid w:val="002C645C"/>
    <w:rsid w:val="002C7201"/>
    <w:rsid w:val="002C7364"/>
    <w:rsid w:val="002D0FAF"/>
    <w:rsid w:val="002D3D11"/>
    <w:rsid w:val="002D4421"/>
    <w:rsid w:val="002D51C4"/>
    <w:rsid w:val="002D65EF"/>
    <w:rsid w:val="002D696B"/>
    <w:rsid w:val="002D7887"/>
    <w:rsid w:val="002D7B1C"/>
    <w:rsid w:val="002D7E15"/>
    <w:rsid w:val="002E03C9"/>
    <w:rsid w:val="002E0659"/>
    <w:rsid w:val="002E25A9"/>
    <w:rsid w:val="002E2B03"/>
    <w:rsid w:val="002E45D2"/>
    <w:rsid w:val="002E4621"/>
    <w:rsid w:val="002E6520"/>
    <w:rsid w:val="002E6FE7"/>
    <w:rsid w:val="002F1BC5"/>
    <w:rsid w:val="002F2243"/>
    <w:rsid w:val="00303444"/>
    <w:rsid w:val="00303563"/>
    <w:rsid w:val="003116E9"/>
    <w:rsid w:val="00311779"/>
    <w:rsid w:val="00316486"/>
    <w:rsid w:val="00316764"/>
    <w:rsid w:val="0032099B"/>
    <w:rsid w:val="003246A2"/>
    <w:rsid w:val="00325100"/>
    <w:rsid w:val="003258EE"/>
    <w:rsid w:val="003272C0"/>
    <w:rsid w:val="00331B56"/>
    <w:rsid w:val="00331F69"/>
    <w:rsid w:val="00334230"/>
    <w:rsid w:val="0033583C"/>
    <w:rsid w:val="003406C3"/>
    <w:rsid w:val="003407C9"/>
    <w:rsid w:val="0034114C"/>
    <w:rsid w:val="003425ED"/>
    <w:rsid w:val="00343477"/>
    <w:rsid w:val="0034371F"/>
    <w:rsid w:val="00344094"/>
    <w:rsid w:val="003444C1"/>
    <w:rsid w:val="00344C6E"/>
    <w:rsid w:val="00345E99"/>
    <w:rsid w:val="00352D83"/>
    <w:rsid w:val="00353086"/>
    <w:rsid w:val="00353984"/>
    <w:rsid w:val="00353CAF"/>
    <w:rsid w:val="00357C70"/>
    <w:rsid w:val="00362533"/>
    <w:rsid w:val="00362E86"/>
    <w:rsid w:val="00363332"/>
    <w:rsid w:val="003657E3"/>
    <w:rsid w:val="00365FE9"/>
    <w:rsid w:val="00366056"/>
    <w:rsid w:val="003669B1"/>
    <w:rsid w:val="00372149"/>
    <w:rsid w:val="00373D35"/>
    <w:rsid w:val="003743AA"/>
    <w:rsid w:val="0038153C"/>
    <w:rsid w:val="0038168E"/>
    <w:rsid w:val="00383B21"/>
    <w:rsid w:val="003840F7"/>
    <w:rsid w:val="0038762E"/>
    <w:rsid w:val="00391357"/>
    <w:rsid w:val="0039397E"/>
    <w:rsid w:val="003952DE"/>
    <w:rsid w:val="00395526"/>
    <w:rsid w:val="0039667E"/>
    <w:rsid w:val="00396722"/>
    <w:rsid w:val="00396BD8"/>
    <w:rsid w:val="003A0720"/>
    <w:rsid w:val="003A2798"/>
    <w:rsid w:val="003A3449"/>
    <w:rsid w:val="003A5097"/>
    <w:rsid w:val="003A571F"/>
    <w:rsid w:val="003A6A77"/>
    <w:rsid w:val="003B3167"/>
    <w:rsid w:val="003B35C6"/>
    <w:rsid w:val="003B4152"/>
    <w:rsid w:val="003B5E21"/>
    <w:rsid w:val="003B6AA2"/>
    <w:rsid w:val="003B6C80"/>
    <w:rsid w:val="003C125F"/>
    <w:rsid w:val="003C3B52"/>
    <w:rsid w:val="003C4E85"/>
    <w:rsid w:val="003D082C"/>
    <w:rsid w:val="003D1F20"/>
    <w:rsid w:val="003D3C8F"/>
    <w:rsid w:val="003D4E33"/>
    <w:rsid w:val="003D55EC"/>
    <w:rsid w:val="003D6582"/>
    <w:rsid w:val="003D6A25"/>
    <w:rsid w:val="003D7B6E"/>
    <w:rsid w:val="003E0F4D"/>
    <w:rsid w:val="003E55B5"/>
    <w:rsid w:val="003E6DE6"/>
    <w:rsid w:val="003E718A"/>
    <w:rsid w:val="003E7617"/>
    <w:rsid w:val="003F2A67"/>
    <w:rsid w:val="003F2E71"/>
    <w:rsid w:val="003F44B5"/>
    <w:rsid w:val="003F5B88"/>
    <w:rsid w:val="003F5BD8"/>
    <w:rsid w:val="003F5FAC"/>
    <w:rsid w:val="003F6A53"/>
    <w:rsid w:val="003F7532"/>
    <w:rsid w:val="003F7BBA"/>
    <w:rsid w:val="004024BF"/>
    <w:rsid w:val="004033FB"/>
    <w:rsid w:val="00403E87"/>
    <w:rsid w:val="00404B3E"/>
    <w:rsid w:val="00405893"/>
    <w:rsid w:val="00406E98"/>
    <w:rsid w:val="004076F7"/>
    <w:rsid w:val="00410785"/>
    <w:rsid w:val="00412036"/>
    <w:rsid w:val="00414DD7"/>
    <w:rsid w:val="00415CEB"/>
    <w:rsid w:val="00415E95"/>
    <w:rsid w:val="00417585"/>
    <w:rsid w:val="00420169"/>
    <w:rsid w:val="00424497"/>
    <w:rsid w:val="00425416"/>
    <w:rsid w:val="00425B32"/>
    <w:rsid w:val="00426050"/>
    <w:rsid w:val="00427FDD"/>
    <w:rsid w:val="004344F0"/>
    <w:rsid w:val="00435113"/>
    <w:rsid w:val="004369E3"/>
    <w:rsid w:val="00442CB5"/>
    <w:rsid w:val="00445957"/>
    <w:rsid w:val="00446BC8"/>
    <w:rsid w:val="00450145"/>
    <w:rsid w:val="0045067A"/>
    <w:rsid w:val="00450BFE"/>
    <w:rsid w:val="00451202"/>
    <w:rsid w:val="0045120B"/>
    <w:rsid w:val="00451667"/>
    <w:rsid w:val="0045183A"/>
    <w:rsid w:val="00451B1E"/>
    <w:rsid w:val="004555BE"/>
    <w:rsid w:val="00455CCF"/>
    <w:rsid w:val="00460889"/>
    <w:rsid w:val="00460955"/>
    <w:rsid w:val="0046122A"/>
    <w:rsid w:val="00461ACE"/>
    <w:rsid w:val="004668BA"/>
    <w:rsid w:val="00466D21"/>
    <w:rsid w:val="004709CA"/>
    <w:rsid w:val="00472BDC"/>
    <w:rsid w:val="004744F3"/>
    <w:rsid w:val="00475646"/>
    <w:rsid w:val="00475EC8"/>
    <w:rsid w:val="0047629B"/>
    <w:rsid w:val="00482AEB"/>
    <w:rsid w:val="0048313E"/>
    <w:rsid w:val="00486DB6"/>
    <w:rsid w:val="004905D8"/>
    <w:rsid w:val="00490637"/>
    <w:rsid w:val="00491AAA"/>
    <w:rsid w:val="0049477C"/>
    <w:rsid w:val="00496562"/>
    <w:rsid w:val="00496EF3"/>
    <w:rsid w:val="004A13B1"/>
    <w:rsid w:val="004A2F25"/>
    <w:rsid w:val="004A33CD"/>
    <w:rsid w:val="004A737E"/>
    <w:rsid w:val="004A7A2F"/>
    <w:rsid w:val="004B083F"/>
    <w:rsid w:val="004B2F9A"/>
    <w:rsid w:val="004B474D"/>
    <w:rsid w:val="004B4882"/>
    <w:rsid w:val="004B4AFF"/>
    <w:rsid w:val="004B4BBE"/>
    <w:rsid w:val="004B5ADF"/>
    <w:rsid w:val="004C0A6E"/>
    <w:rsid w:val="004C18FC"/>
    <w:rsid w:val="004C1919"/>
    <w:rsid w:val="004C1AFF"/>
    <w:rsid w:val="004C281E"/>
    <w:rsid w:val="004C46D2"/>
    <w:rsid w:val="004C5453"/>
    <w:rsid w:val="004C5CD7"/>
    <w:rsid w:val="004C6C48"/>
    <w:rsid w:val="004D0DD4"/>
    <w:rsid w:val="004D1364"/>
    <w:rsid w:val="004D290B"/>
    <w:rsid w:val="004D3C89"/>
    <w:rsid w:val="004D4201"/>
    <w:rsid w:val="004D440C"/>
    <w:rsid w:val="004D47F7"/>
    <w:rsid w:val="004D5084"/>
    <w:rsid w:val="004D7062"/>
    <w:rsid w:val="004E21CF"/>
    <w:rsid w:val="004E278F"/>
    <w:rsid w:val="004E4BB8"/>
    <w:rsid w:val="004E6B13"/>
    <w:rsid w:val="004E72EC"/>
    <w:rsid w:val="004F062C"/>
    <w:rsid w:val="004F25F8"/>
    <w:rsid w:val="004F3112"/>
    <w:rsid w:val="004F328C"/>
    <w:rsid w:val="004F3617"/>
    <w:rsid w:val="004F7AD9"/>
    <w:rsid w:val="004F7B20"/>
    <w:rsid w:val="005008B3"/>
    <w:rsid w:val="00502679"/>
    <w:rsid w:val="00502BBA"/>
    <w:rsid w:val="00504B90"/>
    <w:rsid w:val="00505753"/>
    <w:rsid w:val="0050731D"/>
    <w:rsid w:val="0050751B"/>
    <w:rsid w:val="00510897"/>
    <w:rsid w:val="00511F41"/>
    <w:rsid w:val="00512B02"/>
    <w:rsid w:val="00512BF7"/>
    <w:rsid w:val="005149B5"/>
    <w:rsid w:val="00515D25"/>
    <w:rsid w:val="00515D2C"/>
    <w:rsid w:val="00516348"/>
    <w:rsid w:val="005169CA"/>
    <w:rsid w:val="005208D2"/>
    <w:rsid w:val="0052183D"/>
    <w:rsid w:val="005246F0"/>
    <w:rsid w:val="00526B0E"/>
    <w:rsid w:val="00526CD9"/>
    <w:rsid w:val="0053186E"/>
    <w:rsid w:val="00531AD6"/>
    <w:rsid w:val="005358DD"/>
    <w:rsid w:val="00535EB6"/>
    <w:rsid w:val="005365AD"/>
    <w:rsid w:val="00540BA7"/>
    <w:rsid w:val="00542C29"/>
    <w:rsid w:val="00543A43"/>
    <w:rsid w:val="0054445A"/>
    <w:rsid w:val="00545313"/>
    <w:rsid w:val="005453D7"/>
    <w:rsid w:val="0054587A"/>
    <w:rsid w:val="00545FBC"/>
    <w:rsid w:val="00546B6E"/>
    <w:rsid w:val="0054747C"/>
    <w:rsid w:val="0055077F"/>
    <w:rsid w:val="00551448"/>
    <w:rsid w:val="005521FA"/>
    <w:rsid w:val="00552951"/>
    <w:rsid w:val="00556422"/>
    <w:rsid w:val="005610C8"/>
    <w:rsid w:val="00561996"/>
    <w:rsid w:val="005623E3"/>
    <w:rsid w:val="00566260"/>
    <w:rsid w:val="0057188E"/>
    <w:rsid w:val="005731CE"/>
    <w:rsid w:val="00573A9D"/>
    <w:rsid w:val="00574315"/>
    <w:rsid w:val="005749BE"/>
    <w:rsid w:val="0057610A"/>
    <w:rsid w:val="0057688D"/>
    <w:rsid w:val="00577CBA"/>
    <w:rsid w:val="00582F0B"/>
    <w:rsid w:val="005838B0"/>
    <w:rsid w:val="00583DB0"/>
    <w:rsid w:val="00583F7C"/>
    <w:rsid w:val="00585853"/>
    <w:rsid w:val="005858D1"/>
    <w:rsid w:val="0059067D"/>
    <w:rsid w:val="00594316"/>
    <w:rsid w:val="00594CED"/>
    <w:rsid w:val="00597A03"/>
    <w:rsid w:val="005A04FA"/>
    <w:rsid w:val="005B2CBA"/>
    <w:rsid w:val="005B6033"/>
    <w:rsid w:val="005D0391"/>
    <w:rsid w:val="005D36D3"/>
    <w:rsid w:val="005D4E7E"/>
    <w:rsid w:val="005D5319"/>
    <w:rsid w:val="005E0ED1"/>
    <w:rsid w:val="005E2A8A"/>
    <w:rsid w:val="005E7779"/>
    <w:rsid w:val="005E77FE"/>
    <w:rsid w:val="005F1335"/>
    <w:rsid w:val="005F1E8E"/>
    <w:rsid w:val="005F6EBE"/>
    <w:rsid w:val="005F789C"/>
    <w:rsid w:val="0060261F"/>
    <w:rsid w:val="0060356B"/>
    <w:rsid w:val="00611922"/>
    <w:rsid w:val="00611FDB"/>
    <w:rsid w:val="00620D72"/>
    <w:rsid w:val="00620F42"/>
    <w:rsid w:val="00623C92"/>
    <w:rsid w:val="0062778A"/>
    <w:rsid w:val="00631986"/>
    <w:rsid w:val="00631ABF"/>
    <w:rsid w:val="006339D8"/>
    <w:rsid w:val="00636AD6"/>
    <w:rsid w:val="006374B4"/>
    <w:rsid w:val="00641BE6"/>
    <w:rsid w:val="00642358"/>
    <w:rsid w:val="0064273C"/>
    <w:rsid w:val="00643A13"/>
    <w:rsid w:val="0064581C"/>
    <w:rsid w:val="006469A7"/>
    <w:rsid w:val="00647099"/>
    <w:rsid w:val="006506CF"/>
    <w:rsid w:val="00652649"/>
    <w:rsid w:val="00652BAC"/>
    <w:rsid w:val="00652E5B"/>
    <w:rsid w:val="00653C45"/>
    <w:rsid w:val="00654F70"/>
    <w:rsid w:val="00655FB4"/>
    <w:rsid w:val="00657018"/>
    <w:rsid w:val="00662B0A"/>
    <w:rsid w:val="006638A2"/>
    <w:rsid w:val="00663D4B"/>
    <w:rsid w:val="00665379"/>
    <w:rsid w:val="006668B8"/>
    <w:rsid w:val="00667E61"/>
    <w:rsid w:val="00672DA5"/>
    <w:rsid w:val="006740A2"/>
    <w:rsid w:val="00675B3A"/>
    <w:rsid w:val="00676964"/>
    <w:rsid w:val="00680BDA"/>
    <w:rsid w:val="006816CD"/>
    <w:rsid w:val="00681F0B"/>
    <w:rsid w:val="006821D8"/>
    <w:rsid w:val="006823FC"/>
    <w:rsid w:val="006847F1"/>
    <w:rsid w:val="006864F3"/>
    <w:rsid w:val="00686640"/>
    <w:rsid w:val="0069094C"/>
    <w:rsid w:val="00692503"/>
    <w:rsid w:val="006929D3"/>
    <w:rsid w:val="006968DB"/>
    <w:rsid w:val="00697482"/>
    <w:rsid w:val="006A182B"/>
    <w:rsid w:val="006A4F02"/>
    <w:rsid w:val="006A621A"/>
    <w:rsid w:val="006B24A7"/>
    <w:rsid w:val="006B2769"/>
    <w:rsid w:val="006B31B0"/>
    <w:rsid w:val="006B552C"/>
    <w:rsid w:val="006B5821"/>
    <w:rsid w:val="006C5190"/>
    <w:rsid w:val="006C5277"/>
    <w:rsid w:val="006C7920"/>
    <w:rsid w:val="006D1412"/>
    <w:rsid w:val="006D1EFF"/>
    <w:rsid w:val="006D5C06"/>
    <w:rsid w:val="006D5C5F"/>
    <w:rsid w:val="006D6803"/>
    <w:rsid w:val="006D6FB2"/>
    <w:rsid w:val="006E202A"/>
    <w:rsid w:val="006E24D9"/>
    <w:rsid w:val="006E719C"/>
    <w:rsid w:val="006E7ABB"/>
    <w:rsid w:val="006F352E"/>
    <w:rsid w:val="006F38F5"/>
    <w:rsid w:val="006F51AF"/>
    <w:rsid w:val="006F5D2C"/>
    <w:rsid w:val="006F6A8D"/>
    <w:rsid w:val="006F76FF"/>
    <w:rsid w:val="006F77FE"/>
    <w:rsid w:val="00700562"/>
    <w:rsid w:val="0070476E"/>
    <w:rsid w:val="00706C80"/>
    <w:rsid w:val="00707E83"/>
    <w:rsid w:val="00711814"/>
    <w:rsid w:val="00711C00"/>
    <w:rsid w:val="007141D0"/>
    <w:rsid w:val="007151C0"/>
    <w:rsid w:val="007232F5"/>
    <w:rsid w:val="0072331D"/>
    <w:rsid w:val="007239C6"/>
    <w:rsid w:val="00723E82"/>
    <w:rsid w:val="0072553D"/>
    <w:rsid w:val="007276B1"/>
    <w:rsid w:val="00730779"/>
    <w:rsid w:val="007307B3"/>
    <w:rsid w:val="00730FCC"/>
    <w:rsid w:val="0073113D"/>
    <w:rsid w:val="0073183A"/>
    <w:rsid w:val="00731EED"/>
    <w:rsid w:val="00731F12"/>
    <w:rsid w:val="007364FD"/>
    <w:rsid w:val="00736644"/>
    <w:rsid w:val="00740A10"/>
    <w:rsid w:val="00741314"/>
    <w:rsid w:val="00741F23"/>
    <w:rsid w:val="00742381"/>
    <w:rsid w:val="007427F4"/>
    <w:rsid w:val="00745B67"/>
    <w:rsid w:val="00745DCE"/>
    <w:rsid w:val="00750372"/>
    <w:rsid w:val="007540A3"/>
    <w:rsid w:val="007574BB"/>
    <w:rsid w:val="0076034B"/>
    <w:rsid w:val="007608E4"/>
    <w:rsid w:val="007626E2"/>
    <w:rsid w:val="00762918"/>
    <w:rsid w:val="00762EF3"/>
    <w:rsid w:val="007644DA"/>
    <w:rsid w:val="00770A53"/>
    <w:rsid w:val="00770B56"/>
    <w:rsid w:val="00771F3C"/>
    <w:rsid w:val="00772CDD"/>
    <w:rsid w:val="007756BC"/>
    <w:rsid w:val="00776A6D"/>
    <w:rsid w:val="00776D93"/>
    <w:rsid w:val="00784182"/>
    <w:rsid w:val="00784FFD"/>
    <w:rsid w:val="007911B0"/>
    <w:rsid w:val="0079375B"/>
    <w:rsid w:val="00794576"/>
    <w:rsid w:val="00794D56"/>
    <w:rsid w:val="00796DC1"/>
    <w:rsid w:val="007A3D75"/>
    <w:rsid w:val="007A5D26"/>
    <w:rsid w:val="007A62B1"/>
    <w:rsid w:val="007A6E04"/>
    <w:rsid w:val="007B0A52"/>
    <w:rsid w:val="007B2658"/>
    <w:rsid w:val="007B5953"/>
    <w:rsid w:val="007B624A"/>
    <w:rsid w:val="007B7563"/>
    <w:rsid w:val="007B7AEB"/>
    <w:rsid w:val="007C0FAF"/>
    <w:rsid w:val="007C1B21"/>
    <w:rsid w:val="007C41D9"/>
    <w:rsid w:val="007C4F6A"/>
    <w:rsid w:val="007C5911"/>
    <w:rsid w:val="007C7E37"/>
    <w:rsid w:val="007D199B"/>
    <w:rsid w:val="007D1A22"/>
    <w:rsid w:val="007D34F5"/>
    <w:rsid w:val="007D4121"/>
    <w:rsid w:val="007D6682"/>
    <w:rsid w:val="007E00F8"/>
    <w:rsid w:val="007E30D2"/>
    <w:rsid w:val="007E387B"/>
    <w:rsid w:val="007E574F"/>
    <w:rsid w:val="007F3ED9"/>
    <w:rsid w:val="007F46DE"/>
    <w:rsid w:val="007F4ED5"/>
    <w:rsid w:val="007F5FFE"/>
    <w:rsid w:val="007F68D4"/>
    <w:rsid w:val="007F72CB"/>
    <w:rsid w:val="007F73C7"/>
    <w:rsid w:val="00800F89"/>
    <w:rsid w:val="00802891"/>
    <w:rsid w:val="00803AC3"/>
    <w:rsid w:val="0080402E"/>
    <w:rsid w:val="00804E7C"/>
    <w:rsid w:val="00805A2E"/>
    <w:rsid w:val="00806FD8"/>
    <w:rsid w:val="0081035D"/>
    <w:rsid w:val="008135A7"/>
    <w:rsid w:val="008142F0"/>
    <w:rsid w:val="00814360"/>
    <w:rsid w:val="00815FB0"/>
    <w:rsid w:val="00816909"/>
    <w:rsid w:val="00816A14"/>
    <w:rsid w:val="0082190A"/>
    <w:rsid w:val="00823A14"/>
    <w:rsid w:val="00827549"/>
    <w:rsid w:val="00827BEF"/>
    <w:rsid w:val="00827F3E"/>
    <w:rsid w:val="00834945"/>
    <w:rsid w:val="00841897"/>
    <w:rsid w:val="00841CC6"/>
    <w:rsid w:val="00842D6C"/>
    <w:rsid w:val="00842DEC"/>
    <w:rsid w:val="008437EE"/>
    <w:rsid w:val="0085280E"/>
    <w:rsid w:val="00853CF1"/>
    <w:rsid w:val="008545F6"/>
    <w:rsid w:val="0086281F"/>
    <w:rsid w:val="008629E7"/>
    <w:rsid w:val="00862AC5"/>
    <w:rsid w:val="00863DEF"/>
    <w:rsid w:val="00863F83"/>
    <w:rsid w:val="00864774"/>
    <w:rsid w:val="00864B68"/>
    <w:rsid w:val="008672B1"/>
    <w:rsid w:val="00867669"/>
    <w:rsid w:val="00867693"/>
    <w:rsid w:val="00871236"/>
    <w:rsid w:val="0087402B"/>
    <w:rsid w:val="0087648E"/>
    <w:rsid w:val="00881C69"/>
    <w:rsid w:val="00882B61"/>
    <w:rsid w:val="00884D8B"/>
    <w:rsid w:val="00886804"/>
    <w:rsid w:val="00887CEF"/>
    <w:rsid w:val="00890B25"/>
    <w:rsid w:val="008932E1"/>
    <w:rsid w:val="008947CA"/>
    <w:rsid w:val="008959DA"/>
    <w:rsid w:val="00895E21"/>
    <w:rsid w:val="00896A8F"/>
    <w:rsid w:val="008A0221"/>
    <w:rsid w:val="008A11B9"/>
    <w:rsid w:val="008A3CCB"/>
    <w:rsid w:val="008A506B"/>
    <w:rsid w:val="008B1EB7"/>
    <w:rsid w:val="008B409A"/>
    <w:rsid w:val="008B6C6F"/>
    <w:rsid w:val="008B795B"/>
    <w:rsid w:val="008C0980"/>
    <w:rsid w:val="008C1528"/>
    <w:rsid w:val="008C44ED"/>
    <w:rsid w:val="008C4B08"/>
    <w:rsid w:val="008C51BA"/>
    <w:rsid w:val="008C576E"/>
    <w:rsid w:val="008C7D3C"/>
    <w:rsid w:val="008D0B6F"/>
    <w:rsid w:val="008D469A"/>
    <w:rsid w:val="008E02A2"/>
    <w:rsid w:val="008E070C"/>
    <w:rsid w:val="008E07CF"/>
    <w:rsid w:val="008F37A7"/>
    <w:rsid w:val="008F615C"/>
    <w:rsid w:val="008F623B"/>
    <w:rsid w:val="008F69AE"/>
    <w:rsid w:val="008F7204"/>
    <w:rsid w:val="009010AA"/>
    <w:rsid w:val="00901916"/>
    <w:rsid w:val="00901963"/>
    <w:rsid w:val="00902B30"/>
    <w:rsid w:val="00905D9A"/>
    <w:rsid w:val="00906E5A"/>
    <w:rsid w:val="00907F04"/>
    <w:rsid w:val="0091078F"/>
    <w:rsid w:val="00910E93"/>
    <w:rsid w:val="009112B4"/>
    <w:rsid w:val="00912A98"/>
    <w:rsid w:val="00914681"/>
    <w:rsid w:val="00915FD4"/>
    <w:rsid w:val="009162BF"/>
    <w:rsid w:val="00917778"/>
    <w:rsid w:val="00921CEC"/>
    <w:rsid w:val="009234CA"/>
    <w:rsid w:val="009241D7"/>
    <w:rsid w:val="00925C5F"/>
    <w:rsid w:val="00926840"/>
    <w:rsid w:val="0093027F"/>
    <w:rsid w:val="00931A46"/>
    <w:rsid w:val="009327B2"/>
    <w:rsid w:val="00934670"/>
    <w:rsid w:val="009365EA"/>
    <w:rsid w:val="00940644"/>
    <w:rsid w:val="00941055"/>
    <w:rsid w:val="00941314"/>
    <w:rsid w:val="00944379"/>
    <w:rsid w:val="009452DB"/>
    <w:rsid w:val="009454E4"/>
    <w:rsid w:val="00961046"/>
    <w:rsid w:val="00961BA3"/>
    <w:rsid w:val="00961C62"/>
    <w:rsid w:val="00962BFD"/>
    <w:rsid w:val="00962E78"/>
    <w:rsid w:val="00971B62"/>
    <w:rsid w:val="00972512"/>
    <w:rsid w:val="00972C88"/>
    <w:rsid w:val="009747CD"/>
    <w:rsid w:val="00974B1E"/>
    <w:rsid w:val="0097676B"/>
    <w:rsid w:val="00980BD7"/>
    <w:rsid w:val="00981CA9"/>
    <w:rsid w:val="0098299D"/>
    <w:rsid w:val="00984B85"/>
    <w:rsid w:val="00984D0B"/>
    <w:rsid w:val="009914DA"/>
    <w:rsid w:val="00991A54"/>
    <w:rsid w:val="00993E58"/>
    <w:rsid w:val="00994636"/>
    <w:rsid w:val="00996376"/>
    <w:rsid w:val="009A2E50"/>
    <w:rsid w:val="009A382D"/>
    <w:rsid w:val="009A4505"/>
    <w:rsid w:val="009A4CC0"/>
    <w:rsid w:val="009A69B7"/>
    <w:rsid w:val="009B110D"/>
    <w:rsid w:val="009B4702"/>
    <w:rsid w:val="009B5A9F"/>
    <w:rsid w:val="009B5ED5"/>
    <w:rsid w:val="009C7622"/>
    <w:rsid w:val="009C7E51"/>
    <w:rsid w:val="009D095F"/>
    <w:rsid w:val="009D0FFE"/>
    <w:rsid w:val="009D1EBE"/>
    <w:rsid w:val="009D2A63"/>
    <w:rsid w:val="009D2BB0"/>
    <w:rsid w:val="009D4913"/>
    <w:rsid w:val="009E23FE"/>
    <w:rsid w:val="009E2D44"/>
    <w:rsid w:val="009E4783"/>
    <w:rsid w:val="009E6EC9"/>
    <w:rsid w:val="009F1160"/>
    <w:rsid w:val="009F3A2E"/>
    <w:rsid w:val="009F47C8"/>
    <w:rsid w:val="009F4F88"/>
    <w:rsid w:val="009F6531"/>
    <w:rsid w:val="00A009A9"/>
    <w:rsid w:val="00A01432"/>
    <w:rsid w:val="00A01F29"/>
    <w:rsid w:val="00A04704"/>
    <w:rsid w:val="00A04A3A"/>
    <w:rsid w:val="00A055D7"/>
    <w:rsid w:val="00A078F6"/>
    <w:rsid w:val="00A07D43"/>
    <w:rsid w:val="00A10EEA"/>
    <w:rsid w:val="00A11350"/>
    <w:rsid w:val="00A154B3"/>
    <w:rsid w:val="00A15A7B"/>
    <w:rsid w:val="00A17125"/>
    <w:rsid w:val="00A205FE"/>
    <w:rsid w:val="00A2077A"/>
    <w:rsid w:val="00A22235"/>
    <w:rsid w:val="00A22660"/>
    <w:rsid w:val="00A2298E"/>
    <w:rsid w:val="00A22BB0"/>
    <w:rsid w:val="00A243A3"/>
    <w:rsid w:val="00A25175"/>
    <w:rsid w:val="00A269C3"/>
    <w:rsid w:val="00A31CA8"/>
    <w:rsid w:val="00A3201B"/>
    <w:rsid w:val="00A32136"/>
    <w:rsid w:val="00A33880"/>
    <w:rsid w:val="00A33E16"/>
    <w:rsid w:val="00A34EF3"/>
    <w:rsid w:val="00A34F71"/>
    <w:rsid w:val="00A37110"/>
    <w:rsid w:val="00A40A23"/>
    <w:rsid w:val="00A43BE8"/>
    <w:rsid w:val="00A44ED8"/>
    <w:rsid w:val="00A472DC"/>
    <w:rsid w:val="00A4783B"/>
    <w:rsid w:val="00A51BB6"/>
    <w:rsid w:val="00A526B3"/>
    <w:rsid w:val="00A55716"/>
    <w:rsid w:val="00A5785E"/>
    <w:rsid w:val="00A60091"/>
    <w:rsid w:val="00A60CD9"/>
    <w:rsid w:val="00A61AB6"/>
    <w:rsid w:val="00A64165"/>
    <w:rsid w:val="00A65C6D"/>
    <w:rsid w:val="00A671EA"/>
    <w:rsid w:val="00A67520"/>
    <w:rsid w:val="00A7173B"/>
    <w:rsid w:val="00A7256F"/>
    <w:rsid w:val="00A72592"/>
    <w:rsid w:val="00A760EE"/>
    <w:rsid w:val="00A76685"/>
    <w:rsid w:val="00A77C1A"/>
    <w:rsid w:val="00A77FBD"/>
    <w:rsid w:val="00A81190"/>
    <w:rsid w:val="00A81C56"/>
    <w:rsid w:val="00A82176"/>
    <w:rsid w:val="00A82233"/>
    <w:rsid w:val="00A84192"/>
    <w:rsid w:val="00A857E8"/>
    <w:rsid w:val="00A8581A"/>
    <w:rsid w:val="00A85F86"/>
    <w:rsid w:val="00A86399"/>
    <w:rsid w:val="00A91AC8"/>
    <w:rsid w:val="00A922D2"/>
    <w:rsid w:val="00A95149"/>
    <w:rsid w:val="00AA0DC8"/>
    <w:rsid w:val="00AA46FC"/>
    <w:rsid w:val="00AB0EFD"/>
    <w:rsid w:val="00AB0F5C"/>
    <w:rsid w:val="00AB3D88"/>
    <w:rsid w:val="00AB4CD1"/>
    <w:rsid w:val="00AB5F98"/>
    <w:rsid w:val="00AB7544"/>
    <w:rsid w:val="00AC305E"/>
    <w:rsid w:val="00AC53AD"/>
    <w:rsid w:val="00AC73D9"/>
    <w:rsid w:val="00AC76C9"/>
    <w:rsid w:val="00AC7808"/>
    <w:rsid w:val="00AD5513"/>
    <w:rsid w:val="00AE2E4F"/>
    <w:rsid w:val="00AE30D5"/>
    <w:rsid w:val="00AE7A0F"/>
    <w:rsid w:val="00AF076F"/>
    <w:rsid w:val="00AF0847"/>
    <w:rsid w:val="00AF4725"/>
    <w:rsid w:val="00AF5598"/>
    <w:rsid w:val="00AF646F"/>
    <w:rsid w:val="00B0472F"/>
    <w:rsid w:val="00B04B43"/>
    <w:rsid w:val="00B07D41"/>
    <w:rsid w:val="00B10A19"/>
    <w:rsid w:val="00B10F4F"/>
    <w:rsid w:val="00B1423F"/>
    <w:rsid w:val="00B16D14"/>
    <w:rsid w:val="00B16E04"/>
    <w:rsid w:val="00B17BC0"/>
    <w:rsid w:val="00B20F63"/>
    <w:rsid w:val="00B21B54"/>
    <w:rsid w:val="00B21BBD"/>
    <w:rsid w:val="00B2365E"/>
    <w:rsid w:val="00B3367D"/>
    <w:rsid w:val="00B3409A"/>
    <w:rsid w:val="00B350F7"/>
    <w:rsid w:val="00B355DD"/>
    <w:rsid w:val="00B4027F"/>
    <w:rsid w:val="00B4185D"/>
    <w:rsid w:val="00B421EE"/>
    <w:rsid w:val="00B441ED"/>
    <w:rsid w:val="00B44CBD"/>
    <w:rsid w:val="00B4522B"/>
    <w:rsid w:val="00B457C1"/>
    <w:rsid w:val="00B508DD"/>
    <w:rsid w:val="00B509CA"/>
    <w:rsid w:val="00B53D0C"/>
    <w:rsid w:val="00B54B6B"/>
    <w:rsid w:val="00B55111"/>
    <w:rsid w:val="00B558A8"/>
    <w:rsid w:val="00B57468"/>
    <w:rsid w:val="00B57479"/>
    <w:rsid w:val="00B57AFA"/>
    <w:rsid w:val="00B6405D"/>
    <w:rsid w:val="00B7129F"/>
    <w:rsid w:val="00B75A6D"/>
    <w:rsid w:val="00B77490"/>
    <w:rsid w:val="00B803FE"/>
    <w:rsid w:val="00B80ABE"/>
    <w:rsid w:val="00B83F46"/>
    <w:rsid w:val="00B874FC"/>
    <w:rsid w:val="00B909C6"/>
    <w:rsid w:val="00B90CD2"/>
    <w:rsid w:val="00B91EDD"/>
    <w:rsid w:val="00B93E46"/>
    <w:rsid w:val="00B96350"/>
    <w:rsid w:val="00BA01F0"/>
    <w:rsid w:val="00BA2E17"/>
    <w:rsid w:val="00BA3BA0"/>
    <w:rsid w:val="00BA59F6"/>
    <w:rsid w:val="00BA6413"/>
    <w:rsid w:val="00BA7147"/>
    <w:rsid w:val="00BB1B0B"/>
    <w:rsid w:val="00BB243B"/>
    <w:rsid w:val="00BB27F2"/>
    <w:rsid w:val="00BB2B9F"/>
    <w:rsid w:val="00BC1D34"/>
    <w:rsid w:val="00BC2B30"/>
    <w:rsid w:val="00BC2B3A"/>
    <w:rsid w:val="00BC442F"/>
    <w:rsid w:val="00BD018B"/>
    <w:rsid w:val="00BD065C"/>
    <w:rsid w:val="00BD09F2"/>
    <w:rsid w:val="00BD3178"/>
    <w:rsid w:val="00BD7496"/>
    <w:rsid w:val="00BE33EC"/>
    <w:rsid w:val="00BE3A14"/>
    <w:rsid w:val="00BF115C"/>
    <w:rsid w:val="00BF1208"/>
    <w:rsid w:val="00BF2F76"/>
    <w:rsid w:val="00BF7DE2"/>
    <w:rsid w:val="00C00B6F"/>
    <w:rsid w:val="00C01E44"/>
    <w:rsid w:val="00C10DEF"/>
    <w:rsid w:val="00C13E13"/>
    <w:rsid w:val="00C174F3"/>
    <w:rsid w:val="00C17614"/>
    <w:rsid w:val="00C17855"/>
    <w:rsid w:val="00C21535"/>
    <w:rsid w:val="00C25D68"/>
    <w:rsid w:val="00C339F2"/>
    <w:rsid w:val="00C40853"/>
    <w:rsid w:val="00C4123A"/>
    <w:rsid w:val="00C41800"/>
    <w:rsid w:val="00C50D02"/>
    <w:rsid w:val="00C5101F"/>
    <w:rsid w:val="00C53CF6"/>
    <w:rsid w:val="00C572A8"/>
    <w:rsid w:val="00C64A2D"/>
    <w:rsid w:val="00C65B35"/>
    <w:rsid w:val="00C6712D"/>
    <w:rsid w:val="00C70855"/>
    <w:rsid w:val="00C71DF5"/>
    <w:rsid w:val="00C77B43"/>
    <w:rsid w:val="00C80094"/>
    <w:rsid w:val="00C80D58"/>
    <w:rsid w:val="00C85108"/>
    <w:rsid w:val="00C856DE"/>
    <w:rsid w:val="00C868B8"/>
    <w:rsid w:val="00C9104B"/>
    <w:rsid w:val="00C913F9"/>
    <w:rsid w:val="00CA5D0E"/>
    <w:rsid w:val="00CA664B"/>
    <w:rsid w:val="00CB15DE"/>
    <w:rsid w:val="00CB219E"/>
    <w:rsid w:val="00CB360B"/>
    <w:rsid w:val="00CC0342"/>
    <w:rsid w:val="00CC1398"/>
    <w:rsid w:val="00CD0A49"/>
    <w:rsid w:val="00CD0EDE"/>
    <w:rsid w:val="00CD1EC4"/>
    <w:rsid w:val="00CD1FF4"/>
    <w:rsid w:val="00CD600C"/>
    <w:rsid w:val="00CD6826"/>
    <w:rsid w:val="00CE506D"/>
    <w:rsid w:val="00CE61CD"/>
    <w:rsid w:val="00CE66CE"/>
    <w:rsid w:val="00CE7860"/>
    <w:rsid w:val="00CE7E88"/>
    <w:rsid w:val="00CF031D"/>
    <w:rsid w:val="00CF0F19"/>
    <w:rsid w:val="00CF2D53"/>
    <w:rsid w:val="00CF54B7"/>
    <w:rsid w:val="00CF5604"/>
    <w:rsid w:val="00CF7834"/>
    <w:rsid w:val="00D011BE"/>
    <w:rsid w:val="00D04C5A"/>
    <w:rsid w:val="00D04DA3"/>
    <w:rsid w:val="00D05C69"/>
    <w:rsid w:val="00D05FF7"/>
    <w:rsid w:val="00D06530"/>
    <w:rsid w:val="00D0688A"/>
    <w:rsid w:val="00D06907"/>
    <w:rsid w:val="00D07027"/>
    <w:rsid w:val="00D07952"/>
    <w:rsid w:val="00D14A5F"/>
    <w:rsid w:val="00D15F4B"/>
    <w:rsid w:val="00D16E1A"/>
    <w:rsid w:val="00D2057A"/>
    <w:rsid w:val="00D20A99"/>
    <w:rsid w:val="00D252D8"/>
    <w:rsid w:val="00D300E1"/>
    <w:rsid w:val="00D31BD1"/>
    <w:rsid w:val="00D33583"/>
    <w:rsid w:val="00D341CE"/>
    <w:rsid w:val="00D353F8"/>
    <w:rsid w:val="00D36EF0"/>
    <w:rsid w:val="00D4082C"/>
    <w:rsid w:val="00D4462C"/>
    <w:rsid w:val="00D45DD4"/>
    <w:rsid w:val="00D513F3"/>
    <w:rsid w:val="00D515A5"/>
    <w:rsid w:val="00D52992"/>
    <w:rsid w:val="00D55200"/>
    <w:rsid w:val="00D5799A"/>
    <w:rsid w:val="00D57C8E"/>
    <w:rsid w:val="00D60A25"/>
    <w:rsid w:val="00D62BFB"/>
    <w:rsid w:val="00D65CCA"/>
    <w:rsid w:val="00D70891"/>
    <w:rsid w:val="00D70AAD"/>
    <w:rsid w:val="00D72510"/>
    <w:rsid w:val="00D72F59"/>
    <w:rsid w:val="00D75095"/>
    <w:rsid w:val="00D75864"/>
    <w:rsid w:val="00D75E9D"/>
    <w:rsid w:val="00D7660D"/>
    <w:rsid w:val="00D80E5F"/>
    <w:rsid w:val="00D823F3"/>
    <w:rsid w:val="00D8246A"/>
    <w:rsid w:val="00D82D32"/>
    <w:rsid w:val="00D83761"/>
    <w:rsid w:val="00D83932"/>
    <w:rsid w:val="00D83AF3"/>
    <w:rsid w:val="00D8601B"/>
    <w:rsid w:val="00D863F7"/>
    <w:rsid w:val="00D86AFE"/>
    <w:rsid w:val="00D92193"/>
    <w:rsid w:val="00D9375B"/>
    <w:rsid w:val="00D94798"/>
    <w:rsid w:val="00D95C50"/>
    <w:rsid w:val="00DA16D7"/>
    <w:rsid w:val="00DA21D3"/>
    <w:rsid w:val="00DB5881"/>
    <w:rsid w:val="00DB6758"/>
    <w:rsid w:val="00DB7429"/>
    <w:rsid w:val="00DC1E3E"/>
    <w:rsid w:val="00DC211A"/>
    <w:rsid w:val="00DC6626"/>
    <w:rsid w:val="00DD1135"/>
    <w:rsid w:val="00DD2A58"/>
    <w:rsid w:val="00DD3A40"/>
    <w:rsid w:val="00DD3F13"/>
    <w:rsid w:val="00DD4690"/>
    <w:rsid w:val="00DD4746"/>
    <w:rsid w:val="00DD4A00"/>
    <w:rsid w:val="00DE3A03"/>
    <w:rsid w:val="00DE46E7"/>
    <w:rsid w:val="00DE6A31"/>
    <w:rsid w:val="00DE7EFB"/>
    <w:rsid w:val="00DF1925"/>
    <w:rsid w:val="00DF66EE"/>
    <w:rsid w:val="00DF797E"/>
    <w:rsid w:val="00E00396"/>
    <w:rsid w:val="00E0148A"/>
    <w:rsid w:val="00E01C7B"/>
    <w:rsid w:val="00E01EB0"/>
    <w:rsid w:val="00E0339D"/>
    <w:rsid w:val="00E11990"/>
    <w:rsid w:val="00E11C5F"/>
    <w:rsid w:val="00E1466D"/>
    <w:rsid w:val="00E17859"/>
    <w:rsid w:val="00E22913"/>
    <w:rsid w:val="00E24133"/>
    <w:rsid w:val="00E24B4E"/>
    <w:rsid w:val="00E2598A"/>
    <w:rsid w:val="00E25A0B"/>
    <w:rsid w:val="00E26D9D"/>
    <w:rsid w:val="00E26E2F"/>
    <w:rsid w:val="00E324D4"/>
    <w:rsid w:val="00E328A4"/>
    <w:rsid w:val="00E32EF3"/>
    <w:rsid w:val="00E33374"/>
    <w:rsid w:val="00E35D38"/>
    <w:rsid w:val="00E35E47"/>
    <w:rsid w:val="00E37BE5"/>
    <w:rsid w:val="00E421C3"/>
    <w:rsid w:val="00E447C3"/>
    <w:rsid w:val="00E451BF"/>
    <w:rsid w:val="00E45F76"/>
    <w:rsid w:val="00E511CC"/>
    <w:rsid w:val="00E520C1"/>
    <w:rsid w:val="00E522BC"/>
    <w:rsid w:val="00E5468F"/>
    <w:rsid w:val="00E55F38"/>
    <w:rsid w:val="00E5766D"/>
    <w:rsid w:val="00E5782F"/>
    <w:rsid w:val="00E6036F"/>
    <w:rsid w:val="00E63919"/>
    <w:rsid w:val="00E64617"/>
    <w:rsid w:val="00E66268"/>
    <w:rsid w:val="00E70F1A"/>
    <w:rsid w:val="00E73426"/>
    <w:rsid w:val="00E73679"/>
    <w:rsid w:val="00E73E4D"/>
    <w:rsid w:val="00E7425C"/>
    <w:rsid w:val="00E76A09"/>
    <w:rsid w:val="00E834A5"/>
    <w:rsid w:val="00E83625"/>
    <w:rsid w:val="00E8494E"/>
    <w:rsid w:val="00E9279B"/>
    <w:rsid w:val="00E93970"/>
    <w:rsid w:val="00E94D2E"/>
    <w:rsid w:val="00E94D39"/>
    <w:rsid w:val="00E97C7F"/>
    <w:rsid w:val="00EA20EF"/>
    <w:rsid w:val="00EA298B"/>
    <w:rsid w:val="00EA398E"/>
    <w:rsid w:val="00EA4E56"/>
    <w:rsid w:val="00EA6963"/>
    <w:rsid w:val="00EA7C3E"/>
    <w:rsid w:val="00EB4395"/>
    <w:rsid w:val="00EB62CD"/>
    <w:rsid w:val="00EB6711"/>
    <w:rsid w:val="00EB6CB5"/>
    <w:rsid w:val="00EC0891"/>
    <w:rsid w:val="00EC500D"/>
    <w:rsid w:val="00EC659A"/>
    <w:rsid w:val="00EC660F"/>
    <w:rsid w:val="00ED2BE0"/>
    <w:rsid w:val="00ED5210"/>
    <w:rsid w:val="00ED65EB"/>
    <w:rsid w:val="00ED672B"/>
    <w:rsid w:val="00ED7DEB"/>
    <w:rsid w:val="00EE0421"/>
    <w:rsid w:val="00EE118A"/>
    <w:rsid w:val="00EE24AD"/>
    <w:rsid w:val="00EE2D89"/>
    <w:rsid w:val="00EE38C0"/>
    <w:rsid w:val="00EE4515"/>
    <w:rsid w:val="00EE62F5"/>
    <w:rsid w:val="00EE675F"/>
    <w:rsid w:val="00EE6832"/>
    <w:rsid w:val="00EE7DA9"/>
    <w:rsid w:val="00EF0DB4"/>
    <w:rsid w:val="00EF2394"/>
    <w:rsid w:val="00EF57B8"/>
    <w:rsid w:val="00F007AD"/>
    <w:rsid w:val="00F00E78"/>
    <w:rsid w:val="00F012B2"/>
    <w:rsid w:val="00F0463F"/>
    <w:rsid w:val="00F07541"/>
    <w:rsid w:val="00F07916"/>
    <w:rsid w:val="00F1021D"/>
    <w:rsid w:val="00F10B8B"/>
    <w:rsid w:val="00F10F89"/>
    <w:rsid w:val="00F11153"/>
    <w:rsid w:val="00F16728"/>
    <w:rsid w:val="00F17406"/>
    <w:rsid w:val="00F200DF"/>
    <w:rsid w:val="00F226E3"/>
    <w:rsid w:val="00F30796"/>
    <w:rsid w:val="00F311C5"/>
    <w:rsid w:val="00F346A2"/>
    <w:rsid w:val="00F34736"/>
    <w:rsid w:val="00F4016C"/>
    <w:rsid w:val="00F44F22"/>
    <w:rsid w:val="00F51352"/>
    <w:rsid w:val="00F52887"/>
    <w:rsid w:val="00F54AD8"/>
    <w:rsid w:val="00F55F9A"/>
    <w:rsid w:val="00F573B3"/>
    <w:rsid w:val="00F573F7"/>
    <w:rsid w:val="00F57B88"/>
    <w:rsid w:val="00F60BAB"/>
    <w:rsid w:val="00F60DC7"/>
    <w:rsid w:val="00F618A8"/>
    <w:rsid w:val="00F61E9F"/>
    <w:rsid w:val="00F635E6"/>
    <w:rsid w:val="00F63ED9"/>
    <w:rsid w:val="00F6438D"/>
    <w:rsid w:val="00F64D91"/>
    <w:rsid w:val="00F704E4"/>
    <w:rsid w:val="00F7080E"/>
    <w:rsid w:val="00F70CE0"/>
    <w:rsid w:val="00F70CE4"/>
    <w:rsid w:val="00F72BF3"/>
    <w:rsid w:val="00F72D7F"/>
    <w:rsid w:val="00F7380C"/>
    <w:rsid w:val="00F7415D"/>
    <w:rsid w:val="00F75ACE"/>
    <w:rsid w:val="00F80B95"/>
    <w:rsid w:val="00F811D4"/>
    <w:rsid w:val="00F82617"/>
    <w:rsid w:val="00F82FCB"/>
    <w:rsid w:val="00F901B5"/>
    <w:rsid w:val="00F91E6A"/>
    <w:rsid w:val="00F92207"/>
    <w:rsid w:val="00F93B2F"/>
    <w:rsid w:val="00F94801"/>
    <w:rsid w:val="00F951B7"/>
    <w:rsid w:val="00F95BF3"/>
    <w:rsid w:val="00F95FEE"/>
    <w:rsid w:val="00FA15D0"/>
    <w:rsid w:val="00FA495A"/>
    <w:rsid w:val="00FA5CC0"/>
    <w:rsid w:val="00FB0C26"/>
    <w:rsid w:val="00FB180A"/>
    <w:rsid w:val="00FB3462"/>
    <w:rsid w:val="00FB6A44"/>
    <w:rsid w:val="00FB6EEE"/>
    <w:rsid w:val="00FB765A"/>
    <w:rsid w:val="00FC019F"/>
    <w:rsid w:val="00FC02AD"/>
    <w:rsid w:val="00FC077B"/>
    <w:rsid w:val="00FC5CB0"/>
    <w:rsid w:val="00FC7A9D"/>
    <w:rsid w:val="00FD0A14"/>
    <w:rsid w:val="00FD1D50"/>
    <w:rsid w:val="00FD295C"/>
    <w:rsid w:val="00FD2D4C"/>
    <w:rsid w:val="00FD362B"/>
    <w:rsid w:val="00FD43D2"/>
    <w:rsid w:val="00FD5D91"/>
    <w:rsid w:val="00FE087F"/>
    <w:rsid w:val="00FE1A39"/>
    <w:rsid w:val="00FE4EDB"/>
    <w:rsid w:val="00FE63C1"/>
    <w:rsid w:val="00FF01DD"/>
    <w:rsid w:val="00FF3C23"/>
    <w:rsid w:val="00FF72A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5CDE3CA9"/>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672B"/>
    <w:rPr>
      <w:rFonts w:ascii="Times New Roman" w:hAnsi="Times New Roman" w:cs="Times New Roman"/>
    </w:rPr>
  </w:style>
  <w:style w:type="paragraph" w:styleId="Heading1">
    <w:name w:val="heading 1"/>
    <w:basedOn w:val="Normal"/>
    <w:next w:val="Normal"/>
    <w:link w:val="Heading1Char"/>
    <w:uiPriority w:val="9"/>
    <w:qFormat/>
    <w:rsid w:val="007B624A"/>
    <w:pPr>
      <w:keepNext/>
      <w:keepLines/>
      <w:spacing w:before="480"/>
      <w:outlineLvl w:val="0"/>
    </w:pPr>
    <w:rPr>
      <w:rFonts w:asciiTheme="majorHAnsi" w:eastAsiaTheme="majorEastAsia" w:hAnsiTheme="majorHAnsi" w:cstheme="majorBidi"/>
      <w:b/>
      <w:bCs/>
      <w:color w:val="4E4E52" w:themeColor="accent1" w:themeShade="B5"/>
      <w:sz w:val="32"/>
      <w:szCs w:val="32"/>
    </w:rPr>
  </w:style>
  <w:style w:type="paragraph" w:styleId="Heading2">
    <w:name w:val="heading 2"/>
    <w:basedOn w:val="Normal"/>
    <w:next w:val="Normal"/>
    <w:link w:val="Heading2Char"/>
    <w:uiPriority w:val="9"/>
    <w:unhideWhenUsed/>
    <w:qFormat/>
    <w:rsid w:val="007B624A"/>
    <w:pPr>
      <w:keepNext/>
      <w:keepLines/>
      <w:spacing w:before="200"/>
      <w:outlineLvl w:val="1"/>
    </w:pPr>
    <w:rPr>
      <w:rFonts w:asciiTheme="majorHAnsi" w:eastAsiaTheme="majorEastAsia" w:hAnsiTheme="majorHAnsi" w:cstheme="majorBidi"/>
      <w:b/>
      <w:bCs/>
      <w:color w:val="6F6F7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624A"/>
    <w:rPr>
      <w:rFonts w:asciiTheme="majorHAnsi" w:eastAsiaTheme="majorEastAsia" w:hAnsiTheme="majorHAnsi" w:cstheme="majorBidi"/>
      <w:b/>
      <w:bCs/>
      <w:color w:val="4E4E52" w:themeColor="accent1" w:themeShade="B5"/>
      <w:sz w:val="32"/>
      <w:szCs w:val="32"/>
    </w:rPr>
  </w:style>
  <w:style w:type="character" w:customStyle="1" w:styleId="Heading2Char">
    <w:name w:val="Heading 2 Char"/>
    <w:basedOn w:val="DefaultParagraphFont"/>
    <w:link w:val="Heading2"/>
    <w:uiPriority w:val="9"/>
    <w:rsid w:val="007B624A"/>
    <w:rPr>
      <w:rFonts w:asciiTheme="majorHAnsi" w:eastAsiaTheme="majorEastAsia" w:hAnsiTheme="majorHAnsi" w:cstheme="majorBidi"/>
      <w:b/>
      <w:bCs/>
      <w:color w:val="6F6F74" w:themeColor="accent1"/>
      <w:sz w:val="26"/>
      <w:szCs w:val="26"/>
    </w:rPr>
  </w:style>
  <w:style w:type="character" w:styleId="CommentReference">
    <w:name w:val="annotation reference"/>
    <w:basedOn w:val="DefaultParagraphFont"/>
    <w:uiPriority w:val="99"/>
    <w:semiHidden/>
    <w:unhideWhenUsed/>
    <w:rsid w:val="00802891"/>
    <w:rPr>
      <w:sz w:val="18"/>
      <w:szCs w:val="18"/>
    </w:rPr>
  </w:style>
  <w:style w:type="paragraph" w:styleId="CommentText">
    <w:name w:val="annotation text"/>
    <w:basedOn w:val="Normal"/>
    <w:link w:val="CommentTextChar"/>
    <w:uiPriority w:val="99"/>
    <w:semiHidden/>
    <w:unhideWhenUsed/>
    <w:rsid w:val="00802891"/>
    <w:rPr>
      <w:rFonts w:asciiTheme="minorHAnsi" w:hAnsiTheme="minorHAnsi" w:cstheme="minorBidi"/>
    </w:rPr>
  </w:style>
  <w:style w:type="character" w:customStyle="1" w:styleId="CommentTextChar">
    <w:name w:val="Comment Text Char"/>
    <w:basedOn w:val="DefaultParagraphFont"/>
    <w:link w:val="CommentText"/>
    <w:uiPriority w:val="99"/>
    <w:semiHidden/>
    <w:rsid w:val="00802891"/>
  </w:style>
  <w:style w:type="paragraph" w:styleId="CommentSubject">
    <w:name w:val="annotation subject"/>
    <w:basedOn w:val="CommentText"/>
    <w:next w:val="CommentText"/>
    <w:link w:val="CommentSubjectChar"/>
    <w:uiPriority w:val="99"/>
    <w:semiHidden/>
    <w:unhideWhenUsed/>
    <w:rsid w:val="00802891"/>
    <w:rPr>
      <w:b/>
      <w:bCs/>
      <w:sz w:val="20"/>
      <w:szCs w:val="20"/>
    </w:rPr>
  </w:style>
  <w:style w:type="character" w:customStyle="1" w:styleId="CommentSubjectChar">
    <w:name w:val="Comment Subject Char"/>
    <w:basedOn w:val="CommentTextChar"/>
    <w:link w:val="CommentSubject"/>
    <w:uiPriority w:val="99"/>
    <w:semiHidden/>
    <w:rsid w:val="00802891"/>
    <w:rPr>
      <w:b/>
      <w:bCs/>
      <w:sz w:val="20"/>
      <w:szCs w:val="20"/>
    </w:rPr>
  </w:style>
  <w:style w:type="paragraph" w:styleId="BalloonText">
    <w:name w:val="Balloon Text"/>
    <w:basedOn w:val="Normal"/>
    <w:link w:val="BalloonTextChar"/>
    <w:uiPriority w:val="99"/>
    <w:semiHidden/>
    <w:unhideWhenUsed/>
    <w:rsid w:val="00802891"/>
    <w:rPr>
      <w:rFonts w:ascii="Lucida Grande" w:hAnsi="Lucida Grande" w:cstheme="minorBidi"/>
      <w:sz w:val="18"/>
      <w:szCs w:val="18"/>
    </w:rPr>
  </w:style>
  <w:style w:type="character" w:customStyle="1" w:styleId="BalloonTextChar">
    <w:name w:val="Balloon Text Char"/>
    <w:basedOn w:val="DefaultParagraphFont"/>
    <w:link w:val="BalloonText"/>
    <w:uiPriority w:val="99"/>
    <w:semiHidden/>
    <w:rsid w:val="00802891"/>
    <w:rPr>
      <w:rFonts w:ascii="Lucida Grande" w:hAnsi="Lucida Grande"/>
      <w:sz w:val="18"/>
      <w:szCs w:val="18"/>
    </w:rPr>
  </w:style>
  <w:style w:type="paragraph" w:styleId="ListParagraph">
    <w:name w:val="List Paragraph"/>
    <w:basedOn w:val="Normal"/>
    <w:uiPriority w:val="34"/>
    <w:qFormat/>
    <w:rsid w:val="003E7617"/>
    <w:pPr>
      <w:ind w:left="720"/>
      <w:contextualSpacing/>
    </w:pPr>
    <w:rPr>
      <w:rFonts w:asciiTheme="minorHAnsi" w:hAnsiTheme="minorHAnsi" w:cstheme="minorBidi"/>
    </w:rPr>
  </w:style>
  <w:style w:type="paragraph" w:styleId="NormalWeb">
    <w:name w:val="Normal (Web)"/>
    <w:basedOn w:val="Normal"/>
    <w:uiPriority w:val="99"/>
    <w:unhideWhenUsed/>
    <w:rsid w:val="00871236"/>
    <w:pPr>
      <w:spacing w:before="100" w:beforeAutospacing="1" w:after="100" w:afterAutospacing="1"/>
    </w:pPr>
    <w:rPr>
      <w:rFonts w:ascii="Times" w:hAnsi="Times"/>
      <w:sz w:val="20"/>
      <w:szCs w:val="20"/>
    </w:rPr>
  </w:style>
  <w:style w:type="character" w:styleId="Hyperlink">
    <w:name w:val="Hyperlink"/>
    <w:basedOn w:val="DefaultParagraphFont"/>
    <w:uiPriority w:val="99"/>
    <w:unhideWhenUsed/>
    <w:rsid w:val="006F51AF"/>
    <w:rPr>
      <w:color w:val="67AABF" w:themeColor="hyperlink"/>
      <w:u w:val="single"/>
    </w:rPr>
  </w:style>
  <w:style w:type="table" w:styleId="TableGrid">
    <w:name w:val="Table Grid"/>
    <w:basedOn w:val="TableNormal"/>
    <w:uiPriority w:val="59"/>
    <w:rsid w:val="008545F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
    <w:name w:val="Light List"/>
    <w:basedOn w:val="TableNormal"/>
    <w:uiPriority w:val="61"/>
    <w:rsid w:val="00331B56"/>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FootnoteText">
    <w:name w:val="footnote text"/>
    <w:basedOn w:val="Normal"/>
    <w:link w:val="FootnoteTextChar"/>
    <w:uiPriority w:val="99"/>
    <w:unhideWhenUsed/>
    <w:rsid w:val="00907F04"/>
    <w:rPr>
      <w:rFonts w:asciiTheme="minorHAnsi" w:hAnsiTheme="minorHAnsi" w:cstheme="minorBidi"/>
    </w:rPr>
  </w:style>
  <w:style w:type="character" w:customStyle="1" w:styleId="FootnoteTextChar">
    <w:name w:val="Footnote Text Char"/>
    <w:basedOn w:val="DefaultParagraphFont"/>
    <w:link w:val="FootnoteText"/>
    <w:uiPriority w:val="99"/>
    <w:rsid w:val="00907F04"/>
  </w:style>
  <w:style w:type="character" w:styleId="FootnoteReference">
    <w:name w:val="footnote reference"/>
    <w:basedOn w:val="DefaultParagraphFont"/>
    <w:uiPriority w:val="99"/>
    <w:unhideWhenUsed/>
    <w:rsid w:val="00907F04"/>
    <w:rPr>
      <w:vertAlign w:val="superscript"/>
    </w:rPr>
  </w:style>
  <w:style w:type="paragraph" w:styleId="Footer">
    <w:name w:val="footer"/>
    <w:basedOn w:val="Normal"/>
    <w:link w:val="FooterChar"/>
    <w:uiPriority w:val="99"/>
    <w:unhideWhenUsed/>
    <w:rsid w:val="00331F69"/>
    <w:pPr>
      <w:tabs>
        <w:tab w:val="center" w:pos="4320"/>
        <w:tab w:val="right" w:pos="8640"/>
      </w:tabs>
    </w:pPr>
    <w:rPr>
      <w:rFonts w:asciiTheme="minorHAnsi" w:hAnsiTheme="minorHAnsi" w:cstheme="minorBidi"/>
    </w:rPr>
  </w:style>
  <w:style w:type="character" w:customStyle="1" w:styleId="FooterChar">
    <w:name w:val="Footer Char"/>
    <w:basedOn w:val="DefaultParagraphFont"/>
    <w:link w:val="Footer"/>
    <w:uiPriority w:val="99"/>
    <w:rsid w:val="00331F69"/>
  </w:style>
  <w:style w:type="character" w:styleId="PageNumber">
    <w:name w:val="page number"/>
    <w:basedOn w:val="DefaultParagraphFont"/>
    <w:uiPriority w:val="99"/>
    <w:semiHidden/>
    <w:unhideWhenUsed/>
    <w:rsid w:val="00331F69"/>
  </w:style>
  <w:style w:type="paragraph" w:styleId="NoSpacing">
    <w:name w:val="No Spacing"/>
    <w:uiPriority w:val="1"/>
    <w:qFormat/>
    <w:rsid w:val="00EA6963"/>
  </w:style>
  <w:style w:type="paragraph" w:styleId="Revision">
    <w:name w:val="Revision"/>
    <w:hidden/>
    <w:uiPriority w:val="99"/>
    <w:semiHidden/>
    <w:rsid w:val="003E0F4D"/>
  </w:style>
  <w:style w:type="character" w:customStyle="1" w:styleId="label">
    <w:name w:val="label"/>
    <w:basedOn w:val="DefaultParagraphFont"/>
    <w:rsid w:val="00475EC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891024">
      <w:bodyDiv w:val="1"/>
      <w:marLeft w:val="0"/>
      <w:marRight w:val="0"/>
      <w:marTop w:val="0"/>
      <w:marBottom w:val="0"/>
      <w:divBdr>
        <w:top w:val="none" w:sz="0" w:space="0" w:color="auto"/>
        <w:left w:val="none" w:sz="0" w:space="0" w:color="auto"/>
        <w:bottom w:val="none" w:sz="0" w:space="0" w:color="auto"/>
        <w:right w:val="none" w:sz="0" w:space="0" w:color="auto"/>
      </w:divBdr>
      <w:divsChild>
        <w:div w:id="1135638906">
          <w:marLeft w:val="0"/>
          <w:marRight w:val="0"/>
          <w:marTop w:val="0"/>
          <w:marBottom w:val="0"/>
          <w:divBdr>
            <w:top w:val="none" w:sz="0" w:space="0" w:color="auto"/>
            <w:left w:val="none" w:sz="0" w:space="0" w:color="auto"/>
            <w:bottom w:val="none" w:sz="0" w:space="0" w:color="auto"/>
            <w:right w:val="none" w:sz="0" w:space="0" w:color="auto"/>
          </w:divBdr>
          <w:divsChild>
            <w:div w:id="2104837446">
              <w:marLeft w:val="0"/>
              <w:marRight w:val="0"/>
              <w:marTop w:val="0"/>
              <w:marBottom w:val="0"/>
              <w:divBdr>
                <w:top w:val="none" w:sz="0" w:space="0" w:color="auto"/>
                <w:left w:val="none" w:sz="0" w:space="0" w:color="auto"/>
                <w:bottom w:val="none" w:sz="0" w:space="0" w:color="auto"/>
                <w:right w:val="none" w:sz="0" w:space="0" w:color="auto"/>
              </w:divBdr>
              <w:divsChild>
                <w:div w:id="1066606934">
                  <w:marLeft w:val="0"/>
                  <w:marRight w:val="0"/>
                  <w:marTop w:val="0"/>
                  <w:marBottom w:val="0"/>
                  <w:divBdr>
                    <w:top w:val="none" w:sz="0" w:space="0" w:color="auto"/>
                    <w:left w:val="none" w:sz="0" w:space="0" w:color="auto"/>
                    <w:bottom w:val="none" w:sz="0" w:space="0" w:color="auto"/>
                    <w:right w:val="none" w:sz="0" w:space="0" w:color="auto"/>
                  </w:divBdr>
                  <w:divsChild>
                    <w:div w:id="1997032628">
                      <w:marLeft w:val="0"/>
                      <w:marRight w:val="0"/>
                      <w:marTop w:val="0"/>
                      <w:marBottom w:val="0"/>
                      <w:divBdr>
                        <w:top w:val="none" w:sz="0" w:space="0" w:color="auto"/>
                        <w:left w:val="none" w:sz="0" w:space="0" w:color="auto"/>
                        <w:bottom w:val="none" w:sz="0" w:space="0" w:color="auto"/>
                        <w:right w:val="none" w:sz="0" w:space="0" w:color="auto"/>
                      </w:divBdr>
                      <w:divsChild>
                        <w:div w:id="1885409693">
                          <w:marLeft w:val="0"/>
                          <w:marRight w:val="0"/>
                          <w:marTop w:val="0"/>
                          <w:marBottom w:val="0"/>
                          <w:divBdr>
                            <w:top w:val="none" w:sz="0" w:space="0" w:color="auto"/>
                            <w:left w:val="none" w:sz="0" w:space="0" w:color="auto"/>
                            <w:bottom w:val="none" w:sz="0" w:space="0" w:color="auto"/>
                            <w:right w:val="none" w:sz="0" w:space="0" w:color="auto"/>
                          </w:divBdr>
                          <w:divsChild>
                            <w:div w:id="152109505">
                              <w:marLeft w:val="0"/>
                              <w:marRight w:val="0"/>
                              <w:marTop w:val="0"/>
                              <w:marBottom w:val="0"/>
                              <w:divBdr>
                                <w:top w:val="none" w:sz="0" w:space="0" w:color="auto"/>
                                <w:left w:val="none" w:sz="0" w:space="0" w:color="auto"/>
                                <w:bottom w:val="none" w:sz="0" w:space="0" w:color="auto"/>
                                <w:right w:val="none" w:sz="0" w:space="0" w:color="auto"/>
                              </w:divBdr>
                              <w:divsChild>
                                <w:div w:id="1473137482">
                                  <w:marLeft w:val="0"/>
                                  <w:marRight w:val="0"/>
                                  <w:marTop w:val="0"/>
                                  <w:marBottom w:val="0"/>
                                  <w:divBdr>
                                    <w:top w:val="none" w:sz="0" w:space="0" w:color="auto"/>
                                    <w:left w:val="none" w:sz="0" w:space="0" w:color="auto"/>
                                    <w:bottom w:val="none" w:sz="0" w:space="0" w:color="auto"/>
                                    <w:right w:val="none" w:sz="0" w:space="0" w:color="auto"/>
                                  </w:divBdr>
                                  <w:divsChild>
                                    <w:div w:id="1246107224">
                                      <w:marLeft w:val="0"/>
                                      <w:marRight w:val="0"/>
                                      <w:marTop w:val="0"/>
                                      <w:marBottom w:val="0"/>
                                      <w:divBdr>
                                        <w:top w:val="none" w:sz="0" w:space="0" w:color="auto"/>
                                        <w:left w:val="none" w:sz="0" w:space="0" w:color="auto"/>
                                        <w:bottom w:val="none" w:sz="0" w:space="0" w:color="auto"/>
                                        <w:right w:val="none" w:sz="0" w:space="0" w:color="auto"/>
                                      </w:divBdr>
                                      <w:divsChild>
                                        <w:div w:id="992491887">
                                          <w:marLeft w:val="0"/>
                                          <w:marRight w:val="0"/>
                                          <w:marTop w:val="0"/>
                                          <w:marBottom w:val="0"/>
                                          <w:divBdr>
                                            <w:top w:val="none" w:sz="0" w:space="0" w:color="auto"/>
                                            <w:left w:val="none" w:sz="0" w:space="0" w:color="auto"/>
                                            <w:bottom w:val="none" w:sz="0" w:space="0" w:color="auto"/>
                                            <w:right w:val="none" w:sz="0" w:space="0" w:color="auto"/>
                                          </w:divBdr>
                                          <w:divsChild>
                                            <w:div w:id="248197415">
                                              <w:marLeft w:val="0"/>
                                              <w:marRight w:val="0"/>
                                              <w:marTop w:val="0"/>
                                              <w:marBottom w:val="0"/>
                                              <w:divBdr>
                                                <w:top w:val="none" w:sz="0" w:space="0" w:color="auto"/>
                                                <w:left w:val="none" w:sz="0" w:space="0" w:color="auto"/>
                                                <w:bottom w:val="none" w:sz="0" w:space="0" w:color="auto"/>
                                                <w:right w:val="none" w:sz="0" w:space="0" w:color="auto"/>
                                              </w:divBdr>
                                              <w:divsChild>
                                                <w:div w:id="1497843111">
                                                  <w:marLeft w:val="0"/>
                                                  <w:marRight w:val="0"/>
                                                  <w:marTop w:val="0"/>
                                                  <w:marBottom w:val="0"/>
                                                  <w:divBdr>
                                                    <w:top w:val="none" w:sz="0" w:space="0" w:color="auto"/>
                                                    <w:left w:val="none" w:sz="0" w:space="0" w:color="auto"/>
                                                    <w:bottom w:val="none" w:sz="0" w:space="0" w:color="auto"/>
                                                    <w:right w:val="none" w:sz="0" w:space="0" w:color="auto"/>
                                                  </w:divBdr>
                                                  <w:divsChild>
                                                    <w:div w:id="1202009688">
                                                      <w:marLeft w:val="0"/>
                                                      <w:marRight w:val="0"/>
                                                      <w:marTop w:val="0"/>
                                                      <w:marBottom w:val="0"/>
                                                      <w:divBdr>
                                                        <w:top w:val="none" w:sz="0" w:space="0" w:color="auto"/>
                                                        <w:left w:val="none" w:sz="0" w:space="0" w:color="auto"/>
                                                        <w:bottom w:val="none" w:sz="0" w:space="0" w:color="auto"/>
                                                        <w:right w:val="none" w:sz="0" w:space="0" w:color="auto"/>
                                                      </w:divBdr>
                                                      <w:divsChild>
                                                        <w:div w:id="469636111">
                                                          <w:marLeft w:val="0"/>
                                                          <w:marRight w:val="0"/>
                                                          <w:marTop w:val="0"/>
                                                          <w:marBottom w:val="0"/>
                                                          <w:divBdr>
                                                            <w:top w:val="none" w:sz="0" w:space="0" w:color="auto"/>
                                                            <w:left w:val="none" w:sz="0" w:space="0" w:color="auto"/>
                                                            <w:bottom w:val="none" w:sz="0" w:space="0" w:color="auto"/>
                                                            <w:right w:val="none" w:sz="0" w:space="0" w:color="auto"/>
                                                          </w:divBdr>
                                                          <w:divsChild>
                                                            <w:div w:id="1585647505">
                                                              <w:marLeft w:val="0"/>
                                                              <w:marRight w:val="0"/>
                                                              <w:marTop w:val="0"/>
                                                              <w:marBottom w:val="0"/>
                                                              <w:divBdr>
                                                                <w:top w:val="none" w:sz="0" w:space="0" w:color="auto"/>
                                                                <w:left w:val="none" w:sz="0" w:space="0" w:color="auto"/>
                                                                <w:bottom w:val="none" w:sz="0" w:space="0" w:color="auto"/>
                                                                <w:right w:val="none" w:sz="0" w:space="0" w:color="auto"/>
                                                              </w:divBdr>
                                                              <w:divsChild>
                                                                <w:div w:id="1173883732">
                                                                  <w:marLeft w:val="0"/>
                                                                  <w:marRight w:val="0"/>
                                                                  <w:marTop w:val="0"/>
                                                                  <w:marBottom w:val="0"/>
                                                                  <w:divBdr>
                                                                    <w:top w:val="none" w:sz="0" w:space="0" w:color="auto"/>
                                                                    <w:left w:val="none" w:sz="0" w:space="0" w:color="auto"/>
                                                                    <w:bottom w:val="none" w:sz="0" w:space="0" w:color="auto"/>
                                                                    <w:right w:val="none" w:sz="0" w:space="0" w:color="auto"/>
                                                                  </w:divBdr>
                                                                  <w:divsChild>
                                                                    <w:div w:id="1448504757">
                                                                      <w:marLeft w:val="0"/>
                                                                      <w:marRight w:val="0"/>
                                                                      <w:marTop w:val="0"/>
                                                                      <w:marBottom w:val="0"/>
                                                                      <w:divBdr>
                                                                        <w:top w:val="none" w:sz="0" w:space="0" w:color="auto"/>
                                                                        <w:left w:val="none" w:sz="0" w:space="0" w:color="auto"/>
                                                                        <w:bottom w:val="none" w:sz="0" w:space="0" w:color="auto"/>
                                                                        <w:right w:val="none" w:sz="0" w:space="0" w:color="auto"/>
                                                                      </w:divBdr>
                                                                      <w:divsChild>
                                                                        <w:div w:id="388651000">
                                                                          <w:marLeft w:val="0"/>
                                                                          <w:marRight w:val="0"/>
                                                                          <w:marTop w:val="0"/>
                                                                          <w:marBottom w:val="0"/>
                                                                          <w:divBdr>
                                                                            <w:top w:val="none" w:sz="0" w:space="0" w:color="auto"/>
                                                                            <w:left w:val="none" w:sz="0" w:space="0" w:color="auto"/>
                                                                            <w:bottom w:val="none" w:sz="0" w:space="0" w:color="auto"/>
                                                                            <w:right w:val="none" w:sz="0" w:space="0" w:color="auto"/>
                                                                          </w:divBdr>
                                                                          <w:divsChild>
                                                                            <w:div w:id="1494830165">
                                                                              <w:marLeft w:val="0"/>
                                                                              <w:marRight w:val="0"/>
                                                                              <w:marTop w:val="0"/>
                                                                              <w:marBottom w:val="0"/>
                                                                              <w:divBdr>
                                                                                <w:top w:val="none" w:sz="0" w:space="0" w:color="auto"/>
                                                                                <w:left w:val="none" w:sz="0" w:space="0" w:color="auto"/>
                                                                                <w:bottom w:val="none" w:sz="0" w:space="0" w:color="auto"/>
                                                                                <w:right w:val="none" w:sz="0" w:space="0" w:color="auto"/>
                                                                              </w:divBdr>
                                                                              <w:divsChild>
                                                                                <w:div w:id="1980261809">
                                                                                  <w:marLeft w:val="0"/>
                                                                                  <w:marRight w:val="0"/>
                                                                                  <w:marTop w:val="0"/>
                                                                                  <w:marBottom w:val="0"/>
                                                                                  <w:divBdr>
                                                                                    <w:top w:val="none" w:sz="0" w:space="0" w:color="auto"/>
                                                                                    <w:left w:val="none" w:sz="0" w:space="0" w:color="auto"/>
                                                                                    <w:bottom w:val="none" w:sz="0" w:space="0" w:color="auto"/>
                                                                                    <w:right w:val="none" w:sz="0" w:space="0" w:color="auto"/>
                                                                                  </w:divBdr>
                                                                                  <w:divsChild>
                                                                                    <w:div w:id="1164979131">
                                                                                      <w:marLeft w:val="0"/>
                                                                                      <w:marRight w:val="0"/>
                                                                                      <w:marTop w:val="0"/>
                                                                                      <w:marBottom w:val="0"/>
                                                                                      <w:divBdr>
                                                                                        <w:top w:val="none" w:sz="0" w:space="0" w:color="auto"/>
                                                                                        <w:left w:val="none" w:sz="0" w:space="0" w:color="auto"/>
                                                                                        <w:bottom w:val="none" w:sz="0" w:space="0" w:color="auto"/>
                                                                                        <w:right w:val="none" w:sz="0" w:space="0" w:color="auto"/>
                                                                                      </w:divBdr>
                                                                                      <w:divsChild>
                                                                                        <w:div w:id="439878154">
                                                                                          <w:marLeft w:val="0"/>
                                                                                          <w:marRight w:val="0"/>
                                                                                          <w:marTop w:val="0"/>
                                                                                          <w:marBottom w:val="0"/>
                                                                                          <w:divBdr>
                                                                                            <w:top w:val="none" w:sz="0" w:space="0" w:color="auto"/>
                                                                                            <w:left w:val="none" w:sz="0" w:space="0" w:color="auto"/>
                                                                                            <w:bottom w:val="none" w:sz="0" w:space="0" w:color="auto"/>
                                                                                            <w:right w:val="none" w:sz="0" w:space="0" w:color="auto"/>
                                                                                          </w:divBdr>
                                                                                          <w:divsChild>
                                                                                            <w:div w:id="1866212598">
                                                                                              <w:marLeft w:val="0"/>
                                                                                              <w:marRight w:val="0"/>
                                                                                              <w:marTop w:val="0"/>
                                                                                              <w:marBottom w:val="0"/>
                                                                                              <w:divBdr>
                                                                                                <w:top w:val="none" w:sz="0" w:space="0" w:color="auto"/>
                                                                                                <w:left w:val="none" w:sz="0" w:space="0" w:color="auto"/>
                                                                                                <w:bottom w:val="none" w:sz="0" w:space="0" w:color="auto"/>
                                                                                                <w:right w:val="none" w:sz="0" w:space="0" w:color="auto"/>
                                                                                              </w:divBdr>
                                                                                              <w:divsChild>
                                                                                                <w:div w:id="1751585780">
                                                                                                  <w:marLeft w:val="0"/>
                                                                                                  <w:marRight w:val="0"/>
                                                                                                  <w:marTop w:val="0"/>
                                                                                                  <w:marBottom w:val="0"/>
                                                                                                  <w:divBdr>
                                                                                                    <w:top w:val="none" w:sz="0" w:space="0" w:color="auto"/>
                                                                                                    <w:left w:val="none" w:sz="0" w:space="0" w:color="auto"/>
                                                                                                    <w:bottom w:val="none" w:sz="0" w:space="0" w:color="auto"/>
                                                                                                    <w:right w:val="none" w:sz="0" w:space="0" w:color="auto"/>
                                                                                                  </w:divBdr>
                                                                                                  <w:divsChild>
                                                                                                    <w:div w:id="1748529152">
                                                                                                      <w:marLeft w:val="0"/>
                                                                                                      <w:marRight w:val="0"/>
                                                                                                      <w:marTop w:val="0"/>
                                                                                                      <w:marBottom w:val="0"/>
                                                                                                      <w:divBdr>
                                                                                                        <w:top w:val="none" w:sz="0" w:space="0" w:color="auto"/>
                                                                                                        <w:left w:val="none" w:sz="0" w:space="0" w:color="auto"/>
                                                                                                        <w:bottom w:val="none" w:sz="0" w:space="0" w:color="auto"/>
                                                                                                        <w:right w:val="none" w:sz="0" w:space="0" w:color="auto"/>
                                                                                                      </w:divBdr>
                                                                                                      <w:divsChild>
                                                                                                        <w:div w:id="1966034794">
                                                                                                          <w:marLeft w:val="0"/>
                                                                                                          <w:marRight w:val="0"/>
                                                                                                          <w:marTop w:val="0"/>
                                                                                                          <w:marBottom w:val="0"/>
                                                                                                          <w:divBdr>
                                                                                                            <w:top w:val="none" w:sz="0" w:space="0" w:color="auto"/>
                                                                                                            <w:left w:val="none" w:sz="0" w:space="0" w:color="auto"/>
                                                                                                            <w:bottom w:val="none" w:sz="0" w:space="0" w:color="auto"/>
                                                                                                            <w:right w:val="none" w:sz="0" w:space="0" w:color="auto"/>
                                                                                                          </w:divBdr>
                                                                                                          <w:divsChild>
                                                                                                            <w:div w:id="55469331">
                                                                                                              <w:marLeft w:val="0"/>
                                                                                                              <w:marRight w:val="0"/>
                                                                                                              <w:marTop w:val="0"/>
                                                                                                              <w:marBottom w:val="0"/>
                                                                                                              <w:divBdr>
                                                                                                                <w:top w:val="none" w:sz="0" w:space="0" w:color="auto"/>
                                                                                                                <w:left w:val="none" w:sz="0" w:space="0" w:color="auto"/>
                                                                                                                <w:bottom w:val="none" w:sz="0" w:space="0" w:color="auto"/>
                                                                                                                <w:right w:val="none" w:sz="0" w:space="0" w:color="auto"/>
                                                                                                              </w:divBdr>
                                                                                                              <w:divsChild>
                                                                                                                <w:div w:id="840777567">
                                                                                                                  <w:marLeft w:val="0"/>
                                                                                                                  <w:marRight w:val="0"/>
                                                                                                                  <w:marTop w:val="0"/>
                                                                                                                  <w:marBottom w:val="0"/>
                                                                                                                  <w:divBdr>
                                                                                                                    <w:top w:val="none" w:sz="0" w:space="0" w:color="auto"/>
                                                                                                                    <w:left w:val="none" w:sz="0" w:space="0" w:color="auto"/>
                                                                                                                    <w:bottom w:val="none" w:sz="0" w:space="0" w:color="auto"/>
                                                                                                                    <w:right w:val="none" w:sz="0" w:space="0" w:color="auto"/>
                                                                                                                  </w:divBdr>
                                                                                                                  <w:divsChild>
                                                                                                                    <w:div w:id="1196388055">
                                                                                                                      <w:marLeft w:val="0"/>
                                                                                                                      <w:marRight w:val="0"/>
                                                                                                                      <w:marTop w:val="0"/>
                                                                                                                      <w:marBottom w:val="0"/>
                                                                                                                      <w:divBdr>
                                                                                                                        <w:top w:val="none" w:sz="0" w:space="0" w:color="auto"/>
                                                                                                                        <w:left w:val="none" w:sz="0" w:space="0" w:color="auto"/>
                                                                                                                        <w:bottom w:val="none" w:sz="0" w:space="0" w:color="auto"/>
                                                                                                                        <w:right w:val="none" w:sz="0" w:space="0" w:color="auto"/>
                                                                                                                      </w:divBdr>
                                                                                                                      <w:divsChild>
                                                                                                                        <w:div w:id="1456872487">
                                                                                                                          <w:marLeft w:val="0"/>
                                                                                                                          <w:marRight w:val="0"/>
                                                                                                                          <w:marTop w:val="0"/>
                                                                                                                          <w:marBottom w:val="0"/>
                                                                                                                          <w:divBdr>
                                                                                                                            <w:top w:val="none" w:sz="0" w:space="0" w:color="auto"/>
                                                                                                                            <w:left w:val="none" w:sz="0" w:space="0" w:color="auto"/>
                                                                                                                            <w:bottom w:val="none" w:sz="0" w:space="0" w:color="auto"/>
                                                                                                                            <w:right w:val="none" w:sz="0" w:space="0" w:color="auto"/>
                                                                                                                          </w:divBdr>
                                                                                                                          <w:divsChild>
                                                                                                                            <w:div w:id="1875269018">
                                                                                                                              <w:marLeft w:val="0"/>
                                                                                                                              <w:marRight w:val="0"/>
                                                                                                                              <w:marTop w:val="0"/>
                                                                                                                              <w:marBottom w:val="0"/>
                                                                                                                              <w:divBdr>
                                                                                                                                <w:top w:val="none" w:sz="0" w:space="0" w:color="auto"/>
                                                                                                                                <w:left w:val="none" w:sz="0" w:space="0" w:color="auto"/>
                                                                                                                                <w:bottom w:val="none" w:sz="0" w:space="0" w:color="auto"/>
                                                                                                                                <w:right w:val="none" w:sz="0" w:space="0" w:color="auto"/>
                                                                                                                              </w:divBdr>
                                                                                                                              <w:divsChild>
                                                                                                                                <w:div w:id="1683313549">
                                                                                                                                  <w:marLeft w:val="0"/>
                                                                                                                                  <w:marRight w:val="0"/>
                                                                                                                                  <w:marTop w:val="0"/>
                                                                                                                                  <w:marBottom w:val="0"/>
                                                                                                                                  <w:divBdr>
                                                                                                                                    <w:top w:val="none" w:sz="0" w:space="0" w:color="auto"/>
                                                                                                                                    <w:left w:val="none" w:sz="0" w:space="0" w:color="auto"/>
                                                                                                                                    <w:bottom w:val="none" w:sz="0" w:space="0" w:color="auto"/>
                                                                                                                                    <w:right w:val="none" w:sz="0" w:space="0" w:color="auto"/>
                                                                                                                                  </w:divBdr>
                                                                                                                                  <w:divsChild>
                                                                                                                                    <w:div w:id="1653824247">
                                                                                                                                      <w:marLeft w:val="0"/>
                                                                                                                                      <w:marRight w:val="0"/>
                                                                                                                                      <w:marTop w:val="0"/>
                                                                                                                                      <w:marBottom w:val="0"/>
                                                                                                                                      <w:divBdr>
                                                                                                                                        <w:top w:val="none" w:sz="0" w:space="0" w:color="auto"/>
                                                                                                                                        <w:left w:val="none" w:sz="0" w:space="0" w:color="auto"/>
                                                                                                                                        <w:bottom w:val="none" w:sz="0" w:space="0" w:color="auto"/>
                                                                                                                                        <w:right w:val="none" w:sz="0" w:space="0" w:color="auto"/>
                                                                                                                                      </w:divBdr>
                                                                                                                                      <w:divsChild>
                                                                                                                                        <w:div w:id="9264717">
                                                                                                                                          <w:marLeft w:val="0"/>
                                                                                                                                          <w:marRight w:val="0"/>
                                                                                                                                          <w:marTop w:val="0"/>
                                                                                                                                          <w:marBottom w:val="0"/>
                                                                                                                                          <w:divBdr>
                                                                                                                                            <w:top w:val="none" w:sz="0" w:space="0" w:color="auto"/>
                                                                                                                                            <w:left w:val="none" w:sz="0" w:space="0" w:color="auto"/>
                                                                                                                                            <w:bottom w:val="none" w:sz="0" w:space="0" w:color="auto"/>
                                                                                                                                            <w:right w:val="none" w:sz="0" w:space="0" w:color="auto"/>
                                                                                                                                          </w:divBdr>
                                                                                                                                          <w:divsChild>
                                                                                                                                            <w:div w:id="861090224">
                                                                                                                                              <w:marLeft w:val="0"/>
                                                                                                                                              <w:marRight w:val="0"/>
                                                                                                                                              <w:marTop w:val="0"/>
                                                                                                                                              <w:marBottom w:val="0"/>
                                                                                                                                              <w:divBdr>
                                                                                                                                                <w:top w:val="none" w:sz="0" w:space="0" w:color="auto"/>
                                                                                                                                                <w:left w:val="none" w:sz="0" w:space="0" w:color="auto"/>
                                                                                                                                                <w:bottom w:val="none" w:sz="0" w:space="0" w:color="auto"/>
                                                                                                                                                <w:right w:val="none" w:sz="0" w:space="0" w:color="auto"/>
                                                                                                                                              </w:divBdr>
                                                                                                                                              <w:divsChild>
                                                                                                                                                <w:div w:id="417943218">
                                                                                                                                                  <w:marLeft w:val="0"/>
                                                                                                                                                  <w:marRight w:val="0"/>
                                                                                                                                                  <w:marTop w:val="0"/>
                                                                                                                                                  <w:marBottom w:val="0"/>
                                                                                                                                                  <w:divBdr>
                                                                                                                                                    <w:top w:val="none" w:sz="0" w:space="0" w:color="auto"/>
                                                                                                                                                    <w:left w:val="none" w:sz="0" w:space="0" w:color="auto"/>
                                                                                                                                                    <w:bottom w:val="none" w:sz="0" w:space="0" w:color="auto"/>
                                                                                                                                                    <w:right w:val="none" w:sz="0" w:space="0" w:color="auto"/>
                                                                                                                                                  </w:divBdr>
                                                                                                                                                  <w:divsChild>
                                                                                                                                                    <w:div w:id="1033967840">
                                                                                                                                                      <w:marLeft w:val="0"/>
                                                                                                                                                      <w:marRight w:val="0"/>
                                                                                                                                                      <w:marTop w:val="0"/>
                                                                                                                                                      <w:marBottom w:val="0"/>
                                                                                                                                                      <w:divBdr>
                                                                                                                                                        <w:top w:val="none" w:sz="0" w:space="0" w:color="auto"/>
                                                                                                                                                        <w:left w:val="none" w:sz="0" w:space="0" w:color="auto"/>
                                                                                                                                                        <w:bottom w:val="none" w:sz="0" w:space="0" w:color="auto"/>
                                                                                                                                                        <w:right w:val="none" w:sz="0" w:space="0" w:color="auto"/>
                                                                                                                                                      </w:divBdr>
                                                                                                                                                      <w:divsChild>
                                                                                                                                                        <w:div w:id="299070699">
                                                                                                                                                          <w:marLeft w:val="0"/>
                                                                                                                                                          <w:marRight w:val="0"/>
                                                                                                                                                          <w:marTop w:val="0"/>
                                                                                                                                                          <w:marBottom w:val="0"/>
                                                                                                                                                          <w:divBdr>
                                                                                                                                                            <w:top w:val="none" w:sz="0" w:space="0" w:color="auto"/>
                                                                                                                                                            <w:left w:val="none" w:sz="0" w:space="0" w:color="auto"/>
                                                                                                                                                            <w:bottom w:val="none" w:sz="0" w:space="0" w:color="auto"/>
                                                                                                                                                            <w:right w:val="none" w:sz="0" w:space="0" w:color="auto"/>
                                                                                                                                                          </w:divBdr>
                                                                                                                                                          <w:divsChild>
                                                                                                                                                            <w:div w:id="1984037174">
                                                                                                                                                              <w:marLeft w:val="0"/>
                                                                                                                                                              <w:marRight w:val="0"/>
                                                                                                                                                              <w:marTop w:val="0"/>
                                                                                                                                                              <w:marBottom w:val="0"/>
                                                                                                                                                              <w:divBdr>
                                                                                                                                                                <w:top w:val="none" w:sz="0" w:space="0" w:color="auto"/>
                                                                                                                                                                <w:left w:val="none" w:sz="0" w:space="0" w:color="auto"/>
                                                                                                                                                                <w:bottom w:val="none" w:sz="0" w:space="0" w:color="auto"/>
                                                                                                                                                                <w:right w:val="none" w:sz="0" w:space="0" w:color="auto"/>
                                                                                                                                                              </w:divBdr>
                                                                                                                                                              <w:divsChild>
                                                                                                                                                                <w:div w:id="1028485637">
                                                                                                                                                                  <w:marLeft w:val="0"/>
                                                                                                                                                                  <w:marRight w:val="0"/>
                                                                                                                                                                  <w:marTop w:val="0"/>
                                                                                                                                                                  <w:marBottom w:val="0"/>
                                                                                                                                                                  <w:divBdr>
                                                                                                                                                                    <w:top w:val="none" w:sz="0" w:space="0" w:color="auto"/>
                                                                                                                                                                    <w:left w:val="none" w:sz="0" w:space="0" w:color="auto"/>
                                                                                                                                                                    <w:bottom w:val="none" w:sz="0" w:space="0" w:color="auto"/>
                                                                                                                                                                    <w:right w:val="none" w:sz="0" w:space="0" w:color="auto"/>
                                                                                                                                                                  </w:divBdr>
                                                                                                                                                                  <w:divsChild>
                                                                                                                                                                    <w:div w:id="1597665547">
                                                                                                                                                                      <w:marLeft w:val="0"/>
                                                                                                                                                                      <w:marRight w:val="0"/>
                                                                                                                                                                      <w:marTop w:val="0"/>
                                                                                                                                                                      <w:marBottom w:val="0"/>
                                                                                                                                                                      <w:divBdr>
                                                                                                                                                                        <w:top w:val="none" w:sz="0" w:space="0" w:color="auto"/>
                                                                                                                                                                        <w:left w:val="none" w:sz="0" w:space="0" w:color="auto"/>
                                                                                                                                                                        <w:bottom w:val="none" w:sz="0" w:space="0" w:color="auto"/>
                                                                                                                                                                        <w:right w:val="none" w:sz="0" w:space="0" w:color="auto"/>
                                                                                                                                                                      </w:divBdr>
                                                                                                                                                                      <w:divsChild>
                                                                                                                                                                        <w:div w:id="2129854767">
                                                                                                                                                                          <w:marLeft w:val="0"/>
                                                                                                                                                                          <w:marRight w:val="0"/>
                                                                                                                                                                          <w:marTop w:val="0"/>
                                                                                                                                                                          <w:marBottom w:val="0"/>
                                                                                                                                                                          <w:divBdr>
                                                                                                                                                                            <w:top w:val="none" w:sz="0" w:space="0" w:color="auto"/>
                                                                                                                                                                            <w:left w:val="none" w:sz="0" w:space="0" w:color="auto"/>
                                                                                                                                                                            <w:bottom w:val="none" w:sz="0" w:space="0" w:color="auto"/>
                                                                                                                                                                            <w:right w:val="none" w:sz="0" w:space="0" w:color="auto"/>
                                                                                                                                                                          </w:divBdr>
                                                                                                                                                                          <w:divsChild>
                                                                                                                                                                            <w:div w:id="43063467">
                                                                                                                                                                              <w:marLeft w:val="0"/>
                                                                                                                                                                              <w:marRight w:val="0"/>
                                                                                                                                                                              <w:marTop w:val="0"/>
                                                                                                                                                                              <w:marBottom w:val="0"/>
                                                                                                                                                                              <w:divBdr>
                                                                                                                                                                                <w:top w:val="none" w:sz="0" w:space="0" w:color="auto"/>
                                                                                                                                                                                <w:left w:val="none" w:sz="0" w:space="0" w:color="auto"/>
                                                                                                                                                                                <w:bottom w:val="none" w:sz="0" w:space="0" w:color="auto"/>
                                                                                                                                                                                <w:right w:val="none" w:sz="0" w:space="0" w:color="auto"/>
                                                                                                                                                                              </w:divBdr>
                                                                                                                                                                              <w:divsChild>
                                                                                                                                                                                <w:div w:id="764765026">
                                                                                                                                                                                  <w:marLeft w:val="0"/>
                                                                                                                                                                                  <w:marRight w:val="0"/>
                                                                                                                                                                                  <w:marTop w:val="0"/>
                                                                                                                                                                                  <w:marBottom w:val="0"/>
                                                                                                                                                                                  <w:divBdr>
                                                                                                                                                                                    <w:top w:val="none" w:sz="0" w:space="0" w:color="auto"/>
                                                                                                                                                                                    <w:left w:val="none" w:sz="0" w:space="0" w:color="auto"/>
                                                                                                                                                                                    <w:bottom w:val="none" w:sz="0" w:space="0" w:color="auto"/>
                                                                                                                                                                                    <w:right w:val="none" w:sz="0" w:space="0" w:color="auto"/>
                                                                                                                                                                                  </w:divBdr>
                                                                                                                                                                                  <w:divsChild>
                                                                                                                                                                                    <w:div w:id="720056401">
                                                                                                                                                                                      <w:marLeft w:val="0"/>
                                                                                                                                                                                      <w:marRight w:val="0"/>
                                                                                                                                                                                      <w:marTop w:val="0"/>
                                                                                                                                                                                      <w:marBottom w:val="0"/>
                                                                                                                                                                                      <w:divBdr>
                                                                                                                                                                                        <w:top w:val="none" w:sz="0" w:space="0" w:color="auto"/>
                                                                                                                                                                                        <w:left w:val="none" w:sz="0" w:space="0" w:color="auto"/>
                                                                                                                                                                                        <w:bottom w:val="none" w:sz="0" w:space="0" w:color="auto"/>
                                                                                                                                                                                        <w:right w:val="none" w:sz="0" w:space="0" w:color="auto"/>
                                                                                                                                                                                      </w:divBdr>
                                                                                                                                                                                      <w:divsChild>
                                                                                                                                                                                        <w:div w:id="2129540701">
                                                                                                                                                                                          <w:marLeft w:val="0"/>
                                                                                                                                                                                          <w:marRight w:val="0"/>
                                                                                                                                                                                          <w:marTop w:val="0"/>
                                                                                                                                                                                          <w:marBottom w:val="0"/>
                                                                                                                                                                                          <w:divBdr>
                                                                                                                                                                                            <w:top w:val="none" w:sz="0" w:space="0" w:color="auto"/>
                                                                                                                                                                                            <w:left w:val="none" w:sz="0" w:space="0" w:color="auto"/>
                                                                                                                                                                                            <w:bottom w:val="none" w:sz="0" w:space="0" w:color="auto"/>
                                                                                                                                                                                            <w:right w:val="none" w:sz="0" w:space="0" w:color="auto"/>
                                                                                                                                                                                          </w:divBdr>
                                                                                                                                                                                          <w:divsChild>
                                                                                                                                                                                            <w:div w:id="506797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329678665">
      <w:bodyDiv w:val="1"/>
      <w:marLeft w:val="0"/>
      <w:marRight w:val="0"/>
      <w:marTop w:val="0"/>
      <w:marBottom w:val="0"/>
      <w:divBdr>
        <w:top w:val="none" w:sz="0" w:space="0" w:color="auto"/>
        <w:left w:val="none" w:sz="0" w:space="0" w:color="auto"/>
        <w:bottom w:val="none" w:sz="0" w:space="0" w:color="auto"/>
        <w:right w:val="none" w:sz="0" w:space="0" w:color="auto"/>
      </w:divBdr>
    </w:div>
    <w:div w:id="477454552">
      <w:bodyDiv w:val="1"/>
      <w:marLeft w:val="0"/>
      <w:marRight w:val="0"/>
      <w:marTop w:val="0"/>
      <w:marBottom w:val="0"/>
      <w:divBdr>
        <w:top w:val="none" w:sz="0" w:space="0" w:color="auto"/>
        <w:left w:val="none" w:sz="0" w:space="0" w:color="auto"/>
        <w:bottom w:val="none" w:sz="0" w:space="0" w:color="auto"/>
        <w:right w:val="none" w:sz="0" w:space="0" w:color="auto"/>
      </w:divBdr>
    </w:div>
    <w:div w:id="541597555">
      <w:bodyDiv w:val="1"/>
      <w:marLeft w:val="0"/>
      <w:marRight w:val="0"/>
      <w:marTop w:val="0"/>
      <w:marBottom w:val="0"/>
      <w:divBdr>
        <w:top w:val="none" w:sz="0" w:space="0" w:color="auto"/>
        <w:left w:val="none" w:sz="0" w:space="0" w:color="auto"/>
        <w:bottom w:val="none" w:sz="0" w:space="0" w:color="auto"/>
        <w:right w:val="none" w:sz="0" w:space="0" w:color="auto"/>
      </w:divBdr>
    </w:div>
    <w:div w:id="638531840">
      <w:bodyDiv w:val="1"/>
      <w:marLeft w:val="0"/>
      <w:marRight w:val="0"/>
      <w:marTop w:val="0"/>
      <w:marBottom w:val="0"/>
      <w:divBdr>
        <w:top w:val="none" w:sz="0" w:space="0" w:color="auto"/>
        <w:left w:val="none" w:sz="0" w:space="0" w:color="auto"/>
        <w:bottom w:val="none" w:sz="0" w:space="0" w:color="auto"/>
        <w:right w:val="none" w:sz="0" w:space="0" w:color="auto"/>
      </w:divBdr>
    </w:div>
    <w:div w:id="674462080">
      <w:bodyDiv w:val="1"/>
      <w:marLeft w:val="0"/>
      <w:marRight w:val="0"/>
      <w:marTop w:val="0"/>
      <w:marBottom w:val="0"/>
      <w:divBdr>
        <w:top w:val="none" w:sz="0" w:space="0" w:color="auto"/>
        <w:left w:val="none" w:sz="0" w:space="0" w:color="auto"/>
        <w:bottom w:val="none" w:sz="0" w:space="0" w:color="auto"/>
        <w:right w:val="none" w:sz="0" w:space="0" w:color="auto"/>
      </w:divBdr>
    </w:div>
    <w:div w:id="919096056">
      <w:bodyDiv w:val="1"/>
      <w:marLeft w:val="0"/>
      <w:marRight w:val="0"/>
      <w:marTop w:val="0"/>
      <w:marBottom w:val="0"/>
      <w:divBdr>
        <w:top w:val="none" w:sz="0" w:space="0" w:color="auto"/>
        <w:left w:val="none" w:sz="0" w:space="0" w:color="auto"/>
        <w:bottom w:val="none" w:sz="0" w:space="0" w:color="auto"/>
        <w:right w:val="none" w:sz="0" w:space="0" w:color="auto"/>
      </w:divBdr>
    </w:div>
    <w:div w:id="1083722473">
      <w:bodyDiv w:val="1"/>
      <w:marLeft w:val="0"/>
      <w:marRight w:val="0"/>
      <w:marTop w:val="0"/>
      <w:marBottom w:val="0"/>
      <w:divBdr>
        <w:top w:val="none" w:sz="0" w:space="0" w:color="auto"/>
        <w:left w:val="none" w:sz="0" w:space="0" w:color="auto"/>
        <w:bottom w:val="none" w:sz="0" w:space="0" w:color="auto"/>
        <w:right w:val="none" w:sz="0" w:space="0" w:color="auto"/>
      </w:divBdr>
    </w:div>
    <w:div w:id="1099640691">
      <w:bodyDiv w:val="1"/>
      <w:marLeft w:val="0"/>
      <w:marRight w:val="0"/>
      <w:marTop w:val="0"/>
      <w:marBottom w:val="0"/>
      <w:divBdr>
        <w:top w:val="none" w:sz="0" w:space="0" w:color="auto"/>
        <w:left w:val="none" w:sz="0" w:space="0" w:color="auto"/>
        <w:bottom w:val="none" w:sz="0" w:space="0" w:color="auto"/>
        <w:right w:val="none" w:sz="0" w:space="0" w:color="auto"/>
      </w:divBdr>
    </w:div>
    <w:div w:id="1129126556">
      <w:bodyDiv w:val="1"/>
      <w:marLeft w:val="0"/>
      <w:marRight w:val="0"/>
      <w:marTop w:val="0"/>
      <w:marBottom w:val="0"/>
      <w:divBdr>
        <w:top w:val="none" w:sz="0" w:space="0" w:color="auto"/>
        <w:left w:val="none" w:sz="0" w:space="0" w:color="auto"/>
        <w:bottom w:val="none" w:sz="0" w:space="0" w:color="auto"/>
        <w:right w:val="none" w:sz="0" w:space="0" w:color="auto"/>
      </w:divBdr>
    </w:div>
    <w:div w:id="1253785064">
      <w:bodyDiv w:val="1"/>
      <w:marLeft w:val="0"/>
      <w:marRight w:val="0"/>
      <w:marTop w:val="0"/>
      <w:marBottom w:val="0"/>
      <w:divBdr>
        <w:top w:val="none" w:sz="0" w:space="0" w:color="auto"/>
        <w:left w:val="none" w:sz="0" w:space="0" w:color="auto"/>
        <w:bottom w:val="none" w:sz="0" w:space="0" w:color="auto"/>
        <w:right w:val="none" w:sz="0" w:space="0" w:color="auto"/>
      </w:divBdr>
    </w:div>
    <w:div w:id="1462650003">
      <w:bodyDiv w:val="1"/>
      <w:marLeft w:val="0"/>
      <w:marRight w:val="0"/>
      <w:marTop w:val="0"/>
      <w:marBottom w:val="0"/>
      <w:divBdr>
        <w:top w:val="none" w:sz="0" w:space="0" w:color="auto"/>
        <w:left w:val="none" w:sz="0" w:space="0" w:color="auto"/>
        <w:bottom w:val="none" w:sz="0" w:space="0" w:color="auto"/>
        <w:right w:val="none" w:sz="0" w:space="0" w:color="auto"/>
      </w:divBdr>
    </w:div>
    <w:div w:id="1550727794">
      <w:bodyDiv w:val="1"/>
      <w:marLeft w:val="0"/>
      <w:marRight w:val="0"/>
      <w:marTop w:val="0"/>
      <w:marBottom w:val="0"/>
      <w:divBdr>
        <w:top w:val="none" w:sz="0" w:space="0" w:color="auto"/>
        <w:left w:val="none" w:sz="0" w:space="0" w:color="auto"/>
        <w:bottom w:val="none" w:sz="0" w:space="0" w:color="auto"/>
        <w:right w:val="none" w:sz="0" w:space="0" w:color="auto"/>
      </w:divBdr>
    </w:div>
    <w:div w:id="1597712020">
      <w:bodyDiv w:val="1"/>
      <w:marLeft w:val="0"/>
      <w:marRight w:val="0"/>
      <w:marTop w:val="0"/>
      <w:marBottom w:val="0"/>
      <w:divBdr>
        <w:top w:val="none" w:sz="0" w:space="0" w:color="auto"/>
        <w:left w:val="none" w:sz="0" w:space="0" w:color="auto"/>
        <w:bottom w:val="none" w:sz="0" w:space="0" w:color="auto"/>
        <w:right w:val="none" w:sz="0" w:space="0" w:color="auto"/>
      </w:divBdr>
    </w:div>
    <w:div w:id="1684472013">
      <w:bodyDiv w:val="1"/>
      <w:marLeft w:val="0"/>
      <w:marRight w:val="0"/>
      <w:marTop w:val="0"/>
      <w:marBottom w:val="0"/>
      <w:divBdr>
        <w:top w:val="none" w:sz="0" w:space="0" w:color="auto"/>
        <w:left w:val="none" w:sz="0" w:space="0" w:color="auto"/>
        <w:bottom w:val="none" w:sz="0" w:space="0" w:color="auto"/>
        <w:right w:val="none" w:sz="0" w:space="0" w:color="auto"/>
      </w:divBdr>
    </w:div>
    <w:div w:id="1754740047">
      <w:bodyDiv w:val="1"/>
      <w:marLeft w:val="0"/>
      <w:marRight w:val="0"/>
      <w:marTop w:val="0"/>
      <w:marBottom w:val="0"/>
      <w:divBdr>
        <w:top w:val="none" w:sz="0" w:space="0" w:color="auto"/>
        <w:left w:val="none" w:sz="0" w:space="0" w:color="auto"/>
        <w:bottom w:val="none" w:sz="0" w:space="0" w:color="auto"/>
        <w:right w:val="none" w:sz="0" w:space="0" w:color="auto"/>
      </w:divBdr>
    </w:div>
    <w:div w:id="1847095259">
      <w:bodyDiv w:val="1"/>
      <w:marLeft w:val="0"/>
      <w:marRight w:val="0"/>
      <w:marTop w:val="0"/>
      <w:marBottom w:val="0"/>
      <w:divBdr>
        <w:top w:val="none" w:sz="0" w:space="0" w:color="auto"/>
        <w:left w:val="none" w:sz="0" w:space="0" w:color="auto"/>
        <w:bottom w:val="none" w:sz="0" w:space="0" w:color="auto"/>
        <w:right w:val="none" w:sz="0" w:space="0" w:color="auto"/>
      </w:divBdr>
    </w:div>
    <w:div w:id="1926568099">
      <w:bodyDiv w:val="1"/>
      <w:marLeft w:val="0"/>
      <w:marRight w:val="0"/>
      <w:marTop w:val="0"/>
      <w:marBottom w:val="0"/>
      <w:divBdr>
        <w:top w:val="none" w:sz="0" w:space="0" w:color="auto"/>
        <w:left w:val="none" w:sz="0" w:space="0" w:color="auto"/>
        <w:bottom w:val="none" w:sz="0" w:space="0" w:color="auto"/>
        <w:right w:val="none" w:sz="0" w:space="0" w:color="auto"/>
      </w:divBdr>
    </w:div>
    <w:div w:id="1937472565">
      <w:bodyDiv w:val="1"/>
      <w:marLeft w:val="0"/>
      <w:marRight w:val="0"/>
      <w:marTop w:val="0"/>
      <w:marBottom w:val="0"/>
      <w:divBdr>
        <w:top w:val="none" w:sz="0" w:space="0" w:color="auto"/>
        <w:left w:val="none" w:sz="0" w:space="0" w:color="auto"/>
        <w:bottom w:val="none" w:sz="0" w:space="0" w:color="auto"/>
        <w:right w:val="none" w:sz="0" w:space="0" w:color="auto"/>
      </w:divBdr>
    </w:div>
    <w:div w:id="1952013307">
      <w:bodyDiv w:val="1"/>
      <w:marLeft w:val="0"/>
      <w:marRight w:val="0"/>
      <w:marTop w:val="0"/>
      <w:marBottom w:val="0"/>
      <w:divBdr>
        <w:top w:val="none" w:sz="0" w:space="0" w:color="auto"/>
        <w:left w:val="none" w:sz="0" w:space="0" w:color="auto"/>
        <w:bottom w:val="none" w:sz="0" w:space="0" w:color="auto"/>
        <w:right w:val="none" w:sz="0" w:space="0" w:color="auto"/>
      </w:divBdr>
    </w:div>
    <w:div w:id="199256041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ridgeslab.github.io/TissueSpecificTscKnockouts"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BlackTie">
  <a:themeElements>
    <a:clrScheme name="BlackTie">
      <a:dk1>
        <a:srgbClr val="000000"/>
      </a:dk1>
      <a:lt1>
        <a:srgbClr val="FFFFFF"/>
      </a:lt1>
      <a:dk2>
        <a:srgbClr val="46464A"/>
      </a:dk2>
      <a:lt2>
        <a:srgbClr val="E3DCCF"/>
      </a:lt2>
      <a:accent1>
        <a:srgbClr val="6F6F74"/>
      </a:accent1>
      <a:accent2>
        <a:srgbClr val="A7B789"/>
      </a:accent2>
      <a:accent3>
        <a:srgbClr val="BEAE98"/>
      </a:accent3>
      <a:accent4>
        <a:srgbClr val="92A9B9"/>
      </a:accent4>
      <a:accent5>
        <a:srgbClr val="9C8265"/>
      </a:accent5>
      <a:accent6>
        <a:srgbClr val="8D6974"/>
      </a:accent6>
      <a:hlink>
        <a:srgbClr val="67AABF"/>
      </a:hlink>
      <a:folHlink>
        <a:srgbClr val="B1B5AB"/>
      </a:folHlink>
    </a:clrScheme>
    <a:fontScheme name="BlackTie">
      <a:maj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Garamond"/>
        <a:ea typeface=""/>
        <a:cs typeface=""/>
        <a:font script="Grek" typeface="Constantia"/>
        <a:font script="Cyrl" typeface="Constantia"/>
        <a:font script="Jpan" typeface="ＭＳ Ｐ明朝"/>
        <a:font script="Hang" typeface="궁서"/>
        <a:font script="Hans" typeface="仿宋"/>
        <a:font script="Hant" typeface="標楷體"/>
        <a:font script="Arab" typeface="Times New Roman"/>
        <a:font script="Hebr" typeface="Times New Roman"/>
        <a:font script="Thai" typeface="Angsan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BlackTie">
      <a:fillStyleLst>
        <a:solidFill>
          <a:schemeClr val="phClr"/>
        </a:solidFill>
        <a:gradFill rotWithShape="1">
          <a:gsLst>
            <a:gs pos="0">
              <a:schemeClr val="phClr">
                <a:tint val="45000"/>
                <a:satMod val="220000"/>
              </a:schemeClr>
            </a:gs>
            <a:gs pos="30000">
              <a:schemeClr val="phClr">
                <a:tint val="61000"/>
                <a:satMod val="220000"/>
              </a:schemeClr>
            </a:gs>
            <a:gs pos="45000">
              <a:schemeClr val="phClr">
                <a:tint val="66000"/>
                <a:satMod val="240000"/>
              </a:schemeClr>
            </a:gs>
            <a:gs pos="55000">
              <a:schemeClr val="phClr">
                <a:tint val="66000"/>
                <a:satMod val="220000"/>
              </a:schemeClr>
            </a:gs>
            <a:gs pos="73000">
              <a:schemeClr val="phClr">
                <a:tint val="61000"/>
                <a:satMod val="220000"/>
              </a:schemeClr>
            </a:gs>
            <a:gs pos="100000">
              <a:schemeClr val="phClr">
                <a:tint val="45000"/>
                <a:satMod val="220000"/>
              </a:schemeClr>
            </a:gs>
          </a:gsLst>
          <a:lin ang="950000" scaled="1"/>
        </a:gradFill>
        <a:gradFill rotWithShape="1">
          <a:gsLst>
            <a:gs pos="0">
              <a:schemeClr val="phClr">
                <a:shade val="63000"/>
                <a:satMod val="110000"/>
              </a:schemeClr>
            </a:gs>
            <a:gs pos="30000">
              <a:schemeClr val="phClr">
                <a:shade val="90000"/>
                <a:satMod val="120000"/>
              </a:schemeClr>
            </a:gs>
            <a:gs pos="45000">
              <a:schemeClr val="phClr">
                <a:shade val="100000"/>
                <a:satMod val="128000"/>
              </a:schemeClr>
            </a:gs>
            <a:gs pos="55000">
              <a:schemeClr val="phClr">
                <a:shade val="100000"/>
                <a:satMod val="128000"/>
              </a:schemeClr>
            </a:gs>
            <a:gs pos="73000">
              <a:schemeClr val="phClr">
                <a:shade val="90000"/>
                <a:satMod val="120000"/>
              </a:schemeClr>
            </a:gs>
            <a:gs pos="100000">
              <a:schemeClr val="phClr">
                <a:shade val="63000"/>
                <a:satMod val="110000"/>
              </a:schemeClr>
            </a:gs>
          </a:gsLst>
          <a:lin ang="950000" scaled="1"/>
        </a:gradFill>
      </a:fillStyleLst>
      <a:lnStyleLst>
        <a:ln w="9525"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outerShdw blurRad="38100" dist="25400" dir="5400000" rotWithShape="0">
              <a:srgbClr val="000000">
                <a:alpha val="40000"/>
              </a:srgbClr>
            </a:outerShdw>
          </a:effectLst>
        </a:effectStyle>
        <a:effectStyle>
          <a:effectLst>
            <a:outerShdw blurRad="50800" dist="41909" dir="5400000" rotWithShape="0">
              <a:srgbClr val="000000">
                <a:alpha val="40000"/>
              </a:srgbClr>
            </a:outerShdw>
          </a:effectLst>
        </a:effectStyle>
        <a:effectStyle>
          <a:effectLst>
            <a:outerShdw blurRad="57150" dist="38100" dir="5400000" algn="br" rotWithShape="0">
              <a:srgbClr val="000000">
                <a:alpha val="57000"/>
              </a:srgbClr>
            </a:outerShdw>
          </a:effectLst>
          <a:scene3d>
            <a:camera prst="orthographicFront">
              <a:rot lat="0" lon="0" rev="0"/>
            </a:camera>
            <a:lightRig rig="twoPt" dir="t">
              <a:rot lat="0" lon="0" rev="1800000"/>
            </a:lightRig>
          </a:scene3d>
          <a:sp3d>
            <a:bevelT w="44450" h="31750" prst="coolSlant"/>
          </a:sp3d>
        </a:effectStyle>
      </a:effectStyleLst>
      <a:bgFillStyleLst>
        <a:solidFill>
          <a:schemeClr val="phClr"/>
        </a:solidFill>
        <a:blipFill rotWithShape="1">
          <a:blip xmlns:r="http://schemas.openxmlformats.org/officeDocument/2006/relationships" r:embed="rId1">
            <a:duotone>
              <a:schemeClr val="phClr">
                <a:tint val="95000"/>
              </a:schemeClr>
              <a:schemeClr val="phClr">
                <a:shade val="20000"/>
              </a:schemeClr>
            </a:duotone>
          </a:blip>
          <a:stretch/>
        </a:blipFill>
        <a:gradFill rotWithShape="1">
          <a:gsLst>
            <a:gs pos="0">
              <a:schemeClr val="phClr">
                <a:tint val="40000"/>
                <a:satMod val="350000"/>
              </a:schemeClr>
            </a:gs>
            <a:gs pos="40000">
              <a:schemeClr val="phClr">
                <a:tint val="45000"/>
                <a:shade val="99000"/>
                <a:satMod val="350000"/>
              </a:schemeClr>
            </a:gs>
            <a:gs pos="100000">
              <a:schemeClr val="phClr">
                <a:shade val="30000"/>
                <a:satMod val="255000"/>
              </a:schemeClr>
            </a:gs>
          </a:gsLst>
          <a:path path="circle">
            <a:fillToRect l="50000" t="-80000" r="50000" b="18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0C48C-1ACD-0C4C-8E3F-7B8698CB5C6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5918</TotalTime>
  <Pages>19</Pages>
  <Words>78037</Words>
  <Characters>444812</Characters>
  <Application>Microsoft Office Word</Application>
  <DocSecurity>0</DocSecurity>
  <Lines>3706</Lines>
  <Paragraphs>1043</Paragraphs>
  <ScaleCrop>false</ScaleCrop>
  <HeadingPairs>
    <vt:vector size="2" baseType="variant">
      <vt:variant>
        <vt:lpstr>Title</vt:lpstr>
      </vt:variant>
      <vt:variant>
        <vt:i4>1</vt:i4>
      </vt:variant>
    </vt:vector>
  </HeadingPairs>
  <TitlesOfParts>
    <vt:vector size="1" baseType="lpstr">
      <vt:lpstr/>
    </vt:vector>
  </TitlesOfParts>
  <Company>UT-HSC</Company>
  <LinksUpToDate>false</LinksUpToDate>
  <CharactersWithSpaces>521806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883</cp:revision>
  <cp:lastPrinted>2019-03-04T18:31:00Z</cp:lastPrinted>
  <dcterms:created xsi:type="dcterms:W3CDTF">2015-07-01T16:40:00Z</dcterms:created>
  <dcterms:modified xsi:type="dcterms:W3CDTF">2019-05-17T22:20:00Z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Citation Style_1">
    <vt:lpwstr>http://www.zotero.org/styles/molecular-metabolism</vt:lpwstr>
  </property>
  <property fmtid="{D5CDD505-2E9C-101B-9397-08002B2CF9AE}" pid="4" name="Mendeley Recent Style Id 0_1">
    <vt:lpwstr>http://www.zotero.org/styles/ajp-endocrinology-and-metabolism</vt:lpwstr>
  </property>
  <property fmtid="{D5CDD505-2E9C-101B-9397-08002B2CF9AE}" pid="5" name="Mendeley Recent Style Name 0_1">
    <vt:lpwstr>American Journal of Physiology - Endocrinology and Metabolism</vt:lpwstr>
  </property>
  <property fmtid="{D5CDD505-2E9C-101B-9397-08002B2CF9AE}" pid="6" name="Mendeley Recent Style Id 1_1">
    <vt:lpwstr>http://www.zotero.org/styles/american-medical-association</vt:lpwstr>
  </property>
  <property fmtid="{D5CDD505-2E9C-101B-9397-08002B2CF9AE}" pid="7" name="Mendeley Recent Style Name 1_1">
    <vt:lpwstr>American Medical Association</vt:lpwstr>
  </property>
  <property fmtid="{D5CDD505-2E9C-101B-9397-08002B2CF9AE}" pid="8" name="Mendeley Recent Style Id 2_1">
    <vt:lpwstr>http://www.zotero.org/styles/apa</vt:lpwstr>
  </property>
  <property fmtid="{D5CDD505-2E9C-101B-9397-08002B2CF9AE}" pid="9" name="Mendeley Recent Style Name 2_1">
    <vt:lpwstr>American Psychological Association 6th edition</vt:lpwstr>
  </property>
  <property fmtid="{D5CDD505-2E9C-101B-9397-08002B2CF9AE}" pid="10" name="Mendeley Recent Style Id 3_1">
    <vt:lpwstr>http://www.zotero.org/styles/american-sociological-association</vt:lpwstr>
  </property>
  <property fmtid="{D5CDD505-2E9C-101B-9397-08002B2CF9AE}" pid="11" name="Mendeley Recent Style Name 3_1">
    <vt:lpwstr>American Sociological Association</vt:lpwstr>
  </property>
  <property fmtid="{D5CDD505-2E9C-101B-9397-08002B2CF9AE}" pid="12" name="Mendeley Recent Style Id 4_1">
    <vt:lpwstr>http://www.zotero.org/styles/chicago-author-date</vt:lpwstr>
  </property>
  <property fmtid="{D5CDD505-2E9C-101B-9397-08002B2CF9AE}" pid="13" name="Mendeley Recent Style Name 4_1">
    <vt:lpwstr>Chicago Manual of Style 17th edition (author-date)</vt:lpwstr>
  </property>
  <property fmtid="{D5CDD505-2E9C-101B-9397-08002B2CF9AE}" pid="14" name="Mendeley Recent Style Id 5_1">
    <vt:lpwstr>http://www.zotero.org/styles/harvard1</vt:lpwstr>
  </property>
  <property fmtid="{D5CDD505-2E9C-101B-9397-08002B2CF9AE}" pid="15" name="Mendeley Recent Style Name 5_1">
    <vt:lpwstr>Harvard reference format 1 (deprecated)</vt:lpwstr>
  </property>
  <property fmtid="{D5CDD505-2E9C-101B-9397-08002B2CF9AE}" pid="16" name="Mendeley Recent Style Id 6_1">
    <vt:lpwstr>http://www.zotero.org/styles/molecular-metabolism</vt:lpwstr>
  </property>
  <property fmtid="{D5CDD505-2E9C-101B-9397-08002B2CF9AE}" pid="17" name="Mendeley Recent Style Name 6_1">
    <vt:lpwstr>Molecular Metabolism</vt:lpwstr>
  </property>
  <property fmtid="{D5CDD505-2E9C-101B-9397-08002B2CF9AE}" pid="18" name="Mendeley Recent Style Id 7_1">
    <vt:lpwstr>http://www.zotero.org/styles/oncotarget</vt:lpwstr>
  </property>
  <property fmtid="{D5CDD505-2E9C-101B-9397-08002B2CF9AE}" pid="19" name="Mendeley Recent Style Name 7_1">
    <vt:lpwstr>Oncotarget</vt:lpwstr>
  </property>
  <property fmtid="{D5CDD505-2E9C-101B-9397-08002B2CF9AE}" pid="20" name="Mendeley Recent Style Id 8_1">
    <vt:lpwstr>http://www.zotero.org/styles/scientific-reports</vt:lpwstr>
  </property>
  <property fmtid="{D5CDD505-2E9C-101B-9397-08002B2CF9AE}" pid="21" name="Mendeley Recent Style Name 8_1">
    <vt:lpwstr>Scientific Reports</vt:lpwstr>
  </property>
  <property fmtid="{D5CDD505-2E9C-101B-9397-08002B2CF9AE}" pid="22" name="Mendeley Recent Style Id 9_1">
    <vt:lpwstr>http://www.zotero.org/styles/the-journal-of-physiology</vt:lpwstr>
  </property>
  <property fmtid="{D5CDD505-2E9C-101B-9397-08002B2CF9AE}" pid="23" name="Mendeley Recent Style Name 9_1">
    <vt:lpwstr>The Journal of Physiology</vt:lpwstr>
  </property>
  <property fmtid="{D5CDD505-2E9C-101B-9397-08002B2CF9AE}" pid="24" name="Mendeley Unique User Id_1">
    <vt:lpwstr>e12fc6bc-5cc2-31b8-be29-f69b452c6da9</vt:lpwstr>
  </property>
</Properties>
</file>