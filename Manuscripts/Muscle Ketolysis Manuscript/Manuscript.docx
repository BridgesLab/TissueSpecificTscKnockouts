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F356A" w14:textId="58490C10" w:rsidR="004D5751" w:rsidRDefault="004D5751" w:rsidP="004D5751">
      <w:pPr>
        <w:pStyle w:val="Title"/>
      </w:pPr>
      <w:r>
        <w:t>Title</w:t>
      </w:r>
      <w:r>
        <w:br/>
      </w:r>
    </w:p>
    <w:p w14:paraId="668AE3FA" w14:textId="0EEF0CCB" w:rsidR="004D5751" w:rsidRPr="004D5751" w:rsidRDefault="004D5751" w:rsidP="004D5751">
      <w:r>
        <w:t xml:space="preserve">Cody M </w:t>
      </w:r>
      <w:proofErr w:type="spellStart"/>
      <w:r>
        <w:t>Cousineau</w:t>
      </w:r>
      <w:proofErr w:type="spellEnd"/>
      <w:r>
        <w:t>, Detrick Snyder,</w:t>
      </w:r>
      <w:r w:rsidR="00D20F92">
        <w:t xml:space="preserve"> </w:t>
      </w:r>
      <w:proofErr w:type="spellStart"/>
      <w:r w:rsidR="00D20F92">
        <w:t>JeAnna</w:t>
      </w:r>
      <w:proofErr w:type="spellEnd"/>
      <w:r w:rsidR="00D20F92">
        <w:t xml:space="preserve"> Redd,</w:t>
      </w:r>
      <w:r>
        <w:t xml:space="preserve"> Dave Bridges</w:t>
      </w:r>
    </w:p>
    <w:p w14:paraId="05609D9B" w14:textId="77777777" w:rsidR="004D5751" w:rsidRPr="004D5751" w:rsidRDefault="004D5751" w:rsidP="004D5751"/>
    <w:p w14:paraId="1060FC4D" w14:textId="77777777" w:rsidR="004D5751" w:rsidRDefault="004D5751" w:rsidP="004D5751">
      <w:pPr>
        <w:pStyle w:val="Heading1"/>
      </w:pPr>
    </w:p>
    <w:p w14:paraId="61C6C945" w14:textId="4DC99D0A" w:rsidR="0014652B" w:rsidRDefault="004D5751" w:rsidP="004D5751">
      <w:pPr>
        <w:pStyle w:val="Heading1"/>
      </w:pPr>
      <w:r>
        <w:t>ABSTRACT</w:t>
      </w:r>
    </w:p>
    <w:p w14:paraId="45EDC5C9" w14:textId="77777777" w:rsidR="004D5751" w:rsidRDefault="004D5751" w:rsidP="004D5751">
      <w:pPr>
        <w:pStyle w:val="Heading1"/>
      </w:pPr>
    </w:p>
    <w:p w14:paraId="4A9A6D7C" w14:textId="0B7500CF" w:rsidR="004D5751" w:rsidRDefault="004D5751" w:rsidP="004D5751">
      <w:pPr>
        <w:pStyle w:val="Heading1"/>
      </w:pPr>
      <w:r>
        <w:t>INTRODUCTION</w:t>
      </w:r>
    </w:p>
    <w:p w14:paraId="21671A9F" w14:textId="77777777" w:rsidR="004D5751" w:rsidRDefault="004D5751" w:rsidP="004D5751">
      <w:pPr>
        <w:pStyle w:val="Heading1"/>
      </w:pPr>
    </w:p>
    <w:p w14:paraId="22ACBDC6" w14:textId="499D898D" w:rsidR="004D5751" w:rsidRDefault="004D5751" w:rsidP="004D5751">
      <w:pPr>
        <w:pStyle w:val="Heading1"/>
      </w:pPr>
      <w:r>
        <w:t>METHODS</w:t>
      </w:r>
    </w:p>
    <w:p w14:paraId="5958C82F" w14:textId="7CD51637" w:rsidR="00A47882" w:rsidRDefault="00A47882" w:rsidP="00A47882">
      <w:pPr>
        <w:pStyle w:val="Heading2"/>
      </w:pPr>
      <w:r>
        <w:t>Animal Husbandry</w:t>
      </w:r>
    </w:p>
    <w:p w14:paraId="7D05397E" w14:textId="6A95C4E9" w:rsidR="00DD4D6E" w:rsidRDefault="00DD4D6E" w:rsidP="00DD4D6E">
      <w:r>
        <w:t xml:space="preserve">Mice were maintained in in ventilated cages at 70F at 40-60% humidity in a room with a 12-hour light/dark cycle (ZT0=6:00AM).  Mice were provided </w:t>
      </w:r>
      <w:r w:rsidRPr="00DD4D6E">
        <w:rPr>
          <w:i/>
        </w:rPr>
        <w:t>ad libitum</w:t>
      </w:r>
      <w:r>
        <w:t xml:space="preserve"> access to food and water unless otherwise noted.</w:t>
      </w:r>
    </w:p>
    <w:p w14:paraId="5E618B39" w14:textId="16BA43D0" w:rsidR="00DD4D6E" w:rsidRDefault="00DD4D6E" w:rsidP="00DD4D6E">
      <w:r>
        <w:t xml:space="preserve">For Muscle </w:t>
      </w:r>
      <w:r w:rsidRPr="00DD4D6E">
        <w:rPr>
          <w:i/>
        </w:rPr>
        <w:t>Tsc1</w:t>
      </w:r>
      <w:r>
        <w:t xml:space="preserve"> knockout mice, w</w:t>
      </w:r>
      <w:r w:rsidR="00A47882" w:rsidRPr="00DD4D6E">
        <w:t>ild</w:t>
      </w:r>
      <w:r w:rsidR="00A47882">
        <w:t xml:space="preserve">-type mice </w:t>
      </w:r>
      <w:r>
        <w:t xml:space="preserve">were generated by crossing </w:t>
      </w:r>
      <w:commentRangeStart w:id="0"/>
      <w:r w:rsidR="00DF5F91">
        <w:t>XXX</w:t>
      </w:r>
      <w:commentRangeEnd w:id="0"/>
      <w:r w:rsidR="00DF5F91">
        <w:rPr>
          <w:rStyle w:val="CommentReference"/>
        </w:rPr>
        <w:commentReference w:id="0"/>
      </w:r>
      <w:r w:rsidR="00DF5F91">
        <w:t xml:space="preserve">.  </w:t>
      </w:r>
      <w:r w:rsidR="00A47882">
        <w:t xml:space="preserve">are defined as homozygous </w:t>
      </w:r>
      <w:proofErr w:type="spellStart"/>
      <w:r w:rsidR="00A47882">
        <w:t>floxed</w:t>
      </w:r>
      <w:proofErr w:type="spellEnd"/>
      <w:r w:rsidR="00A47882">
        <w:t xml:space="preserve"> </w:t>
      </w:r>
      <w:r w:rsidR="00A47882">
        <w:rPr>
          <w:i/>
        </w:rPr>
        <w:t>Tsc1</w:t>
      </w:r>
      <w:r w:rsidR="00A47882">
        <w:t xml:space="preserve">, absent the </w:t>
      </w:r>
      <w:proofErr w:type="spellStart"/>
      <w:r w:rsidR="00A47882" w:rsidRPr="00A47882">
        <w:rPr>
          <w:i/>
        </w:rPr>
        <w:t>Ckmm</w:t>
      </w:r>
      <w:r w:rsidR="00A47882">
        <w:t>-Cre</w:t>
      </w:r>
      <w:proofErr w:type="spellEnd"/>
      <w:r w:rsidR="00A47882">
        <w:t xml:space="preserve"> transgene, while Muscle </w:t>
      </w:r>
      <w:r w:rsidR="00A47882">
        <w:rPr>
          <w:i/>
        </w:rPr>
        <w:t>Tsc1</w:t>
      </w:r>
      <w:r w:rsidR="00A47882">
        <w:t xml:space="preserve"> knockout mice are defined as homozygous </w:t>
      </w:r>
      <w:proofErr w:type="spellStart"/>
      <w:r w:rsidR="00A47882">
        <w:t>floxed</w:t>
      </w:r>
      <w:proofErr w:type="spellEnd"/>
      <w:r w:rsidR="00A47882">
        <w:t xml:space="preserve"> </w:t>
      </w:r>
      <w:r w:rsidR="00A47882">
        <w:rPr>
          <w:i/>
        </w:rPr>
        <w:t>Tsc1</w:t>
      </w:r>
      <w:r w:rsidR="00A47882">
        <w:t xml:space="preserve">, with one copy of the </w:t>
      </w:r>
      <w:proofErr w:type="spellStart"/>
      <w:r w:rsidR="00A47882" w:rsidRPr="00A47882">
        <w:rPr>
          <w:i/>
        </w:rPr>
        <w:t>Ckmm</w:t>
      </w:r>
      <w:r w:rsidR="00A47882">
        <w:t>-Cre</w:t>
      </w:r>
      <w:proofErr w:type="spellEnd"/>
      <w:r w:rsidR="00A47882">
        <w:t xml:space="preserve"> transgene.</w:t>
      </w:r>
      <w:r>
        <w:t xml:space="preserve">  </w:t>
      </w:r>
      <w:r>
        <w:t>A/J mice (</w:t>
      </w:r>
      <w:proofErr w:type="gramStart"/>
      <w:r w:rsidRPr="00DD4D6E">
        <w:rPr>
          <w:bCs/>
        </w:rPr>
        <w:t>RRID</w:t>
      </w:r>
      <w:r w:rsidRPr="00DD4D6E">
        <w:t>:IMSR</w:t>
      </w:r>
      <w:proofErr w:type="gramEnd"/>
      <w:r w:rsidRPr="00DD4D6E">
        <w:t>_JAX:000646</w:t>
      </w:r>
      <w:r>
        <w:t>) were purchased at 8 weeks of age from The Jackson Laboratories.</w:t>
      </w:r>
    </w:p>
    <w:p w14:paraId="15C232F8" w14:textId="29528914" w:rsidR="00A47882" w:rsidRDefault="00A47882" w:rsidP="00A47882"/>
    <w:p w14:paraId="335C9EE5" w14:textId="0348863F" w:rsidR="00DD4D6E" w:rsidRDefault="00DD4D6E" w:rsidP="00A47882"/>
    <w:p w14:paraId="1052C434" w14:textId="6814FE71" w:rsidR="00DD4D6E" w:rsidRDefault="00C618A0" w:rsidP="00C618A0">
      <w:pPr>
        <w:pStyle w:val="Heading2"/>
      </w:pPr>
      <w:r>
        <w:t>Rodent Diets</w:t>
      </w:r>
    </w:p>
    <w:p w14:paraId="3B35B3D9" w14:textId="637F4C05" w:rsidR="00DD4D6E" w:rsidRPr="00A47882" w:rsidRDefault="00DD4D6E" w:rsidP="00A47882">
      <w:r>
        <w:t xml:space="preserve">Mice were maintained on a normal chow diet </w:t>
      </w:r>
      <w:r w:rsidR="00C618A0">
        <w:t xml:space="preserve">(Lab Diet 5L0D; 5% of calories from fat, 24% from protein, 36% carbohydrate) </w:t>
      </w:r>
      <w:r>
        <w:t>unless otherwise specified.  For ketogenic diet interventions mice were placed on either a ketogenic</w:t>
      </w:r>
      <w:r w:rsidR="00C618A0">
        <w:t xml:space="preserve"> diet (Research Diets D17053002, 85% fat, 15% protein, 0% carbohydrates) or a matched synthetic control diet (Research Diets D1053001 10% fat, 15% protein, 75% carbohydrates).  Both diets were in meal not pellet format and were provided in custom jars with holes to provide access.</w:t>
      </w:r>
    </w:p>
    <w:p w14:paraId="3FFC0C3F" w14:textId="77777777" w:rsidR="00A47882" w:rsidRDefault="00A47882" w:rsidP="00A47882">
      <w:pPr>
        <w:pStyle w:val="Heading2"/>
      </w:pPr>
    </w:p>
    <w:p w14:paraId="3BB2BB91" w14:textId="13CA17AF" w:rsidR="00A47882" w:rsidRDefault="00A47882" w:rsidP="00A47882">
      <w:pPr>
        <w:pStyle w:val="Heading2"/>
      </w:pPr>
      <w:r>
        <w:t>BHB Tolerance Test</w:t>
      </w:r>
    </w:p>
    <w:p w14:paraId="4AFB45A7" w14:textId="24DD7B47" w:rsidR="001439D7" w:rsidRDefault="001439D7" w:rsidP="001439D7">
      <w:r>
        <w:t xml:space="preserve">Fed mice were intraperitoneally injected with 1 mg/kg (A/J ketogenic diet studies) or 1.5 mg/kg (muscle </w:t>
      </w:r>
      <w:r w:rsidRPr="001439D7">
        <w:rPr>
          <w:i/>
        </w:rPr>
        <w:t>Tsc1</w:t>
      </w:r>
      <w:r>
        <w:t xml:space="preserve"> knockout and diversity outbred studies) of beta-hydroxybutyrate dissolved in PBS at approximately ZT8.  Prior to the injection, and then every 15 afterwards, a tail blood draw was collected and analyzed using a Precision </w:t>
      </w:r>
      <w:proofErr w:type="spellStart"/>
      <w:r>
        <w:t>Xtra</w:t>
      </w:r>
      <w:proofErr w:type="spellEnd"/>
      <w:r>
        <w:t xml:space="preserve"> Ketone Body Assay.  </w:t>
      </w:r>
    </w:p>
    <w:p w14:paraId="5FCF200B" w14:textId="1EB1AC5C" w:rsidR="000375A2" w:rsidRDefault="000375A2" w:rsidP="000375A2">
      <w:pPr>
        <w:pStyle w:val="Heading2"/>
      </w:pPr>
      <w:r>
        <w:lastRenderedPageBreak/>
        <w:t>Statistical Analysis</w:t>
      </w:r>
    </w:p>
    <w:p w14:paraId="6CA3359F" w14:textId="40C41956" w:rsidR="000375A2" w:rsidRPr="001439D7" w:rsidRDefault="000375A2" w:rsidP="001439D7">
      <w:r>
        <w:t xml:space="preserve">All statistical analyses </w:t>
      </w:r>
      <w:proofErr w:type="gramStart"/>
      <w:r>
        <w:t>were  performed</w:t>
      </w:r>
      <w:proofErr w:type="gramEnd"/>
      <w:r>
        <w:t xml:space="preserve"> using R version 4.2.2 </w:t>
      </w:r>
      <w:bookmarkStart w:id="1" w:name="_GoBack"/>
      <w:bookmarkEnd w:id="1"/>
      <w:r>
        <w:t>.We set statistical significance for this study at 0.05.  For pairwise testing, we first tested for normality via Shapiro Wilk tests, and then</w:t>
      </w:r>
    </w:p>
    <w:p w14:paraId="57F90DB9" w14:textId="77777777" w:rsidR="004D5751" w:rsidRDefault="004D5751" w:rsidP="004D5751">
      <w:pPr>
        <w:pStyle w:val="Heading1"/>
      </w:pPr>
    </w:p>
    <w:p w14:paraId="26B04CC5" w14:textId="7CA1BECD" w:rsidR="004D5751" w:rsidRDefault="004D5751" w:rsidP="004D5751">
      <w:pPr>
        <w:pStyle w:val="Heading1"/>
      </w:pPr>
      <w:r>
        <w:t>RESULTS</w:t>
      </w:r>
    </w:p>
    <w:p w14:paraId="6FBCEE91" w14:textId="77777777" w:rsidR="00A47882" w:rsidRDefault="00A47882" w:rsidP="0024539A">
      <w:pPr>
        <w:pStyle w:val="Heading2"/>
      </w:pPr>
    </w:p>
    <w:p w14:paraId="4361F6E6" w14:textId="18AE2799" w:rsidR="00A47882" w:rsidRDefault="0024539A" w:rsidP="0024539A">
      <w:pPr>
        <w:pStyle w:val="Heading2"/>
      </w:pPr>
      <w:r>
        <w:br/>
      </w:r>
    </w:p>
    <w:p w14:paraId="0C6E69DE" w14:textId="3B443996" w:rsidR="0024539A" w:rsidRDefault="0024539A" w:rsidP="0024539A">
      <w:pPr>
        <w:pStyle w:val="Heading2"/>
      </w:pPr>
      <w:r>
        <w:t>Activation of MTOR promotes Ketone Disposal</w:t>
      </w:r>
    </w:p>
    <w:p w14:paraId="0FAC06CC" w14:textId="0DE70B6B" w:rsidR="00A47882" w:rsidRPr="00A47882" w:rsidRDefault="00A47882" w:rsidP="00A47882">
      <w:r>
        <w:t xml:space="preserve">To test whether activation of mTORC1 in muscle tissue alters disposal of ketone bodies, we performed a BHB tolerance test in </w:t>
      </w:r>
      <w:r>
        <w:rPr>
          <w:i/>
        </w:rPr>
        <w:t>Tsc1</w:t>
      </w:r>
      <w:r>
        <w:t xml:space="preserve"> knockout mice.  The </w:t>
      </w:r>
      <w:proofErr w:type="spellStart"/>
      <w:r w:rsidRPr="00A47882">
        <w:rPr>
          <w:i/>
        </w:rPr>
        <w:t>Ckmm</w:t>
      </w:r>
      <w:r>
        <w:t>-Cre</w:t>
      </w:r>
      <w:proofErr w:type="spellEnd"/>
      <w:r>
        <w:t xml:space="preserve"> induced </w:t>
      </w:r>
      <w:r w:rsidRPr="00A47882">
        <w:t>ablation</w:t>
      </w:r>
      <w:r>
        <w:t xml:space="preserve"> of </w:t>
      </w:r>
      <w:r>
        <w:rPr>
          <w:i/>
        </w:rPr>
        <w:t>Tsc1</w:t>
      </w:r>
      <w:r>
        <w:t xml:space="preserve"> causes activation of mTORC1 in muscle tissues.  As shown in Figure 3A, both male and female knockout mice cleared the injected beta-hydroxybutyrate much more rapidly than their wild-type littermates</w:t>
      </w:r>
      <w:r w:rsidR="00C5027D">
        <w:t>.  Using mixed-linear models and using sex</w:t>
      </w:r>
      <w:r w:rsidR="00070DF6">
        <w:t xml:space="preserve"> as a covariate, and the animal as a random intercept,</w:t>
      </w:r>
      <w:r w:rsidR="00C5027D">
        <w:t xml:space="preserve"> </w:t>
      </w:r>
      <w:r w:rsidR="00070DF6">
        <w:t>we found a significant reduction in BHB levels after the challenge (p=0.004).  Similarly, when calculating the area under the curve from 0 to 60 minutes, there was a reduction in the knockouts, after adjusting for sex (25%; p=0.016). When stratifying by sex, knockouts had 41% lower AUC in males and 11% lower in females though sex differences did not reach statistical significance</w:t>
      </w:r>
      <w:r w:rsidR="0011248D">
        <w:t xml:space="preserve"> (p=0.20)</w:t>
      </w:r>
      <w:r w:rsidR="00070DF6">
        <w:t>.</w:t>
      </w:r>
    </w:p>
    <w:p w14:paraId="4672E082" w14:textId="77777777" w:rsidR="00A47882" w:rsidRDefault="00A47882" w:rsidP="0024539A">
      <w:pPr>
        <w:pStyle w:val="Heading2"/>
      </w:pPr>
    </w:p>
    <w:p w14:paraId="75CE3E47" w14:textId="2049B35E" w:rsidR="0024539A" w:rsidRPr="0024539A" w:rsidRDefault="0024539A" w:rsidP="0024539A">
      <w:pPr>
        <w:pStyle w:val="Heading2"/>
      </w:pPr>
      <w:r>
        <w:t>MTORC regulates expression of Ketolysis genes</w:t>
      </w:r>
    </w:p>
    <w:p w14:paraId="4A198343" w14:textId="77777777" w:rsidR="001439D7" w:rsidRDefault="001439D7" w:rsidP="001439D7">
      <w:pPr>
        <w:pStyle w:val="Heading2"/>
      </w:pPr>
    </w:p>
    <w:p w14:paraId="4DC5F155" w14:textId="52EE0C0E" w:rsidR="001439D7" w:rsidRDefault="001439D7" w:rsidP="001439D7">
      <w:pPr>
        <w:pStyle w:val="Heading2"/>
      </w:pPr>
      <w:r>
        <w:t xml:space="preserve">KD </w:t>
      </w:r>
      <w:r w:rsidR="00DD4D6E">
        <w:t>Feeding Does not Improve</w:t>
      </w:r>
      <w:r>
        <w:t xml:space="preserve"> </w:t>
      </w:r>
      <w:r w:rsidR="00DD4D6E">
        <w:t>BHB</w:t>
      </w:r>
      <w:r>
        <w:t xml:space="preserve"> Disposal in A/J Mice</w:t>
      </w:r>
    </w:p>
    <w:p w14:paraId="1AECAF03" w14:textId="22F28D74" w:rsidR="001439D7" w:rsidRPr="001439D7" w:rsidRDefault="00DD4D6E" w:rsidP="001439D7">
      <w:r>
        <w:t xml:space="preserve">We hypothesized that prolonged exposure to elevated ketone body levels would result in physiological adaptations, resulting in improved disposal of ketone bodies. </w:t>
      </w:r>
      <w:r w:rsidR="001439D7">
        <w:t xml:space="preserve">To test </w:t>
      </w:r>
      <w:r>
        <w:t>this hypothesis i</w:t>
      </w:r>
      <w:r w:rsidR="001439D7">
        <w:t xml:space="preserve">n </w:t>
      </w:r>
      <w:r w:rsidR="00463B2E">
        <w:t xml:space="preserve">male </w:t>
      </w:r>
      <w:r>
        <w:t xml:space="preserve">wild-type </w:t>
      </w:r>
      <w:r w:rsidR="001439D7">
        <w:t xml:space="preserve">A/J </w:t>
      </w:r>
      <w:r>
        <w:t>mice</w:t>
      </w:r>
      <w:r w:rsidR="001439D7">
        <w:t xml:space="preserve"> we fed </w:t>
      </w:r>
      <w:proofErr w:type="gramStart"/>
      <w:r w:rsidR="001439D7">
        <w:t>10 week old</w:t>
      </w:r>
      <w:proofErr w:type="gramEnd"/>
      <w:r w:rsidR="001439D7">
        <w:t xml:space="preserve"> A/J mice a control or a ketogenic diet for three weeks and then performed a </w:t>
      </w:r>
      <w:r w:rsidR="001E040B">
        <w:t>BHB</w:t>
      </w:r>
      <w:r w:rsidR="001439D7">
        <w:t xml:space="preserve"> tolerance test.</w:t>
      </w:r>
      <w:r w:rsidR="001E040B">
        <w:t xml:space="preserve">  As expected, baseline ketone body levels were elevated </w:t>
      </w:r>
      <w:r>
        <w:t>from 0.43 mg/</w:t>
      </w:r>
      <w:proofErr w:type="spellStart"/>
      <w:r>
        <w:t>dL</w:t>
      </w:r>
      <w:proofErr w:type="spellEnd"/>
      <w:r>
        <w:t xml:space="preserve"> to 0.75 mg/</w:t>
      </w:r>
      <w:proofErr w:type="spellStart"/>
      <w:r>
        <w:t>dL</w:t>
      </w:r>
      <w:proofErr w:type="spellEnd"/>
      <w:r>
        <w:t xml:space="preserve"> in this assay (p=0.017).  Upon injection we were surprised to observe that ketone body levels </w:t>
      </w:r>
      <w:r w:rsidR="00C618A0">
        <w:t>remain</w:t>
      </w:r>
      <w:r>
        <w:t xml:space="preserve"> elevated more</w:t>
      </w:r>
      <w:r w:rsidR="00C618A0">
        <w:t>-</w:t>
      </w:r>
      <w:r>
        <w:t>so in the ketogenic diet-fed mice than the control mice</w:t>
      </w:r>
      <w:r w:rsidR="00C618A0">
        <w:t xml:space="preserve"> (Figure </w:t>
      </w:r>
      <w:r w:rsidR="00701B92">
        <w:t>2</w:t>
      </w:r>
      <w:r w:rsidR="00C618A0">
        <w:t>A), even after subtracting for baseline differences (Figure 2B</w:t>
      </w:r>
      <w:r w:rsidR="00995600">
        <w:t>-C</w:t>
      </w:r>
      <w:r w:rsidR="00C618A0">
        <w:t>)</w:t>
      </w:r>
      <w:r>
        <w:t xml:space="preserve">. </w:t>
      </w:r>
      <w:r w:rsidR="00463B2E">
        <w:t>These data suggest that ketone disposal is not improved after three weeks of a ketogenic relative to a control diet, and may actually be somewhat worsened in A/J mice</w:t>
      </w:r>
      <w:r w:rsidR="00E16A3D">
        <w:t xml:space="preserve"> (p=0.1</w:t>
      </w:r>
      <w:r w:rsidR="008E7FF2">
        <w:t>14</w:t>
      </w:r>
      <w:r w:rsidR="00E16A3D">
        <w:t xml:space="preserve"> via linear </w:t>
      </w:r>
      <w:r w:rsidR="008E7FF2">
        <w:t xml:space="preserve">mixed </w:t>
      </w:r>
      <w:r w:rsidR="00E16A3D">
        <w:t>models)</w:t>
      </w:r>
      <w:r w:rsidR="00463B2E">
        <w:t>.</w:t>
      </w:r>
    </w:p>
    <w:p w14:paraId="3DC82597" w14:textId="77777777" w:rsidR="001439D7" w:rsidRDefault="001439D7" w:rsidP="001439D7">
      <w:pPr>
        <w:pStyle w:val="Heading2"/>
      </w:pPr>
    </w:p>
    <w:p w14:paraId="50090F1E" w14:textId="4256F848" w:rsidR="001439D7" w:rsidRDefault="001439D7" w:rsidP="001439D7">
      <w:pPr>
        <w:pStyle w:val="Heading2"/>
      </w:pPr>
      <w:r>
        <w:t>KD Increases Muscle MTOR activity</w:t>
      </w:r>
    </w:p>
    <w:p w14:paraId="3C1D5EAD" w14:textId="77777777" w:rsidR="001439D7" w:rsidRDefault="001439D7" w:rsidP="004D5751">
      <w:pPr>
        <w:pStyle w:val="Heading1"/>
      </w:pPr>
    </w:p>
    <w:p w14:paraId="6421ABA4" w14:textId="0695CE70" w:rsidR="004D5751" w:rsidRDefault="004D5751" w:rsidP="004D5751">
      <w:pPr>
        <w:pStyle w:val="Heading1"/>
      </w:pPr>
      <w:r>
        <w:t>DISCUSSION</w:t>
      </w:r>
    </w:p>
    <w:p w14:paraId="7AC2A571" w14:textId="77777777" w:rsidR="004D5751" w:rsidRDefault="004D5751">
      <w:pPr>
        <w:rPr>
          <w:b/>
        </w:rPr>
      </w:pPr>
    </w:p>
    <w:p w14:paraId="14F2F35F" w14:textId="77777777" w:rsidR="004D5751" w:rsidRPr="004D5751" w:rsidRDefault="004D5751">
      <w:pPr>
        <w:rPr>
          <w:b/>
        </w:rPr>
      </w:pPr>
    </w:p>
    <w:sectPr w:rsidR="004D5751" w:rsidRPr="004D5751" w:rsidSect="007A6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Dave Bridges" w:date="2023-08-04T09:46:00Z" w:initials="DB">
    <w:p w14:paraId="54A2FCC1" w14:textId="2B085543" w:rsidR="00DF5F91" w:rsidRDefault="00DF5F91">
      <w:pPr>
        <w:pStyle w:val="CommentText"/>
      </w:pPr>
      <w:r>
        <w:rPr>
          <w:rStyle w:val="CommentReference"/>
        </w:rPr>
        <w:annotationRef/>
      </w:r>
      <w:r>
        <w:t>Add strain details from Stephenson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4A2FCC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4A2FCC1" w16cid:durableId="2877478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e Bridges">
    <w15:presenceInfo w15:providerId="Windows Live" w15:userId="4bc1184c43c78bb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7A26"/>
    <w:rsid w:val="000375A2"/>
    <w:rsid w:val="00070DF6"/>
    <w:rsid w:val="00105583"/>
    <w:rsid w:val="0011248D"/>
    <w:rsid w:val="001439D7"/>
    <w:rsid w:val="00155F2B"/>
    <w:rsid w:val="001E040B"/>
    <w:rsid w:val="0024539A"/>
    <w:rsid w:val="00463B2E"/>
    <w:rsid w:val="004D5751"/>
    <w:rsid w:val="006D34EA"/>
    <w:rsid w:val="00701B92"/>
    <w:rsid w:val="007A6AD5"/>
    <w:rsid w:val="00837683"/>
    <w:rsid w:val="008B654B"/>
    <w:rsid w:val="008E7FF2"/>
    <w:rsid w:val="00995600"/>
    <w:rsid w:val="00A47882"/>
    <w:rsid w:val="00AD5EAE"/>
    <w:rsid w:val="00C17A26"/>
    <w:rsid w:val="00C5027D"/>
    <w:rsid w:val="00C618A0"/>
    <w:rsid w:val="00CC1DD3"/>
    <w:rsid w:val="00D20F92"/>
    <w:rsid w:val="00DD4D6E"/>
    <w:rsid w:val="00DF5F91"/>
    <w:rsid w:val="00E16A3D"/>
    <w:rsid w:val="00FA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F84E2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7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539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439D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7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D575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7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2453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439D7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CommentReference">
    <w:name w:val="annotation reference"/>
    <w:basedOn w:val="DefaultParagraphFont"/>
    <w:uiPriority w:val="99"/>
    <w:semiHidden/>
    <w:unhideWhenUsed/>
    <w:rsid w:val="00DF5F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F9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F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F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F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F91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F91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1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 Cousineau</dc:creator>
  <cp:keywords/>
  <dc:description/>
  <cp:lastModifiedBy>Dave Bridges</cp:lastModifiedBy>
  <cp:revision>16</cp:revision>
  <dcterms:created xsi:type="dcterms:W3CDTF">2019-11-08T15:45:00Z</dcterms:created>
  <dcterms:modified xsi:type="dcterms:W3CDTF">2023-08-04T14:35:00Z</dcterms:modified>
</cp:coreProperties>
</file>